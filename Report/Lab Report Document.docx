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6B5E" w14:textId="77777777" w:rsidR="008D6044" w:rsidRDefault="008D6044" w:rsidP="008D6044">
      <w:pPr>
        <w:pStyle w:val="Title"/>
        <w:jc w:val="center"/>
        <w:rPr>
          <w:lang w:val="en-GB"/>
        </w:rPr>
      </w:pPr>
    </w:p>
    <w:p w14:paraId="1177FC60" w14:textId="77777777" w:rsidR="008D6044" w:rsidRDefault="008D6044" w:rsidP="008D6044">
      <w:pPr>
        <w:pStyle w:val="Title"/>
        <w:jc w:val="center"/>
        <w:rPr>
          <w:lang w:val="en-GB"/>
        </w:rPr>
      </w:pPr>
    </w:p>
    <w:p w14:paraId="4B984FCB" w14:textId="77777777" w:rsidR="008D6044" w:rsidRDefault="008D6044" w:rsidP="008D6044">
      <w:pPr>
        <w:pStyle w:val="Title"/>
        <w:jc w:val="center"/>
        <w:rPr>
          <w:lang w:val="en-GB"/>
        </w:rPr>
      </w:pPr>
    </w:p>
    <w:p w14:paraId="27553DE3" w14:textId="77777777" w:rsidR="008D6044" w:rsidRDefault="008D6044" w:rsidP="008D6044">
      <w:pPr>
        <w:pStyle w:val="Title"/>
        <w:jc w:val="center"/>
        <w:rPr>
          <w:lang w:val="en-GB"/>
        </w:rPr>
      </w:pPr>
    </w:p>
    <w:p w14:paraId="70C22EE5" w14:textId="77777777" w:rsidR="007E2110" w:rsidRDefault="007E2110" w:rsidP="008D6044">
      <w:pPr>
        <w:pStyle w:val="Title"/>
        <w:jc w:val="center"/>
        <w:rPr>
          <w:lang w:val="en-GB"/>
        </w:rPr>
      </w:pPr>
    </w:p>
    <w:p w14:paraId="2443FD6F" w14:textId="2BD04A61" w:rsidR="008D6044" w:rsidRDefault="008D6044" w:rsidP="008D6044">
      <w:pPr>
        <w:pStyle w:val="Title"/>
        <w:jc w:val="center"/>
        <w:rPr>
          <w:lang w:val="en-GB"/>
        </w:rPr>
      </w:pPr>
      <w:r>
        <w:rPr>
          <w:lang w:val="en-GB"/>
        </w:rPr>
        <w:t xml:space="preserve">An Empirical Analysis of the Backtracking Algorithm in Solving a </w:t>
      </w:r>
      <w:r w:rsidRPr="008D6044">
        <w:rPr>
          <w:lang w:val="en-GB"/>
        </w:rPr>
        <w:t>9 × 9</w:t>
      </w:r>
      <w:r>
        <w:rPr>
          <w:lang w:val="en-GB"/>
        </w:rPr>
        <w:t xml:space="preserve"> Sudoku Puzzle</w:t>
      </w:r>
    </w:p>
    <w:p w14:paraId="3CFBAFE5" w14:textId="1E97ABFA" w:rsidR="007E2110" w:rsidRDefault="007E2110" w:rsidP="007E2110">
      <w:pPr>
        <w:rPr>
          <w:lang w:val="en-GB"/>
        </w:rPr>
      </w:pPr>
    </w:p>
    <w:p w14:paraId="3BAD49BF" w14:textId="62A55211" w:rsidR="007E2110" w:rsidRPr="007E2110" w:rsidRDefault="007E2110" w:rsidP="007E2110">
      <w:pPr>
        <w:jc w:val="center"/>
        <w:rPr>
          <w:rFonts w:asciiTheme="majorHAnsi" w:hAnsiTheme="majorHAnsi" w:cstheme="majorHAnsi"/>
          <w:color w:val="2F5496" w:themeColor="accent1" w:themeShade="BF"/>
          <w:sz w:val="40"/>
          <w:szCs w:val="40"/>
          <w:lang w:val="en-GB"/>
        </w:rPr>
      </w:pPr>
      <w:r w:rsidRPr="007E2110">
        <w:rPr>
          <w:rFonts w:asciiTheme="majorHAnsi" w:hAnsiTheme="majorHAnsi" w:cstheme="majorHAnsi"/>
          <w:color w:val="2F5496" w:themeColor="accent1" w:themeShade="BF"/>
          <w:sz w:val="40"/>
          <w:szCs w:val="40"/>
          <w:lang w:val="en-GB"/>
        </w:rPr>
        <w:t>COMS3005A – Advanced Analysis of Algorithms</w:t>
      </w:r>
    </w:p>
    <w:p w14:paraId="7B4A394D" w14:textId="181B91B0" w:rsidR="007E2110" w:rsidRPr="007E2110" w:rsidRDefault="007E2110" w:rsidP="007E2110">
      <w:pPr>
        <w:jc w:val="center"/>
        <w:rPr>
          <w:rFonts w:asciiTheme="majorHAnsi" w:hAnsiTheme="majorHAnsi" w:cstheme="majorHAnsi"/>
          <w:color w:val="2F5496" w:themeColor="accent1" w:themeShade="BF"/>
          <w:sz w:val="40"/>
          <w:szCs w:val="40"/>
          <w:lang w:val="en-GB"/>
        </w:rPr>
      </w:pPr>
      <w:r w:rsidRPr="007E2110">
        <w:rPr>
          <w:rFonts w:asciiTheme="majorHAnsi" w:hAnsiTheme="majorHAnsi" w:cstheme="majorHAnsi"/>
          <w:color w:val="2F5496" w:themeColor="accent1" w:themeShade="BF"/>
          <w:sz w:val="40"/>
          <w:szCs w:val="40"/>
          <w:lang w:val="en-GB"/>
        </w:rPr>
        <w:t>2020</w:t>
      </w:r>
    </w:p>
    <w:p w14:paraId="3F0BFF97" w14:textId="749AAEC8" w:rsidR="008D6044" w:rsidRDefault="008D6044">
      <w:pPr>
        <w:rPr>
          <w:lang w:val="en-GB"/>
        </w:rPr>
      </w:pPr>
    </w:p>
    <w:p w14:paraId="6D301BAD" w14:textId="3AD8D781" w:rsidR="007E2110" w:rsidRDefault="007E2110" w:rsidP="007E2110">
      <w:pPr>
        <w:jc w:val="center"/>
        <w:rPr>
          <w:lang w:val="en-GB"/>
        </w:rPr>
      </w:pPr>
      <w:r>
        <w:rPr>
          <w:lang w:val="en-GB"/>
        </w:rPr>
        <w:t>Tristan Le Forestier – 1835635</w:t>
      </w:r>
    </w:p>
    <w:p w14:paraId="795E7861" w14:textId="12420FFB" w:rsidR="007E2110" w:rsidRDefault="007E2110" w:rsidP="007E2110">
      <w:pPr>
        <w:jc w:val="center"/>
        <w:rPr>
          <w:lang w:val="en-GB"/>
        </w:rPr>
      </w:pPr>
      <w:r>
        <w:rPr>
          <w:lang w:val="en-GB"/>
        </w:rPr>
        <w:t>Michael Gomes – 1644868</w:t>
      </w:r>
    </w:p>
    <w:p w14:paraId="5933B78F" w14:textId="405320E8" w:rsidR="007E2110" w:rsidRDefault="007E2110" w:rsidP="007E2110">
      <w:pPr>
        <w:jc w:val="center"/>
        <w:rPr>
          <w:lang w:val="en-GB"/>
        </w:rPr>
      </w:pPr>
      <w:r>
        <w:rPr>
          <w:lang w:val="en-GB"/>
        </w:rPr>
        <w:t>Tristen Paul – 1826461</w:t>
      </w:r>
    </w:p>
    <w:p w14:paraId="5022429E" w14:textId="77777777" w:rsidR="007E2110" w:rsidRDefault="007E2110">
      <w:pPr>
        <w:rPr>
          <w:lang w:val="en-GB"/>
        </w:rPr>
      </w:pPr>
      <w:r>
        <w:rPr>
          <w:lang w:val="en-GB"/>
        </w:rPr>
        <w:br w:type="page"/>
      </w:r>
    </w:p>
    <w:p w14:paraId="6097DC45" w14:textId="1C59F926" w:rsidR="00B619C0" w:rsidRDefault="00B619C0" w:rsidP="007E2110">
      <w:pPr>
        <w:pStyle w:val="Heading1"/>
        <w:rPr>
          <w:lang w:val="en-GB"/>
        </w:rPr>
      </w:pPr>
      <w:commentRangeStart w:id="0"/>
      <w:r>
        <w:rPr>
          <w:lang w:val="en-GB"/>
        </w:rPr>
        <w:lastRenderedPageBreak/>
        <w:t>Aims</w:t>
      </w:r>
      <w:r w:rsidR="007E2110">
        <w:rPr>
          <w:lang w:val="en-GB"/>
        </w:rPr>
        <w:t>:</w:t>
      </w:r>
      <w:commentRangeEnd w:id="0"/>
      <w:r w:rsidR="00312599">
        <w:rPr>
          <w:rStyle w:val="CommentReference"/>
          <w:rFonts w:asciiTheme="minorHAnsi" w:eastAsiaTheme="minorHAnsi" w:hAnsiTheme="minorHAnsi" w:cstheme="minorBidi"/>
          <w:color w:val="auto"/>
        </w:rPr>
        <w:commentReference w:id="0"/>
      </w:r>
    </w:p>
    <w:p w14:paraId="25662F2E" w14:textId="5C2CC5A3" w:rsidR="00B619C0" w:rsidRDefault="00B619C0">
      <w:pPr>
        <w:rPr>
          <w:lang w:val="en-GB"/>
        </w:rPr>
      </w:pPr>
    </w:p>
    <w:p w14:paraId="3CA6D475" w14:textId="6D5AF0E2" w:rsidR="00B619C0" w:rsidRDefault="00B619C0" w:rsidP="00B619C0">
      <w:pPr>
        <w:pStyle w:val="ListParagraph"/>
        <w:numPr>
          <w:ilvl w:val="0"/>
          <w:numId w:val="1"/>
        </w:numPr>
        <w:rPr>
          <w:lang w:val="en-GB"/>
        </w:rPr>
      </w:pPr>
      <w:r>
        <w:rPr>
          <w:lang w:val="en-GB"/>
        </w:rPr>
        <w:t>To measure the performance of the backtracking algorithm in solving a Sudoku puzzle and compare the results to theoretical analysis</w:t>
      </w:r>
    </w:p>
    <w:p w14:paraId="54D806A9" w14:textId="7C5E24EE" w:rsidR="00A24A52" w:rsidDel="00326354" w:rsidRDefault="00A24A52" w:rsidP="00A24A52">
      <w:pPr>
        <w:pStyle w:val="ListParagraph"/>
        <w:rPr>
          <w:del w:id="1" w:author="Tristen Paul" w:date="2020-10-17T00:11:00Z"/>
          <w:lang w:val="en-GB"/>
        </w:rPr>
      </w:pPr>
      <w:commentRangeStart w:id="2"/>
      <w:del w:id="3" w:author="Tristen Paul" w:date="2020-10-17T00:11:00Z">
        <w:r w:rsidRPr="00B71A37" w:rsidDel="00326354">
          <w:rPr>
            <w:color w:val="FF0000"/>
            <w:lang w:val="en-GB"/>
          </w:rPr>
          <w:delText xml:space="preserve">//TODO remove </w:delText>
        </w:r>
        <w:r w:rsidDel="00326354">
          <w:rPr>
            <w:color w:val="FF0000"/>
            <w:lang w:val="en-GB"/>
          </w:rPr>
          <w:delText>second aim</w:delText>
        </w:r>
        <w:commentRangeEnd w:id="2"/>
        <w:r w:rsidDel="00326354">
          <w:rPr>
            <w:rStyle w:val="CommentReference"/>
          </w:rPr>
          <w:commentReference w:id="2"/>
        </w:r>
      </w:del>
    </w:p>
    <w:p w14:paraId="3BB22DE2" w14:textId="35F623DF" w:rsidR="00B619C0" w:rsidDel="00326354" w:rsidRDefault="00B619C0" w:rsidP="00B619C0">
      <w:pPr>
        <w:pStyle w:val="ListParagraph"/>
        <w:numPr>
          <w:ilvl w:val="0"/>
          <w:numId w:val="1"/>
        </w:numPr>
        <w:rPr>
          <w:del w:id="4" w:author="Tristen Paul" w:date="2020-10-17T00:11:00Z"/>
          <w:lang w:val="en-GB"/>
        </w:rPr>
      </w:pPr>
      <w:del w:id="5" w:author="Tristen Paul" w:date="2020-10-17T00:11:00Z">
        <w:r w:rsidDel="00326354">
          <w:rPr>
            <w:lang w:val="en-GB"/>
          </w:rPr>
          <w:delText xml:space="preserve">To evaluate the difference in performance between a brute force approach and the backtracking algorithm. </w:delText>
        </w:r>
      </w:del>
    </w:p>
    <w:p w14:paraId="1D93C7A8" w14:textId="33D04986" w:rsidR="00B619C0" w:rsidRDefault="00B619C0" w:rsidP="00B619C0">
      <w:pPr>
        <w:pStyle w:val="ListParagraph"/>
        <w:numPr>
          <w:ilvl w:val="0"/>
          <w:numId w:val="1"/>
        </w:numPr>
        <w:rPr>
          <w:ins w:id="6" w:author="Michael Gomes" w:date="2020-10-16T11:26:00Z"/>
          <w:lang w:val="en-GB"/>
        </w:rPr>
      </w:pPr>
      <w:r>
        <w:rPr>
          <w:lang w:val="en-GB"/>
        </w:rPr>
        <w:t>To determine the improvement in performance</w:t>
      </w:r>
      <w:r w:rsidR="003417CD">
        <w:rPr>
          <w:lang w:val="en-GB"/>
        </w:rPr>
        <w:t xml:space="preserve"> of the backtracking algorithm</w:t>
      </w:r>
      <w:r>
        <w:rPr>
          <w:lang w:val="en-GB"/>
        </w:rPr>
        <w:t xml:space="preserve"> achieved by using a </w:t>
      </w:r>
      <w:r w:rsidR="003417CD">
        <w:rPr>
          <w:lang w:val="en-GB"/>
        </w:rPr>
        <w:t>stack-based</w:t>
      </w:r>
      <w:r>
        <w:rPr>
          <w:lang w:val="en-GB"/>
        </w:rPr>
        <w:t xml:space="preserve"> implementation</w:t>
      </w:r>
      <w:ins w:id="7" w:author="Michael Gomes" w:date="2020-10-16T11:26:00Z">
        <w:r w:rsidR="00134902">
          <w:rPr>
            <w:lang w:val="en-GB"/>
          </w:rPr>
          <w:t xml:space="preserve"> as compared to the recursive approach</w:t>
        </w:r>
      </w:ins>
      <w:r>
        <w:rPr>
          <w:lang w:val="en-GB"/>
        </w:rPr>
        <w:t xml:space="preserve">. </w:t>
      </w:r>
    </w:p>
    <w:p w14:paraId="58A16548" w14:textId="3F6A34CF" w:rsidR="00134902" w:rsidRDefault="00134902" w:rsidP="00B619C0">
      <w:pPr>
        <w:pStyle w:val="ListParagraph"/>
        <w:numPr>
          <w:ilvl w:val="0"/>
          <w:numId w:val="1"/>
        </w:numPr>
        <w:rPr>
          <w:ins w:id="8" w:author="Michael Gomes" w:date="2020-10-16T11:28:00Z"/>
          <w:lang w:val="en-GB"/>
        </w:rPr>
      </w:pPr>
      <w:ins w:id="9" w:author="Michael Gomes" w:date="2020-10-16T11:26:00Z">
        <w:r>
          <w:rPr>
            <w:lang w:val="en-GB"/>
          </w:rPr>
          <w:t>To determi</w:t>
        </w:r>
      </w:ins>
      <w:ins w:id="10" w:author="Michael Gomes" w:date="2020-10-16T11:27:00Z">
        <w:r>
          <w:rPr>
            <w:lang w:val="en-GB"/>
          </w:rPr>
          <w:t xml:space="preserve">ne the improvement in performance by running each algorithm on </w:t>
        </w:r>
        <w:del w:id="11" w:author="Tristen Paul" w:date="2020-10-17T00:13:00Z">
          <w:r w:rsidDel="00326354">
            <w:rPr>
              <w:lang w:val="en-GB"/>
            </w:rPr>
            <w:delText xml:space="preserve">different </w:delText>
          </w:r>
        </w:del>
        <w:r>
          <w:rPr>
            <w:lang w:val="en-GB"/>
          </w:rPr>
          <w:t xml:space="preserve">computer systems </w:t>
        </w:r>
        <w:del w:id="12" w:author="Tristen Paul" w:date="2020-10-17T00:13:00Z">
          <w:r w:rsidDel="00326354">
            <w:rPr>
              <w:lang w:val="en-GB"/>
            </w:rPr>
            <w:delText>of very</w:delText>
          </w:r>
        </w:del>
      </w:ins>
      <w:ins w:id="13" w:author="Tristen Paul" w:date="2020-10-17T00:13:00Z">
        <w:r w:rsidR="00326354">
          <w:rPr>
            <w:lang w:val="en-GB"/>
          </w:rPr>
          <w:t>with</w:t>
        </w:r>
      </w:ins>
      <w:ins w:id="14" w:author="Michael Gomes" w:date="2020-10-16T11:27:00Z">
        <w:r>
          <w:rPr>
            <w:lang w:val="en-GB"/>
          </w:rPr>
          <w:t xml:space="preserve"> different</w:t>
        </w:r>
      </w:ins>
      <w:ins w:id="15" w:author="Michael Gomes" w:date="2020-10-16T11:28:00Z">
        <w:r>
          <w:rPr>
            <w:lang w:val="en-GB"/>
          </w:rPr>
          <w:t xml:space="preserve"> </w:t>
        </w:r>
        <w:commentRangeStart w:id="16"/>
        <w:commentRangeStart w:id="17"/>
        <w:r>
          <w:rPr>
            <w:lang w:val="en-GB"/>
          </w:rPr>
          <w:t>specifications</w:t>
        </w:r>
      </w:ins>
      <w:commentRangeEnd w:id="16"/>
      <w:ins w:id="18" w:author="Michael Gomes" w:date="2020-10-16T11:29:00Z">
        <w:r>
          <w:rPr>
            <w:rStyle w:val="CommentReference"/>
          </w:rPr>
          <w:commentReference w:id="16"/>
        </w:r>
      </w:ins>
      <w:commentRangeEnd w:id="17"/>
      <w:r w:rsidR="00326354">
        <w:rPr>
          <w:rStyle w:val="CommentReference"/>
        </w:rPr>
        <w:commentReference w:id="17"/>
      </w:r>
      <w:ins w:id="19" w:author="Tristen Paul" w:date="2020-10-17T00:13:00Z">
        <w:r w:rsidR="00326354">
          <w:rPr>
            <w:lang w:val="en-GB"/>
          </w:rPr>
          <w:t xml:space="preserve"> and hardware</w:t>
        </w:r>
      </w:ins>
      <w:ins w:id="20" w:author="Michael Gomes" w:date="2020-10-16T11:28:00Z">
        <w:r>
          <w:rPr>
            <w:lang w:val="en-GB"/>
          </w:rPr>
          <w:t>.</w:t>
        </w:r>
      </w:ins>
    </w:p>
    <w:p w14:paraId="27D27947" w14:textId="72E7D64D" w:rsidR="00134902" w:rsidRDefault="00134902" w:rsidP="00B619C0">
      <w:pPr>
        <w:pStyle w:val="ListParagraph"/>
        <w:numPr>
          <w:ilvl w:val="0"/>
          <w:numId w:val="1"/>
        </w:numPr>
        <w:rPr>
          <w:lang w:val="en-GB"/>
        </w:rPr>
      </w:pPr>
      <w:ins w:id="21" w:author="Michael Gomes" w:date="2020-10-16T11:28:00Z">
        <w:r>
          <w:rPr>
            <w:lang w:val="en-GB"/>
          </w:rPr>
          <w:t xml:space="preserve">To </w:t>
        </w:r>
      </w:ins>
      <w:ins w:id="22" w:author="Tristen Paul" w:date="2020-10-17T00:12:00Z">
        <w:r w:rsidR="00326354">
          <w:rPr>
            <w:lang w:val="en-GB"/>
          </w:rPr>
          <w:t>investigate</w:t>
        </w:r>
      </w:ins>
      <w:ins w:id="23" w:author="Michael Gomes" w:date="2020-10-16T11:28:00Z">
        <w:del w:id="24" w:author="Tristen Paul" w:date="2020-10-17T00:12:00Z">
          <w:r w:rsidDel="00326354">
            <w:rPr>
              <w:lang w:val="en-GB"/>
            </w:rPr>
            <w:delText>determine</w:delText>
          </w:r>
        </w:del>
        <w:r>
          <w:rPr>
            <w:lang w:val="en-GB"/>
          </w:rPr>
          <w:t xml:space="preserve"> how </w:t>
        </w:r>
        <w:del w:id="25" w:author="Tristen Paul" w:date="2020-10-17T00:12:00Z">
          <w:r w:rsidDel="00326354">
            <w:rPr>
              <w:lang w:val="en-GB"/>
            </w:rPr>
            <w:delText xml:space="preserve">much of a difference </w:delText>
          </w:r>
        </w:del>
        <w:r>
          <w:rPr>
            <w:lang w:val="en-GB"/>
          </w:rPr>
          <w:t xml:space="preserve">the number of unpopulated cells in a sudoku puzzle contributes to </w:t>
        </w:r>
      </w:ins>
      <w:ins w:id="26" w:author="Tristen Paul" w:date="2020-10-17T00:12:00Z">
        <w:r w:rsidR="00326354">
          <w:rPr>
            <w:lang w:val="en-GB"/>
          </w:rPr>
          <w:t xml:space="preserve">the </w:t>
        </w:r>
      </w:ins>
      <w:ins w:id="27" w:author="Michael Gomes" w:date="2020-10-16T11:28:00Z">
        <w:r>
          <w:rPr>
            <w:lang w:val="en-GB"/>
          </w:rPr>
          <w:t>runtime</w:t>
        </w:r>
      </w:ins>
      <w:ins w:id="28" w:author="Tristen Paul" w:date="2020-10-17T00:12:00Z">
        <w:r w:rsidR="00326354">
          <w:rPr>
            <w:lang w:val="en-GB"/>
          </w:rPr>
          <w:t xml:space="preserve"> of the backtracking algorithm</w:t>
        </w:r>
      </w:ins>
      <w:ins w:id="29" w:author="Michael Gomes" w:date="2020-10-16T11:28:00Z">
        <w:r>
          <w:rPr>
            <w:lang w:val="en-GB"/>
          </w:rPr>
          <w:t>.</w:t>
        </w:r>
      </w:ins>
    </w:p>
    <w:p w14:paraId="1FDE8834" w14:textId="0CF799D0" w:rsidR="00B619C0" w:rsidRDefault="00B619C0" w:rsidP="007E2110">
      <w:pPr>
        <w:pStyle w:val="Heading1"/>
        <w:rPr>
          <w:ins w:id="30" w:author="Tristen Paul" w:date="2020-10-12T02:51:00Z"/>
          <w:lang w:val="en-GB"/>
        </w:rPr>
      </w:pPr>
      <w:r>
        <w:rPr>
          <w:lang w:val="en-GB"/>
        </w:rPr>
        <w:t>Summary of Theory</w:t>
      </w:r>
    </w:p>
    <w:p w14:paraId="11D4837A" w14:textId="77777777" w:rsidR="00991F73" w:rsidRPr="00852C1E" w:rsidRDefault="00991F73">
      <w:pPr>
        <w:rPr>
          <w:lang w:val="en-GB"/>
        </w:rPr>
        <w:pPrChange w:id="31" w:author="Tristen Paul" w:date="2020-10-18T01:22:00Z">
          <w:pPr>
            <w:pStyle w:val="Heading1"/>
          </w:pPr>
        </w:pPrChange>
      </w:pPr>
    </w:p>
    <w:p w14:paraId="249C528B" w14:textId="12F64667" w:rsidR="007E2110" w:rsidRPr="00B71A37" w:rsidDel="00991F73" w:rsidRDefault="00B71A37">
      <w:pPr>
        <w:rPr>
          <w:del w:id="32" w:author="Tristen Paul" w:date="2020-10-12T02:51:00Z"/>
          <w:color w:val="FF0000"/>
          <w:lang w:val="en-GB"/>
        </w:rPr>
      </w:pPr>
      <w:commentRangeStart w:id="33"/>
      <w:del w:id="34" w:author="Tristen Paul" w:date="2020-10-12T02:51:00Z">
        <w:r w:rsidRPr="00B71A37" w:rsidDel="00991F73">
          <w:rPr>
            <w:color w:val="FF0000"/>
            <w:lang w:val="en-GB"/>
          </w:rPr>
          <w:delText>//TODO remove the references in the final version – this is just for keeping track of sources used</w:delText>
        </w:r>
        <w:commentRangeEnd w:id="33"/>
        <w:r w:rsidDel="00991F73">
          <w:rPr>
            <w:rStyle w:val="CommentReference"/>
          </w:rPr>
          <w:commentReference w:id="33"/>
        </w:r>
      </w:del>
    </w:p>
    <w:p w14:paraId="3DB76809" w14:textId="56F40B66" w:rsidR="007515CC" w:rsidDel="00230F58" w:rsidRDefault="007515CC">
      <w:pPr>
        <w:pStyle w:val="Heading2"/>
        <w:numPr>
          <w:ilvl w:val="0"/>
          <w:numId w:val="2"/>
        </w:numPr>
        <w:ind w:left="1080"/>
        <w:rPr>
          <w:del w:id="35" w:author="Tristen Paul" w:date="2020-10-12T02:51:00Z"/>
          <w:lang w:val="en-GB"/>
        </w:rPr>
      </w:pPr>
      <w:r>
        <w:rPr>
          <w:lang w:val="en-GB"/>
        </w:rPr>
        <w:t>Research Paper 1</w:t>
      </w:r>
    </w:p>
    <w:p w14:paraId="740560A8" w14:textId="3550CAD2" w:rsidR="007515CC" w:rsidRPr="00852C1E" w:rsidDel="00B04869" w:rsidRDefault="007515CC">
      <w:pPr>
        <w:pStyle w:val="Heading2"/>
        <w:numPr>
          <w:ilvl w:val="0"/>
          <w:numId w:val="2"/>
        </w:numPr>
        <w:ind w:left="1080"/>
        <w:rPr>
          <w:del w:id="36" w:author="Tristen Paul" w:date="2020-10-14T02:01:00Z"/>
          <w:lang w:val="en-GB"/>
        </w:rPr>
        <w:pPrChange w:id="37" w:author="Tristen Paul" w:date="2020-10-18T01:22:00Z">
          <w:pPr>
            <w:ind w:left="720"/>
          </w:pPr>
        </w:pPrChange>
      </w:pPr>
    </w:p>
    <w:p w14:paraId="065E96B3" w14:textId="77777777" w:rsidR="00B04869" w:rsidRPr="00B04869" w:rsidRDefault="00B04869">
      <w:pPr>
        <w:pStyle w:val="Heading2"/>
        <w:numPr>
          <w:ilvl w:val="0"/>
          <w:numId w:val="2"/>
        </w:numPr>
        <w:ind w:left="1080"/>
        <w:rPr>
          <w:ins w:id="38" w:author="Tristen Paul" w:date="2020-10-14T02:01:00Z"/>
          <w:rFonts w:cstheme="minorHAnsi"/>
          <w:lang w:val="en-GB"/>
          <w:rPrChange w:id="39" w:author="Tristen Paul" w:date="2020-10-14T02:01:00Z">
            <w:rPr>
              <w:ins w:id="40" w:author="Tristen Paul" w:date="2020-10-14T02:01:00Z"/>
              <w:lang w:val="en-GB"/>
            </w:rPr>
          </w:rPrChange>
        </w:rPr>
        <w:pPrChange w:id="41" w:author="Tristen Paul" w:date="2020-10-18T01:22:00Z">
          <w:pPr>
            <w:ind w:left="720"/>
          </w:pPr>
        </w:pPrChange>
      </w:pPr>
    </w:p>
    <w:p w14:paraId="13BCAA2D" w14:textId="0A5D488E" w:rsidR="003F0F09" w:rsidRPr="009B43D2" w:rsidRDefault="003F0F09">
      <w:pPr>
        <w:ind w:left="720"/>
        <w:rPr>
          <w:rFonts w:cstheme="minorHAnsi"/>
          <w:color w:val="000000"/>
          <w:shd w:val="clear" w:color="auto" w:fill="FFFFFF"/>
        </w:rPr>
      </w:pPr>
      <w:del w:id="42" w:author="Tristen Paul" w:date="2020-10-14T02:01:00Z">
        <w:r w:rsidRPr="00A93591" w:rsidDel="00B04869">
          <w:rPr>
            <w:rFonts w:cstheme="minorHAnsi"/>
            <w:lang w:val="en-GB"/>
          </w:rPr>
          <w:delText>The s</w:delText>
        </w:r>
      </w:del>
      <w:ins w:id="43" w:author="Tristen Paul" w:date="2020-10-14T02:01:00Z">
        <w:r w:rsidR="00B04869">
          <w:rPr>
            <w:rFonts w:cstheme="minorHAnsi"/>
            <w:lang w:val="en-GB"/>
          </w:rPr>
          <w:t>S</w:t>
        </w:r>
      </w:ins>
      <w:r w:rsidRPr="00A93591">
        <w:rPr>
          <w:rFonts w:cstheme="minorHAnsi"/>
          <w:lang w:val="en-GB"/>
        </w:rPr>
        <w:t xml:space="preserve">udoku </w:t>
      </w:r>
      <w:del w:id="44" w:author="Tristen Paul" w:date="2020-10-14T02:01:00Z">
        <w:r w:rsidRPr="00A93591" w:rsidDel="00B04869">
          <w:rPr>
            <w:rFonts w:cstheme="minorHAnsi"/>
            <w:lang w:val="en-GB"/>
          </w:rPr>
          <w:delText xml:space="preserve">puzzle </w:delText>
        </w:r>
      </w:del>
      <w:r w:rsidRPr="00A93591">
        <w:rPr>
          <w:rFonts w:cstheme="minorHAnsi"/>
          <w:lang w:val="en-GB"/>
        </w:rPr>
        <w:t xml:space="preserve">is </w:t>
      </w:r>
      <w:ins w:id="45" w:author="Tristen Paul" w:date="2020-10-14T02:01:00Z">
        <w:r w:rsidR="00B04869">
          <w:rPr>
            <w:rFonts w:cstheme="minorHAnsi"/>
            <w:lang w:val="en-GB"/>
          </w:rPr>
          <w:t>a number based combinatoric</w:t>
        </w:r>
      </w:ins>
      <w:ins w:id="46" w:author="Tristen Paul" w:date="2020-10-14T02:02:00Z">
        <w:r w:rsidR="00B04869">
          <w:rPr>
            <w:rFonts w:cstheme="minorHAnsi"/>
            <w:lang w:val="en-GB"/>
          </w:rPr>
          <w:t xml:space="preserve"> puzzle,</w:t>
        </w:r>
      </w:ins>
      <w:ins w:id="47" w:author="Tristen Paul" w:date="2020-10-14T02:01:00Z">
        <w:r w:rsidR="00B04869">
          <w:rPr>
            <w:rFonts w:cstheme="minorHAnsi"/>
            <w:lang w:val="en-GB"/>
          </w:rPr>
          <w:t xml:space="preserve"> </w:t>
        </w:r>
      </w:ins>
      <w:ins w:id="48" w:author="Tristen Paul" w:date="2020-10-14T02:02:00Z">
        <w:r w:rsidR="00B04869">
          <w:rPr>
            <w:rFonts w:cstheme="minorHAnsi"/>
            <w:lang w:val="en-GB"/>
          </w:rPr>
          <w:t xml:space="preserve">which relies on the use of logic to solve. It </w:t>
        </w:r>
      </w:ins>
      <w:r w:rsidR="00A93591" w:rsidRPr="00A93591">
        <w:rPr>
          <w:rFonts w:cstheme="minorHAnsi"/>
          <w:lang w:val="en-GB"/>
        </w:rPr>
        <w:t>usually</w:t>
      </w:r>
      <w:r w:rsidRPr="00A93591">
        <w:rPr>
          <w:rFonts w:cstheme="minorHAnsi"/>
          <w:lang w:val="en-GB"/>
        </w:rPr>
        <w:t xml:space="preserve"> </w:t>
      </w:r>
      <w:ins w:id="49" w:author="Tristen Paul" w:date="2020-10-14T02:02:00Z">
        <w:r w:rsidR="00B04869">
          <w:rPr>
            <w:rFonts w:cstheme="minorHAnsi"/>
            <w:lang w:val="en-GB"/>
          </w:rPr>
          <w:t xml:space="preserve">comprises of a </w:t>
        </w:r>
      </w:ins>
      <w:r w:rsidRPr="00A93591">
        <w:rPr>
          <w:rFonts w:cstheme="minorHAnsi"/>
          <w:lang w:val="en-GB"/>
        </w:rPr>
        <w:t xml:space="preserve">9×9 square grid which is then subdivided into 9 3×3 blocks. Within these blocks there are particular cells which have filled in numbers from the set {1,2,3,4,5,6,7,8,9} which are given as clues. The aim of the puzzle is to fill in empty cells such that each row, column and block contain each number in the set only once. </w:t>
      </w:r>
      <w:r w:rsidRPr="00A93591">
        <w:rPr>
          <w:rFonts w:cstheme="minorHAnsi"/>
          <w:color w:val="000000"/>
          <w:shd w:val="clear" w:color="auto" w:fill="FFFFFF"/>
        </w:rPr>
        <w:t>[1]</w:t>
      </w:r>
      <w:r w:rsidR="00A93591" w:rsidRPr="00A93591">
        <w:rPr>
          <w:rFonts w:cstheme="minorHAnsi"/>
          <w:color w:val="000000"/>
          <w:shd w:val="clear" w:color="auto" w:fill="FFFFFF"/>
        </w:rPr>
        <w:t xml:space="preserve"> Other variations of the puzzle exist, however are not pertinent to the scope of this </w:t>
      </w:r>
      <w:r w:rsidR="009B43D2">
        <w:rPr>
          <w:rFonts w:cstheme="minorHAnsi"/>
          <w:color w:val="000000"/>
          <w:shd w:val="clear" w:color="auto" w:fill="FFFFFF"/>
        </w:rPr>
        <w:t>report</w:t>
      </w:r>
      <w:r w:rsidR="00A93591" w:rsidRPr="00A93591">
        <w:rPr>
          <w:rFonts w:cstheme="minorHAnsi"/>
          <w:color w:val="000000"/>
          <w:shd w:val="clear" w:color="auto" w:fill="FFFFFF"/>
        </w:rPr>
        <w:t xml:space="preserve">.  </w:t>
      </w:r>
    </w:p>
    <w:p w14:paraId="7546990F" w14:textId="24476847" w:rsidR="003F0F09" w:rsidRDefault="00B71A37">
      <w:pPr>
        <w:ind w:left="720"/>
        <w:rPr>
          <w:lang w:val="en-GB"/>
        </w:rPr>
      </w:pPr>
      <w:r>
        <w:rPr>
          <w:lang w:val="en-GB"/>
        </w:rPr>
        <w:t xml:space="preserve">The backtracking method of solving a Sudoku puzzle attempts to find a solution by sequentially trying different numbers until a solution is found. If the algorithm is unable to find a valid solution with the current number combination it “backtracks” and attempts to find a solution using another number. This is a simple brute force method and is the same algorithm which is analysed in this paper. [1]  </w:t>
      </w:r>
    </w:p>
    <w:p w14:paraId="7280BCF7" w14:textId="2DC99831" w:rsidR="007515CC" w:rsidDel="00230F58" w:rsidRDefault="007515CC">
      <w:pPr>
        <w:pStyle w:val="Heading2"/>
        <w:numPr>
          <w:ilvl w:val="0"/>
          <w:numId w:val="2"/>
        </w:numPr>
        <w:ind w:left="1080"/>
        <w:rPr>
          <w:del w:id="50" w:author="Tristen Paul" w:date="2020-10-12T02:51:00Z"/>
          <w:lang w:val="en-GB"/>
        </w:rPr>
      </w:pPr>
      <w:r>
        <w:rPr>
          <w:lang w:val="en-GB"/>
        </w:rPr>
        <w:t>Research Paper 2</w:t>
      </w:r>
      <w:r w:rsidR="00B71A37">
        <w:rPr>
          <w:lang w:val="en-GB"/>
        </w:rPr>
        <w:t xml:space="preserve"> </w:t>
      </w:r>
    </w:p>
    <w:p w14:paraId="0C26C6C3" w14:textId="7299B783" w:rsidR="007515CC" w:rsidRPr="00852C1E" w:rsidRDefault="007515CC">
      <w:pPr>
        <w:pStyle w:val="Heading2"/>
        <w:numPr>
          <w:ilvl w:val="0"/>
          <w:numId w:val="2"/>
        </w:numPr>
        <w:ind w:left="1080"/>
        <w:rPr>
          <w:lang w:val="en-GB"/>
        </w:rPr>
        <w:pPrChange w:id="51" w:author="Tristen Paul" w:date="2020-10-18T01:22:00Z">
          <w:pPr>
            <w:ind w:left="720"/>
          </w:pPr>
        </w:pPrChange>
      </w:pPr>
    </w:p>
    <w:p w14:paraId="0E2214DA" w14:textId="7AC55F77" w:rsidR="00612FEB" w:rsidRDefault="00612FEB">
      <w:pPr>
        <w:ind w:left="720"/>
        <w:rPr>
          <w:lang w:val="en-GB"/>
        </w:rPr>
      </w:pPr>
      <w:r>
        <w:rPr>
          <w:lang w:val="en-GB"/>
        </w:rPr>
        <w:t xml:space="preserve">In paper [2], it is stated that in order to guarantee that a unique solution to a sudoku puzzle </w:t>
      </w:r>
      <w:r w:rsidR="00A93591">
        <w:rPr>
          <w:lang w:val="en-GB"/>
        </w:rPr>
        <w:t>can be computed using the backtracking algorithm,</w:t>
      </w:r>
      <w:r>
        <w:rPr>
          <w:lang w:val="en-GB"/>
        </w:rPr>
        <w:t xml:space="preserve"> a minimum of 17 numbers have to be given as clues.</w:t>
      </w:r>
      <w:r w:rsidR="00A93591">
        <w:rPr>
          <w:lang w:val="en-GB"/>
        </w:rPr>
        <w:t xml:space="preserve"> This means that any sudoku puzzle which contains less than 17 clues has to contain at least two unique solutions. </w:t>
      </w:r>
    </w:p>
    <w:p w14:paraId="00EC4A93" w14:textId="120D669B" w:rsidR="00A93591" w:rsidDel="00230F58" w:rsidRDefault="00A93591">
      <w:pPr>
        <w:ind w:left="720"/>
        <w:rPr>
          <w:del w:id="52" w:author="Tristen Paul" w:date="2020-10-12T02:51:00Z"/>
          <w:lang w:val="en-GB"/>
        </w:rPr>
      </w:pPr>
      <w:r>
        <w:rPr>
          <w:lang w:val="en-GB"/>
        </w:rPr>
        <w:t xml:space="preserve">This paper further outlines another backtracking method to solve a sudoku puzzle which makes use of backtracking </w:t>
      </w:r>
      <w:del w:id="53" w:author="Tristen Paul" w:date="2020-10-14T02:04:00Z">
        <w:r w:rsidDel="00B04869">
          <w:rPr>
            <w:lang w:val="en-GB"/>
          </w:rPr>
          <w:delText xml:space="preserve">and </w:delText>
        </w:r>
      </w:del>
      <w:ins w:id="54" w:author="Tristen Paul" w:date="2020-10-14T02:04:00Z">
        <w:r w:rsidR="00B04869">
          <w:rPr>
            <w:lang w:val="en-GB"/>
          </w:rPr>
          <w:t xml:space="preserve">combined with </w:t>
        </w:r>
      </w:ins>
      <w:r>
        <w:rPr>
          <w:lang w:val="en-GB"/>
        </w:rPr>
        <w:t xml:space="preserve">column permutations </w:t>
      </w:r>
      <w:ins w:id="55" w:author="Tristen Paul" w:date="2020-10-14T02:04:00Z">
        <w:r w:rsidR="00B04869">
          <w:rPr>
            <w:lang w:val="en-GB"/>
          </w:rPr>
          <w:t xml:space="preserve">which </w:t>
        </w:r>
      </w:ins>
      <w:del w:id="56" w:author="Tristen Paul" w:date="2020-10-14T02:04:00Z">
        <w:r w:rsidDel="00B04869">
          <w:rPr>
            <w:lang w:val="en-GB"/>
          </w:rPr>
          <w:delText>to reduce computation time</w:delText>
        </w:r>
        <w:r w:rsidR="009B43D2" w:rsidDel="00B04869">
          <w:rPr>
            <w:lang w:val="en-GB"/>
          </w:rPr>
          <w:delText xml:space="preserve">, however whilst </w:delText>
        </w:r>
      </w:del>
      <w:r w:rsidR="009B43D2">
        <w:rPr>
          <w:lang w:val="en-GB"/>
        </w:rPr>
        <w:t xml:space="preserve">vastly </w:t>
      </w:r>
      <w:del w:id="57" w:author="Tristen Paul" w:date="2020-10-14T02:04:00Z">
        <w:r w:rsidR="009B43D2" w:rsidDel="00B04869">
          <w:rPr>
            <w:lang w:val="en-GB"/>
          </w:rPr>
          <w:delText>more efficient</w:delText>
        </w:r>
      </w:del>
      <w:ins w:id="58" w:author="Tristen Paul" w:date="2020-10-14T02:04:00Z">
        <w:r w:rsidR="00B04869">
          <w:rPr>
            <w:lang w:val="en-GB"/>
          </w:rPr>
          <w:t xml:space="preserve">improved the efficiency and runtime </w:t>
        </w:r>
        <w:r w:rsidR="00F83E34">
          <w:rPr>
            <w:lang w:val="en-GB"/>
          </w:rPr>
          <w:t xml:space="preserve">of this sudoku solver when compared to the </w:t>
        </w:r>
      </w:ins>
      <w:del w:id="59" w:author="Tristen Paul" w:date="2020-10-14T02:04:00Z">
        <w:r w:rsidR="009B43D2" w:rsidDel="00F83E34">
          <w:rPr>
            <w:lang w:val="en-GB"/>
          </w:rPr>
          <w:delText>, this implementation will not be used as it is significantly different to the</w:delText>
        </w:r>
      </w:del>
      <w:del w:id="60" w:author="Tristen Paul" w:date="2020-10-14T02:05:00Z">
        <w:r w:rsidR="009B43D2" w:rsidDel="00F83E34">
          <w:rPr>
            <w:lang w:val="en-GB"/>
          </w:rPr>
          <w:delText xml:space="preserve"> </w:delText>
        </w:r>
      </w:del>
      <w:r w:rsidR="009B43D2">
        <w:rPr>
          <w:lang w:val="en-GB"/>
        </w:rPr>
        <w:t>original backtracking algorithm.</w:t>
      </w:r>
    </w:p>
    <w:p w14:paraId="15D0348D" w14:textId="6F7CBED7" w:rsidR="007515CC" w:rsidRDefault="007515CC">
      <w:pPr>
        <w:ind w:left="720"/>
        <w:rPr>
          <w:lang w:val="en-GB"/>
        </w:rPr>
      </w:pPr>
    </w:p>
    <w:p w14:paraId="1FB23219" w14:textId="0B0792EC" w:rsidR="007515CC" w:rsidRPr="007515CC" w:rsidDel="00230F58" w:rsidRDefault="007515CC">
      <w:pPr>
        <w:pStyle w:val="Heading2"/>
        <w:numPr>
          <w:ilvl w:val="0"/>
          <w:numId w:val="2"/>
        </w:numPr>
        <w:ind w:left="1080"/>
        <w:rPr>
          <w:del w:id="61" w:author="Tristen Paul" w:date="2020-10-12T02:51:00Z"/>
          <w:lang w:val="en-GB"/>
        </w:rPr>
      </w:pPr>
      <w:r>
        <w:rPr>
          <w:lang w:val="en-GB"/>
        </w:rPr>
        <w:t>Research Paper 3</w:t>
      </w:r>
      <w:r w:rsidR="008E11BB">
        <w:rPr>
          <w:lang w:val="en-GB"/>
        </w:rPr>
        <w:t xml:space="preserve"> </w:t>
      </w:r>
    </w:p>
    <w:p w14:paraId="643FCBB6" w14:textId="77777777" w:rsidR="008E11BB" w:rsidRPr="00852C1E" w:rsidRDefault="008E11BB">
      <w:pPr>
        <w:pStyle w:val="Heading2"/>
        <w:numPr>
          <w:ilvl w:val="0"/>
          <w:numId w:val="2"/>
        </w:numPr>
        <w:ind w:left="1080"/>
        <w:rPr>
          <w:lang w:val="en-GB"/>
        </w:rPr>
        <w:pPrChange w:id="62" w:author="Tristen Paul" w:date="2020-10-18T01:22:00Z">
          <w:pPr>
            <w:ind w:left="720"/>
          </w:pPr>
        </w:pPrChange>
      </w:pPr>
    </w:p>
    <w:p w14:paraId="7D6F0171" w14:textId="4FE59A10" w:rsidR="009B43D2" w:rsidRDefault="008E11BB">
      <w:pPr>
        <w:ind w:left="720"/>
        <w:rPr>
          <w:lang w:val="en-GB"/>
        </w:rPr>
      </w:pPr>
      <w:proofErr w:type="spellStart"/>
      <w:r>
        <w:rPr>
          <w:lang w:val="en-GB"/>
        </w:rPr>
        <w:t>Aljohani</w:t>
      </w:r>
      <w:proofErr w:type="spellEnd"/>
      <w:r>
        <w:rPr>
          <w:lang w:val="en-GB"/>
        </w:rPr>
        <w:t xml:space="preserve"> and Smith [3] assert that a sudoku puzzle is an NP-Complete problem.  NP stands for nondeterministic polynomial and means that the optimal solution of a generalized sudoku puzzle cannot be determined in polynomial time. The time complexity </w:t>
      </w:r>
      <w:ins w:id="63" w:author="Tristen Paul" w:date="2020-10-17T20:06:00Z">
        <w:r w:rsidR="00BD7F14">
          <w:rPr>
            <w:lang w:val="en-GB"/>
          </w:rPr>
          <w:t>of a 9</w:t>
        </w:r>
        <w:r w:rsidR="00C60CF6">
          <w:rPr>
            <w:lang w:val="en-GB"/>
          </w:rPr>
          <w:t>-by-9 puzzle i</w:t>
        </w:r>
      </w:ins>
      <w:del w:id="64" w:author="Tristen Paul" w:date="2020-10-17T20:06:00Z">
        <w:r w:rsidDel="00BD7F14">
          <w:rPr>
            <w:lang w:val="en-GB"/>
          </w:rPr>
          <w:delText>is</w:delText>
        </w:r>
      </w:del>
      <w:ins w:id="65" w:author="Tristen Paul" w:date="2020-10-14T02:06:00Z">
        <w:r w:rsidR="00F83E34">
          <w:rPr>
            <w:lang w:val="en-GB"/>
          </w:rPr>
          <w:t>s</w:t>
        </w:r>
      </w:ins>
      <w:r>
        <w:rPr>
          <w:lang w:val="en-GB"/>
        </w:rPr>
        <w:t xml:space="preserve"> exponential</w:t>
      </w:r>
      <w:ins w:id="66" w:author="Tristen Paul" w:date="2020-10-14T02:06:00Z">
        <w:r w:rsidR="00F83E34">
          <w:rPr>
            <w:lang w:val="en-GB"/>
          </w:rPr>
          <w:t xml:space="preserve"> and is</w:t>
        </w:r>
      </w:ins>
      <w:r>
        <w:rPr>
          <w:lang w:val="en-GB"/>
        </w:rPr>
        <w:t xml:space="preserve"> given by O(9</w:t>
      </w:r>
      <w:r>
        <w:rPr>
          <w:vertAlign w:val="superscript"/>
          <w:lang w:val="en-GB"/>
        </w:rPr>
        <w:t>N</w:t>
      </w:r>
      <w:r>
        <w:rPr>
          <w:lang w:val="en-GB"/>
        </w:rPr>
        <w:t xml:space="preserve">) where N is the number of </w:t>
      </w:r>
      <w:r w:rsidR="009B43D2">
        <w:rPr>
          <w:lang w:val="en-GB"/>
        </w:rPr>
        <w:t>empty cells in the puzzle</w:t>
      </w:r>
      <w:ins w:id="67" w:author="Tristen Paul" w:date="2020-10-17T20:10:00Z">
        <w:r w:rsidR="00C60CF6">
          <w:rPr>
            <w:lang w:val="en-GB"/>
          </w:rPr>
          <w:t xml:space="preserve"> and is stated as being NP-hard</w:t>
        </w:r>
      </w:ins>
      <w:r w:rsidR="009B43D2">
        <w:rPr>
          <w:lang w:val="en-GB"/>
        </w:rPr>
        <w:t xml:space="preserve">. </w:t>
      </w:r>
    </w:p>
    <w:p w14:paraId="71090A11" w14:textId="4D8EE039" w:rsidR="009B43D2" w:rsidDel="007A24CD" w:rsidRDefault="009B43D2">
      <w:pPr>
        <w:ind w:left="720"/>
        <w:rPr>
          <w:del w:id="68" w:author="Michael Gomes" w:date="2020-10-18T19:20:00Z"/>
          <w:lang w:val="en-GB"/>
        </w:rPr>
      </w:pPr>
      <w:r>
        <w:rPr>
          <w:lang w:val="en-GB"/>
        </w:rPr>
        <w:t xml:space="preserve">A parallel implementation of the backtracking algorithm was implemented by the authors of this paper. They discovered that the strong scaling speed up and efficiency of the algorithm is low and inconsistent when running on more than two cores. This indicates that a serial </w:t>
      </w:r>
      <w:r>
        <w:rPr>
          <w:lang w:val="en-GB"/>
        </w:rPr>
        <w:lastRenderedPageBreak/>
        <w:t xml:space="preserve">implementation of the backtracking algorithm will be the most appropriate choice for an empirical analysis. </w:t>
      </w:r>
    </w:p>
    <w:p w14:paraId="7D3CDAC2" w14:textId="22A14A27" w:rsidR="009B43D2" w:rsidRDefault="009B43D2" w:rsidP="007A24CD">
      <w:pPr>
        <w:ind w:left="720"/>
        <w:rPr>
          <w:lang w:val="en-GB"/>
        </w:rPr>
        <w:pPrChange w:id="69" w:author="Michael Gomes" w:date="2020-10-18T19:20:00Z">
          <w:pPr>
            <w:ind w:left="720"/>
          </w:pPr>
        </w:pPrChange>
      </w:pPr>
    </w:p>
    <w:p w14:paraId="20A66F72" w14:textId="6552DF57" w:rsidR="009B43D2" w:rsidDel="00230F58" w:rsidRDefault="009B43D2">
      <w:pPr>
        <w:pStyle w:val="Heading2"/>
        <w:numPr>
          <w:ilvl w:val="0"/>
          <w:numId w:val="2"/>
        </w:numPr>
        <w:ind w:left="1080"/>
        <w:rPr>
          <w:del w:id="70" w:author="Tristen Paul" w:date="2020-10-12T02:51:00Z"/>
          <w:lang w:val="en-GB"/>
        </w:rPr>
      </w:pPr>
      <w:r>
        <w:rPr>
          <w:lang w:val="en-GB"/>
        </w:rPr>
        <w:t xml:space="preserve">Research Paper 4 </w:t>
      </w:r>
    </w:p>
    <w:p w14:paraId="3A9A30E6" w14:textId="4852AD3D" w:rsidR="00A24A52" w:rsidRPr="00852C1E" w:rsidRDefault="00A24A52">
      <w:pPr>
        <w:pStyle w:val="Heading2"/>
        <w:numPr>
          <w:ilvl w:val="0"/>
          <w:numId w:val="2"/>
        </w:numPr>
        <w:ind w:left="1080"/>
        <w:rPr>
          <w:lang w:val="en-GB"/>
        </w:rPr>
        <w:pPrChange w:id="71" w:author="Tristen Paul" w:date="2020-10-18T01:22:00Z">
          <w:pPr>
            <w:ind w:left="720"/>
          </w:pPr>
        </w:pPrChange>
      </w:pPr>
    </w:p>
    <w:p w14:paraId="26CCD427" w14:textId="1ED1698D" w:rsidR="00A24A52" w:rsidRDefault="00A24A52">
      <w:pPr>
        <w:ind w:left="720"/>
        <w:rPr>
          <w:lang w:val="en-GB"/>
        </w:rPr>
      </w:pPr>
      <w:r>
        <w:rPr>
          <w:lang w:val="en-GB"/>
        </w:rPr>
        <w:t xml:space="preserve">There are several implementations of the simple backtracking algorithm </w:t>
      </w:r>
      <w:r w:rsidR="00312599">
        <w:rPr>
          <w:lang w:val="en-GB"/>
        </w:rPr>
        <w:t xml:space="preserve">stated in paper [4]. The standard simple backtracking algorithm uses the standard method previously outlined. The backtracking algorithm with heuristic moves adds additional complexity to the backtracking algorithm by basing its choice of number on extra conditions such as the number of occurrences of a number already in the puzzle as well as the conditions which form the core rules of sudoku. </w:t>
      </w:r>
    </w:p>
    <w:p w14:paraId="62CB1B6A" w14:textId="3FE51351" w:rsidR="00312599" w:rsidRPr="00A24A52" w:rsidRDefault="00312599">
      <w:pPr>
        <w:ind w:left="720"/>
        <w:rPr>
          <w:lang w:val="en-GB"/>
        </w:rPr>
      </w:pPr>
      <w:r>
        <w:rPr>
          <w:lang w:val="en-GB"/>
        </w:rPr>
        <w:t>It was found that the additional conditions in</w:t>
      </w:r>
      <w:ins w:id="72" w:author="Tristen Paul" w:date="2020-10-14T01:26:00Z">
        <w:r w:rsidR="001C335F">
          <w:rPr>
            <w:lang w:val="en-GB"/>
          </w:rPr>
          <w:t xml:space="preserve"> </w:t>
        </w:r>
      </w:ins>
      <w:del w:id="73" w:author="Tristen Paul" w:date="2020-10-14T01:26:00Z">
        <w:r w:rsidDel="001C335F">
          <w:rPr>
            <w:lang w:val="en-GB"/>
          </w:rPr>
          <w:delText xml:space="preserve"> </w:delText>
        </w:r>
      </w:del>
      <w:r>
        <w:rPr>
          <w:lang w:val="en-GB"/>
        </w:rPr>
        <w:t>the heuristic implementation improved the run time of the algorithm in certain cases,</w:t>
      </w:r>
      <w:commentRangeStart w:id="74"/>
      <w:commentRangeStart w:id="75"/>
      <w:r>
        <w:rPr>
          <w:lang w:val="en-GB"/>
        </w:rPr>
        <w:t xml:space="preserve"> however due to the NP-complete nature of the sudoku problem </w:t>
      </w:r>
      <w:del w:id="76" w:author="Tristen Paul" w:date="2020-10-14T01:27:00Z">
        <w:r w:rsidDel="001C335F">
          <w:rPr>
            <w:lang w:val="en-GB"/>
          </w:rPr>
          <w:delText xml:space="preserve">was </w:delText>
        </w:r>
      </w:del>
      <w:ins w:id="77" w:author="Tristen Paul" w:date="2020-10-14T01:27:00Z">
        <w:r w:rsidR="001C335F">
          <w:rPr>
            <w:lang w:val="en-GB"/>
          </w:rPr>
          <w:t>this improvement was not uniform across all attempts and puzzle variations.</w:t>
        </w:r>
      </w:ins>
      <w:del w:id="78" w:author="Tristen Paul" w:date="2020-10-14T01:27:00Z">
        <w:r w:rsidDel="001C335F">
          <w:rPr>
            <w:lang w:val="en-GB"/>
          </w:rPr>
          <w:delText>not consistent.</w:delText>
        </w:r>
      </w:del>
      <w:r>
        <w:rPr>
          <w:lang w:val="en-GB"/>
        </w:rPr>
        <w:t xml:space="preserve"> </w:t>
      </w:r>
      <w:commentRangeEnd w:id="74"/>
      <w:r>
        <w:rPr>
          <w:rStyle w:val="CommentReference"/>
        </w:rPr>
        <w:commentReference w:id="74"/>
      </w:r>
      <w:commentRangeEnd w:id="75"/>
      <w:r w:rsidR="001C335F">
        <w:rPr>
          <w:rStyle w:val="CommentReference"/>
        </w:rPr>
        <w:commentReference w:id="75"/>
      </w:r>
    </w:p>
    <w:p w14:paraId="2FAE4CE5" w14:textId="0D4B476A" w:rsidR="007E2110" w:rsidRDefault="007E2110" w:rsidP="007E2110">
      <w:pPr>
        <w:pStyle w:val="Heading1"/>
        <w:rPr>
          <w:lang w:val="en-GB"/>
        </w:rPr>
      </w:pPr>
      <w:r>
        <w:rPr>
          <w:lang w:val="en-GB"/>
        </w:rPr>
        <w:t>Experimental Methodology</w:t>
      </w:r>
    </w:p>
    <w:p w14:paraId="666DCA27" w14:textId="5B3736BB" w:rsidR="00312599" w:rsidRPr="00B71A37" w:rsidDel="001C335F" w:rsidRDefault="00312599" w:rsidP="00312599">
      <w:pPr>
        <w:rPr>
          <w:del w:id="79" w:author="Tristen Paul" w:date="2020-10-14T01:24:00Z"/>
          <w:color w:val="FF0000"/>
          <w:lang w:val="en-GB"/>
        </w:rPr>
      </w:pPr>
      <w:del w:id="80" w:author="Tristen Paul" w:date="2020-10-14T01:24:00Z">
        <w:r w:rsidRPr="00B71A37" w:rsidDel="001C335F">
          <w:rPr>
            <w:color w:val="FF0000"/>
            <w:lang w:val="en-GB"/>
          </w:rPr>
          <w:delText>//TODO</w:delText>
        </w:r>
      </w:del>
    </w:p>
    <w:p w14:paraId="778A8499" w14:textId="604E25B3" w:rsidR="007E2110" w:rsidDel="001C335F" w:rsidRDefault="007E2110" w:rsidP="007E2110">
      <w:pPr>
        <w:rPr>
          <w:del w:id="81" w:author="Tristen Paul" w:date="2020-10-14T01:24:00Z"/>
          <w:lang w:val="en-GB"/>
        </w:rPr>
      </w:pPr>
      <w:del w:id="82" w:author="Tristen Paul" w:date="2020-10-14T01:24:00Z">
        <w:r w:rsidRPr="007E2110" w:rsidDel="001C335F">
          <w:rPr>
            <w:lang w:val="en-GB"/>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4367DC96" w14:textId="29DB63D5" w:rsidR="001C335F" w:rsidRDefault="001C335F" w:rsidP="001C335F">
      <w:pPr>
        <w:rPr>
          <w:ins w:id="83" w:author="Tristen Paul" w:date="2020-10-14T01:28:00Z"/>
          <w:lang w:val="en-GB"/>
        </w:rPr>
      </w:pPr>
    </w:p>
    <w:p w14:paraId="6091BCD1" w14:textId="2669E5A4" w:rsidR="001C335F" w:rsidRDefault="001C335F" w:rsidP="001C335F">
      <w:pPr>
        <w:pStyle w:val="Heading2"/>
        <w:rPr>
          <w:ins w:id="84" w:author="Tristen Paul" w:date="2020-10-14T01:29:00Z"/>
          <w:lang w:val="en-GB"/>
        </w:rPr>
      </w:pPr>
      <w:ins w:id="85" w:author="Tristen Paul" w:date="2020-10-14T01:28:00Z">
        <w:r>
          <w:rPr>
            <w:lang w:val="en-GB"/>
          </w:rPr>
          <w:t xml:space="preserve">Choice of </w:t>
        </w:r>
      </w:ins>
      <w:ins w:id="86" w:author="Tristen Paul" w:date="2020-10-14T01:29:00Z">
        <w:r>
          <w:rPr>
            <w:lang w:val="en-GB"/>
          </w:rPr>
          <w:t>Metric for Analysis</w:t>
        </w:r>
      </w:ins>
    </w:p>
    <w:p w14:paraId="479B8C36" w14:textId="355EBFF8" w:rsidR="001C335F" w:rsidRDefault="001C335F" w:rsidP="001C335F">
      <w:pPr>
        <w:rPr>
          <w:ins w:id="87" w:author="Tristen Paul" w:date="2020-10-14T01:29:00Z"/>
          <w:lang w:val="en-GB"/>
        </w:rPr>
      </w:pPr>
    </w:p>
    <w:p w14:paraId="2E76366E" w14:textId="7391DC69" w:rsidR="001654FB" w:rsidRDefault="001C335F" w:rsidP="001C335F">
      <w:pPr>
        <w:rPr>
          <w:ins w:id="88" w:author="Michael Gomes" w:date="2020-10-16T11:38:00Z"/>
          <w:lang w:val="en-GB"/>
        </w:rPr>
      </w:pPr>
      <w:ins w:id="89" w:author="Tristen Paul" w:date="2020-10-14T01:29:00Z">
        <w:r>
          <w:rPr>
            <w:lang w:val="en-GB"/>
          </w:rPr>
          <w:t xml:space="preserve">For this </w:t>
        </w:r>
      </w:ins>
      <w:ins w:id="90" w:author="Tristen Paul" w:date="2020-10-14T01:30:00Z">
        <w:r>
          <w:rPr>
            <w:lang w:val="en-GB"/>
          </w:rPr>
          <w:t xml:space="preserve">empirical analysis the most appropriate unit to measure performance is time. </w:t>
        </w:r>
      </w:ins>
      <w:ins w:id="91" w:author="Michael Gomes" w:date="2020-10-16T11:36:00Z">
        <w:r w:rsidR="001654FB">
          <w:rPr>
            <w:lang w:val="en-GB"/>
          </w:rPr>
          <w:t xml:space="preserve">Utilising </w:t>
        </w:r>
      </w:ins>
      <w:ins w:id="92" w:author="Michael Gomes" w:date="2020-10-16T11:37:00Z">
        <w:r w:rsidR="001654FB">
          <w:rPr>
            <w:lang w:val="en-GB"/>
          </w:rPr>
          <w:t xml:space="preserve">the website [5], we will generate sudoku puzzles to be solved </w:t>
        </w:r>
      </w:ins>
      <w:ins w:id="93" w:author="Michael Gomes" w:date="2020-10-16T11:39:00Z">
        <w:r w:rsidR="001654FB">
          <w:rPr>
            <w:lang w:val="en-GB"/>
          </w:rPr>
          <w:t xml:space="preserve">from categories </w:t>
        </w:r>
      </w:ins>
      <w:ins w:id="94" w:author="Michael Gomes" w:date="2020-10-16T11:37:00Z">
        <w:r w:rsidR="001654FB">
          <w:rPr>
            <w:lang w:val="en-GB"/>
          </w:rPr>
          <w:t>of difficulty</w:t>
        </w:r>
      </w:ins>
      <w:ins w:id="95" w:author="Michael Gomes" w:date="2020-10-16T11:39:00Z">
        <w:r w:rsidR="001654FB">
          <w:rPr>
            <w:lang w:val="en-GB"/>
          </w:rPr>
          <w:t xml:space="preserve"> of</w:t>
        </w:r>
      </w:ins>
      <w:ins w:id="96" w:author="Michael Gomes" w:date="2020-10-16T11:37:00Z">
        <w:r w:rsidR="001654FB">
          <w:rPr>
            <w:lang w:val="en-GB"/>
          </w:rPr>
          <w:t xml:space="preserve"> easy, medium, hard and expert. </w:t>
        </w:r>
      </w:ins>
      <w:moveToRangeStart w:id="97" w:author="Michael Gomes" w:date="2020-10-16T11:38:00Z" w:name="move53740733"/>
      <w:commentRangeStart w:id="98"/>
      <w:commentRangeStart w:id="99"/>
      <w:moveTo w:id="100" w:author="Michael Gomes" w:date="2020-10-16T11:38:00Z">
        <w:r w:rsidR="001654FB">
          <w:rPr>
            <w:lang w:val="en-GB"/>
          </w:rPr>
          <w:t xml:space="preserve">Three puzzles from each category will be tested </w:t>
        </w:r>
        <w:commentRangeEnd w:id="98"/>
        <w:r w:rsidR="001654FB">
          <w:rPr>
            <w:rStyle w:val="CommentReference"/>
          </w:rPr>
          <w:commentReference w:id="98"/>
        </w:r>
      </w:moveTo>
      <w:commentRangeEnd w:id="99"/>
      <w:r w:rsidR="007A365E">
        <w:rPr>
          <w:rStyle w:val="CommentReference"/>
        </w:rPr>
        <w:commentReference w:id="99"/>
      </w:r>
      <w:moveTo w:id="101" w:author="Michael Gomes" w:date="2020-10-16T11:38:00Z">
        <w:r w:rsidR="001654FB">
          <w:rPr>
            <w:lang w:val="en-GB"/>
          </w:rPr>
          <w:t>and the results averaged in order to reduce the effect of experimental error</w:t>
        </w:r>
      </w:moveTo>
      <w:ins w:id="102" w:author="Michael Gomes" w:date="2020-10-16T11:39:00Z">
        <w:r w:rsidR="001654FB">
          <w:rPr>
            <w:lang w:val="en-GB"/>
          </w:rPr>
          <w:t xml:space="preserve">. We will run these </w:t>
        </w:r>
      </w:ins>
      <w:ins w:id="103" w:author="Michael Gomes" w:date="2020-10-16T11:40:00Z">
        <w:r w:rsidR="001654FB">
          <w:rPr>
            <w:lang w:val="en-GB"/>
          </w:rPr>
          <w:t xml:space="preserve">numerous puzzles on two different </w:t>
        </w:r>
      </w:ins>
      <w:ins w:id="104" w:author="Michael Gomes" w:date="2020-10-16T11:41:00Z">
        <w:r w:rsidR="001654FB">
          <w:rPr>
            <w:lang w:val="en-GB"/>
          </w:rPr>
          <w:t xml:space="preserve">backtracking </w:t>
        </w:r>
      </w:ins>
      <w:ins w:id="105" w:author="Michael Gomes" w:date="2020-10-16T11:40:00Z">
        <w:r w:rsidR="001654FB">
          <w:rPr>
            <w:lang w:val="en-GB"/>
          </w:rPr>
          <w:t>algorithms</w:t>
        </w:r>
      </w:ins>
      <w:ins w:id="106" w:author="Michael Gomes" w:date="2020-10-16T11:41:00Z">
        <w:r w:rsidR="001654FB">
          <w:rPr>
            <w:lang w:val="en-GB"/>
          </w:rPr>
          <w:t xml:space="preserve"> </w:t>
        </w:r>
      </w:ins>
      <w:ins w:id="107" w:author="Michael Gomes" w:date="2020-10-16T11:40:00Z">
        <w:r w:rsidR="001654FB">
          <w:rPr>
            <w:lang w:val="en-GB"/>
          </w:rPr>
          <w:t>(our stack implementation vs recursive implementation)</w:t>
        </w:r>
      </w:ins>
      <w:ins w:id="108" w:author="Michael Gomes" w:date="2020-10-16T11:41:00Z">
        <w:r w:rsidR="001654FB">
          <w:rPr>
            <w:lang w:val="en-GB"/>
          </w:rPr>
          <w:t xml:space="preserve"> and on two different machines of different specifications.</w:t>
        </w:r>
      </w:ins>
      <w:moveTo w:id="109" w:author="Michael Gomes" w:date="2020-10-16T11:38:00Z">
        <w:del w:id="110" w:author="Michael Gomes" w:date="2020-10-16T11:39:00Z">
          <w:r w:rsidR="001654FB" w:rsidDel="001654FB">
            <w:rPr>
              <w:lang w:val="en-GB"/>
            </w:rPr>
            <w:delText xml:space="preserve"> as well as several iterations of solving the same puzzle. </w:delText>
          </w:r>
        </w:del>
      </w:moveTo>
      <w:moveToRangeEnd w:id="97"/>
    </w:p>
    <w:p w14:paraId="0EF76A75" w14:textId="2B5256FA" w:rsidR="001C335F" w:rsidRDefault="001C335F" w:rsidP="001C335F">
      <w:pPr>
        <w:rPr>
          <w:ins w:id="111" w:author="Tristen Paul" w:date="2020-10-14T01:36:00Z"/>
          <w:lang w:val="en-GB"/>
        </w:rPr>
      </w:pPr>
      <w:ins w:id="112" w:author="Tristen Paul" w:date="2020-10-14T01:30:00Z">
        <w:del w:id="113" w:author="Michael Gomes" w:date="2020-10-16T11:41:00Z">
          <w:r w:rsidDel="001654FB">
            <w:rPr>
              <w:lang w:val="en-GB"/>
            </w:rPr>
            <w:delText>This will be measu</w:delText>
          </w:r>
        </w:del>
      </w:ins>
      <w:ins w:id="114" w:author="Tristen Paul" w:date="2020-10-14T01:31:00Z">
        <w:del w:id="115" w:author="Michael Gomes" w:date="2020-10-16T11:41:00Z">
          <w:r w:rsidDel="001654FB">
            <w:rPr>
              <w:lang w:val="en-GB"/>
            </w:rPr>
            <w:delText>red for</w:delText>
          </w:r>
        </w:del>
      </w:ins>
      <w:ins w:id="116" w:author="Michael Gomes" w:date="2020-10-16T11:41:00Z">
        <w:r w:rsidR="001654FB">
          <w:rPr>
            <w:lang w:val="en-GB"/>
          </w:rPr>
          <w:t xml:space="preserve">We will </w:t>
        </w:r>
      </w:ins>
      <w:ins w:id="117" w:author="Tristen Paul" w:date="2020-10-14T01:31:00Z">
        <w:del w:id="118" w:author="Michael Gomes" w:date="2020-10-16T11:44:00Z">
          <w:r w:rsidDel="00135405">
            <w:rPr>
              <w:lang w:val="en-GB"/>
            </w:rPr>
            <w:delText xml:space="preserve"> puzzle</w:delText>
          </w:r>
        </w:del>
      </w:ins>
      <w:ins w:id="119" w:author="Michael Gomes" w:date="2020-10-16T11:43:00Z">
        <w:r w:rsidR="001654FB">
          <w:rPr>
            <w:lang w:val="en-GB"/>
          </w:rPr>
          <w:t>test</w:t>
        </w:r>
      </w:ins>
      <w:ins w:id="120" w:author="Tristen Paul" w:date="2020-10-14T01:31:00Z">
        <w:del w:id="121" w:author="Michael Gomes" w:date="2020-10-16T11:42:00Z">
          <w:r w:rsidDel="001654FB">
            <w:rPr>
              <w:lang w:val="en-GB"/>
            </w:rPr>
            <w:delText>s</w:delText>
          </w:r>
        </w:del>
        <w:del w:id="122" w:author="Michael Gomes" w:date="2020-10-16T11:43:00Z">
          <w:r w:rsidDel="00135405">
            <w:rPr>
              <w:lang w:val="en-GB"/>
            </w:rPr>
            <w:delText xml:space="preserve"> of</w:delText>
          </w:r>
        </w:del>
        <w:r>
          <w:rPr>
            <w:lang w:val="en-GB"/>
          </w:rPr>
          <w:t xml:space="preserve"> </w:t>
        </w:r>
      </w:ins>
      <w:ins w:id="123" w:author="Tristen Paul" w:date="2020-10-17T00:14:00Z">
        <w:r w:rsidR="00326354">
          <w:rPr>
            <w:lang w:val="en-GB"/>
          </w:rPr>
          <w:t xml:space="preserve">both the stack and recursive backtracking algorithms using </w:t>
        </w:r>
      </w:ins>
      <w:ins w:id="124" w:author="Tristen Paul" w:date="2020-10-14T01:31:00Z">
        <w:r>
          <w:rPr>
            <w:lang w:val="en-GB"/>
          </w:rPr>
          <w:t>different size</w:t>
        </w:r>
      </w:ins>
      <w:ins w:id="125" w:author="Michael Gomes" w:date="2020-10-16T11:43:00Z">
        <w:r w:rsidR="00135405">
          <w:rPr>
            <w:lang w:val="en-GB"/>
          </w:rPr>
          <w:t>s of</w:t>
        </w:r>
      </w:ins>
      <w:ins w:id="126" w:author="Tristen Paul" w:date="2020-10-14T01:31:00Z">
        <w:r>
          <w:rPr>
            <w:lang w:val="en-GB"/>
          </w:rPr>
          <w:t xml:space="preserve"> </w:t>
        </w:r>
        <w:r w:rsidRPr="001C335F">
          <w:rPr>
            <w:i/>
            <w:iCs/>
            <w:lang w:val="en-GB"/>
            <w:rPrChange w:id="127" w:author="Tristen Paul" w:date="2020-10-14T01:31:00Z">
              <w:rPr>
                <w:lang w:val="en-GB"/>
              </w:rPr>
            </w:rPrChange>
          </w:rPr>
          <w:t>n</w:t>
        </w:r>
        <w:r>
          <w:rPr>
            <w:i/>
            <w:iCs/>
            <w:lang w:val="en-GB"/>
          </w:rPr>
          <w:t xml:space="preserve"> </w:t>
        </w:r>
        <w:r>
          <w:rPr>
            <w:lang w:val="en-GB"/>
          </w:rPr>
          <w:t xml:space="preserve">where </w:t>
        </w:r>
        <w:r w:rsidRPr="001C335F">
          <w:rPr>
            <w:i/>
            <w:iCs/>
            <w:lang w:val="en-GB"/>
            <w:rPrChange w:id="128" w:author="Tristen Paul" w:date="2020-10-14T01:31:00Z">
              <w:rPr>
                <w:lang w:val="en-GB"/>
              </w:rPr>
            </w:rPrChange>
          </w:rPr>
          <w:t>n</w:t>
        </w:r>
        <w:r>
          <w:rPr>
            <w:i/>
            <w:iCs/>
            <w:lang w:val="en-GB"/>
          </w:rPr>
          <w:t xml:space="preserve"> </w:t>
        </w:r>
        <w:r>
          <w:rPr>
            <w:lang w:val="en-GB"/>
          </w:rPr>
          <w:t>is the number of missing elements in a particular sudoku puzzle</w:t>
        </w:r>
      </w:ins>
      <w:ins w:id="129" w:author="Michael Gomes" w:date="2020-10-16T11:44:00Z">
        <w:r w:rsidR="00135405">
          <w:rPr>
            <w:lang w:val="en-GB"/>
          </w:rPr>
          <w:t xml:space="preserve"> </w:t>
        </w:r>
        <w:del w:id="130" w:author="Tristen Paul" w:date="2020-10-17T00:16:00Z">
          <w:r w:rsidR="00135405" w:rsidDel="00326354">
            <w:rPr>
              <w:lang w:val="en-GB"/>
            </w:rPr>
            <w:delText>and</w:delText>
          </w:r>
        </w:del>
      </w:ins>
      <w:ins w:id="131" w:author="Tristen Paul" w:date="2020-10-17T00:16:00Z">
        <w:r w:rsidR="00326354">
          <w:rPr>
            <w:lang w:val="en-GB"/>
          </w:rPr>
          <w:t>to</w:t>
        </w:r>
      </w:ins>
      <w:ins w:id="132" w:author="Michael Gomes" w:date="2020-10-16T11:44:00Z">
        <w:r w:rsidR="00135405">
          <w:rPr>
            <w:lang w:val="en-GB"/>
          </w:rPr>
          <w:t xml:space="preserve"> see how the number of </w:t>
        </w:r>
      </w:ins>
      <w:ins w:id="133" w:author="Michael Gomes" w:date="2020-10-16T11:46:00Z">
        <w:r w:rsidR="00135405">
          <w:rPr>
            <w:lang w:val="en-GB"/>
          </w:rPr>
          <w:t>missing elements</w:t>
        </w:r>
      </w:ins>
      <w:ins w:id="134" w:author="Michael Gomes" w:date="2020-10-16T11:44:00Z">
        <w:r w:rsidR="00135405">
          <w:rPr>
            <w:lang w:val="en-GB"/>
          </w:rPr>
          <w:t xml:space="preserve"> affects runtime</w:t>
        </w:r>
      </w:ins>
      <w:ins w:id="135" w:author="Tristen Paul" w:date="2020-10-14T01:31:00Z">
        <w:r>
          <w:rPr>
            <w:lang w:val="en-GB"/>
          </w:rPr>
          <w:t xml:space="preserve">. </w:t>
        </w:r>
      </w:ins>
      <w:ins w:id="136" w:author="Tristen Paul" w:date="2020-10-14T01:32:00Z">
        <w:r>
          <w:rPr>
            <w:lang w:val="en-GB"/>
          </w:rPr>
          <w:t xml:space="preserve">The </w:t>
        </w:r>
      </w:ins>
      <w:ins w:id="137" w:author="Tristen Paul" w:date="2020-10-17T00:18:00Z">
        <w:r w:rsidR="00326354">
          <w:rPr>
            <w:lang w:val="en-GB"/>
          </w:rPr>
          <w:t>values</w:t>
        </w:r>
      </w:ins>
      <w:ins w:id="138" w:author="Tristen Paul" w:date="2020-10-14T01:32:00Z">
        <w:r>
          <w:rPr>
            <w:lang w:val="en-GB"/>
          </w:rPr>
          <w:t xml:space="preserve"> of n</w:t>
        </w:r>
      </w:ins>
      <w:ins w:id="139" w:author="Michael Gomes" w:date="2020-10-16T11:46:00Z">
        <w:r w:rsidR="00135405">
          <w:rPr>
            <w:lang w:val="en-GB"/>
          </w:rPr>
          <w:t xml:space="preserve"> w</w:t>
        </w:r>
      </w:ins>
      <w:ins w:id="140" w:author="Tristen Paul" w:date="2020-10-14T01:32:00Z">
        <w:del w:id="141" w:author="Michael Gomes" w:date="2020-10-16T11:46:00Z">
          <w:r w:rsidDel="00135405">
            <w:rPr>
              <w:lang w:val="en-GB"/>
            </w:rPr>
            <w:delText xml:space="preserve"> will be split into several categories – </w:delText>
          </w:r>
          <w:commentRangeStart w:id="142"/>
          <w:r w:rsidDel="00135405">
            <w:rPr>
              <w:lang w:val="en-GB"/>
            </w:rPr>
            <w:delText>easy, medium, hard</w:delText>
          </w:r>
        </w:del>
      </w:ins>
      <w:ins w:id="143" w:author="Tristen Paul" w:date="2020-10-14T01:56:00Z">
        <w:del w:id="144" w:author="Michael Gomes" w:date="2020-10-16T11:46:00Z">
          <w:r w:rsidR="00632544" w:rsidDel="00135405">
            <w:rPr>
              <w:lang w:val="en-GB"/>
            </w:rPr>
            <w:delText xml:space="preserve"> and expert</w:delText>
          </w:r>
        </w:del>
      </w:ins>
      <w:ins w:id="145" w:author="Tristen Paul" w:date="2020-10-14T01:32:00Z">
        <w:del w:id="146" w:author="Michael Gomes" w:date="2020-10-16T11:46:00Z">
          <w:r w:rsidDel="00135405">
            <w:rPr>
              <w:lang w:val="en-GB"/>
            </w:rPr>
            <w:delText xml:space="preserve">. </w:delText>
          </w:r>
          <w:commentRangeEnd w:id="142"/>
          <w:r w:rsidDel="00135405">
            <w:rPr>
              <w:rStyle w:val="CommentReference"/>
            </w:rPr>
            <w:commentReference w:id="142"/>
          </w:r>
        </w:del>
      </w:ins>
      <w:ins w:id="147" w:author="Tristen Paul" w:date="2020-10-14T01:33:00Z">
        <w:del w:id="148" w:author="Michael Gomes" w:date="2020-10-16T11:46:00Z">
          <w:r w:rsidDel="00135405">
            <w:rPr>
              <w:lang w:val="en-GB"/>
            </w:rPr>
            <w:delText>Easy w</w:delText>
          </w:r>
        </w:del>
        <w:r>
          <w:rPr>
            <w:lang w:val="en-GB"/>
          </w:rPr>
          <w:t xml:space="preserve">ill </w:t>
        </w:r>
      </w:ins>
      <w:ins w:id="149" w:author="Tristen Paul" w:date="2020-10-17T00:18:00Z">
        <w:r w:rsidR="00326354">
          <w:rPr>
            <w:lang w:val="en-GB"/>
          </w:rPr>
          <w:t>be in the range {</w:t>
        </w:r>
      </w:ins>
      <w:ins w:id="150" w:author="Michael Gomes" w:date="2020-10-18T20:17:00Z">
        <w:r w:rsidR="00D1252E">
          <w:rPr>
            <w:lang w:val="en-GB"/>
          </w:rPr>
          <w:t>5</w:t>
        </w:r>
      </w:ins>
      <w:ins w:id="151" w:author="Tristen Paul" w:date="2020-10-17T00:19:00Z">
        <w:del w:id="152" w:author="Michael Gomes" w:date="2020-10-18T20:17:00Z">
          <w:r w:rsidR="00326354" w:rsidDel="00D1252E">
            <w:rPr>
              <w:lang w:val="en-GB"/>
            </w:rPr>
            <w:delText>21</w:delText>
          </w:r>
        </w:del>
        <w:r w:rsidR="00326354">
          <w:rPr>
            <w:lang w:val="en-GB"/>
          </w:rPr>
          <w:t xml:space="preserve">, </w:t>
        </w:r>
      </w:ins>
      <w:ins w:id="153" w:author="Michael Gomes" w:date="2020-10-18T20:17:00Z">
        <w:r w:rsidR="00D1252E">
          <w:rPr>
            <w:lang w:val="en-GB"/>
          </w:rPr>
          <w:t>10</w:t>
        </w:r>
      </w:ins>
      <w:ins w:id="154" w:author="Tristen Paul" w:date="2020-10-17T00:19:00Z">
        <w:del w:id="155" w:author="Michael Gomes" w:date="2020-10-18T20:17:00Z">
          <w:r w:rsidR="00326354" w:rsidDel="00D1252E">
            <w:rPr>
              <w:lang w:val="en-GB"/>
            </w:rPr>
            <w:delText>26</w:delText>
          </w:r>
        </w:del>
        <w:r w:rsidR="00326354">
          <w:rPr>
            <w:lang w:val="en-GB"/>
          </w:rPr>
          <w:t xml:space="preserve">, </w:t>
        </w:r>
      </w:ins>
      <w:ins w:id="156" w:author="Michael Gomes" w:date="2020-10-18T20:17:00Z">
        <w:r w:rsidR="00D1252E">
          <w:rPr>
            <w:lang w:val="en-GB"/>
          </w:rPr>
          <w:t>15</w:t>
        </w:r>
      </w:ins>
      <w:ins w:id="157" w:author="Tristen Paul" w:date="2020-10-17T00:19:00Z">
        <w:del w:id="158" w:author="Michael Gomes" w:date="2020-10-18T20:17:00Z">
          <w:r w:rsidR="00326354" w:rsidDel="00D1252E">
            <w:rPr>
              <w:lang w:val="en-GB"/>
            </w:rPr>
            <w:delText>31</w:delText>
          </w:r>
        </w:del>
        <w:r w:rsidR="00326354">
          <w:rPr>
            <w:lang w:val="en-GB"/>
          </w:rPr>
          <w:t xml:space="preserve">, </w:t>
        </w:r>
      </w:ins>
      <w:ins w:id="159" w:author="Michael Gomes" w:date="2020-10-18T20:17:00Z">
        <w:r w:rsidR="00D1252E">
          <w:rPr>
            <w:lang w:val="en-GB"/>
          </w:rPr>
          <w:t>20</w:t>
        </w:r>
      </w:ins>
      <w:ins w:id="160" w:author="Tristen Paul" w:date="2020-10-17T00:19:00Z">
        <w:del w:id="161" w:author="Michael Gomes" w:date="2020-10-18T20:17:00Z">
          <w:r w:rsidR="00326354" w:rsidDel="00D1252E">
            <w:rPr>
              <w:lang w:val="en-GB"/>
            </w:rPr>
            <w:delText>36</w:delText>
          </w:r>
        </w:del>
        <w:r w:rsidR="00326354">
          <w:rPr>
            <w:lang w:val="en-GB"/>
          </w:rPr>
          <w:t xml:space="preserve">, … </w:t>
        </w:r>
      </w:ins>
      <w:ins w:id="162" w:author="Michael Gomes" w:date="2020-10-18T20:17:00Z">
        <w:r w:rsidR="00D1252E">
          <w:rPr>
            <w:lang w:val="en-GB"/>
          </w:rPr>
          <w:t>60</w:t>
        </w:r>
      </w:ins>
      <w:ins w:id="163" w:author="Tristen Paul" w:date="2020-10-17T00:19:00Z">
        <w:del w:id="164" w:author="Michael Gomes" w:date="2020-10-18T20:17:00Z">
          <w:r w:rsidR="00326354" w:rsidDel="00D1252E">
            <w:rPr>
              <w:lang w:val="en-GB"/>
            </w:rPr>
            <w:delText>76</w:delText>
          </w:r>
        </w:del>
      </w:ins>
      <w:ins w:id="165" w:author="Tristen Paul" w:date="2020-10-17T00:18:00Z">
        <w:r w:rsidR="00326354">
          <w:rPr>
            <w:lang w:val="en-GB"/>
          </w:rPr>
          <w:t>}</w:t>
        </w:r>
      </w:ins>
      <w:ins w:id="166" w:author="Michael Gomes" w:date="2020-10-16T11:47:00Z">
        <w:del w:id="167" w:author="Tristen Paul" w:date="2020-10-17T00:18:00Z">
          <w:r w:rsidR="00135405" w:rsidDel="00326354">
            <w:rPr>
              <w:lang w:val="en-GB"/>
            </w:rPr>
            <w:delText xml:space="preserve"> missing number,numbers,all the way up to 83</w:delText>
          </w:r>
        </w:del>
        <w:r w:rsidR="00135405">
          <w:rPr>
            <w:lang w:val="en-GB"/>
          </w:rPr>
          <w:t xml:space="preserve"> </w:t>
        </w:r>
        <w:del w:id="168" w:author="Tristen Paul" w:date="2020-10-17T00:19:00Z">
          <w:r w:rsidR="00135405" w:rsidDel="00326354">
            <w:rPr>
              <w:lang w:val="en-GB"/>
            </w:rPr>
            <w:delText>miss</w:delText>
          </w:r>
        </w:del>
      </w:ins>
      <w:ins w:id="169" w:author="Michael Gomes" w:date="2020-10-16T11:48:00Z">
        <w:del w:id="170" w:author="Tristen Paul" w:date="2020-10-17T00:19:00Z">
          <w:r w:rsidR="00135405" w:rsidDel="00326354">
            <w:rPr>
              <w:lang w:val="en-GB"/>
            </w:rPr>
            <w:delText>ing nu</w:delText>
          </w:r>
        </w:del>
      </w:ins>
      <w:ins w:id="171" w:author="Tristen Paul" w:date="2020-10-17T00:19:00Z">
        <w:r w:rsidR="00326354">
          <w:rPr>
            <w:lang w:val="en-GB"/>
          </w:rPr>
          <w:t xml:space="preserve">. </w:t>
        </w:r>
      </w:ins>
      <w:ins w:id="172" w:author="Tristen Paul" w:date="2020-10-17T00:20:00Z">
        <w:r w:rsidR="00326354">
          <w:rPr>
            <w:lang w:val="en-GB"/>
          </w:rPr>
          <w:t>This range was chosen due to the theoretical analysis</w:t>
        </w:r>
      </w:ins>
      <w:ins w:id="173" w:author="Michael Gomes" w:date="2020-10-16T11:48:00Z">
        <w:del w:id="174" w:author="Tristen Paul" w:date="2020-10-17T00:19:00Z">
          <w:r w:rsidR="00135405" w:rsidDel="00326354">
            <w:rPr>
              <w:lang w:val="en-GB"/>
            </w:rPr>
            <w:delText>mbers</w:delText>
          </w:r>
        </w:del>
        <w:r w:rsidR="00135405">
          <w:rPr>
            <w:lang w:val="en-GB"/>
          </w:rPr>
          <w:t xml:space="preserve"> </w:t>
        </w:r>
        <w:del w:id="175" w:author="Tristen Paul" w:date="2020-10-17T00:20:00Z">
          <w:r w:rsidR="00135405" w:rsidDel="00326354">
            <w:rPr>
              <w:lang w:val="en-GB"/>
            </w:rPr>
            <w:delText xml:space="preserve">as </w:delText>
          </w:r>
        </w:del>
        <w:r w:rsidR="00135405">
          <w:rPr>
            <w:lang w:val="en-GB"/>
          </w:rPr>
          <w:t xml:space="preserve">in paper [2] </w:t>
        </w:r>
        <w:del w:id="176" w:author="Tristen Paul" w:date="2020-10-17T00:20:00Z">
          <w:r w:rsidR="00135405" w:rsidDel="00326354">
            <w:rPr>
              <w:lang w:val="en-GB"/>
            </w:rPr>
            <w:delText>it was</w:delText>
          </w:r>
        </w:del>
      </w:ins>
      <w:ins w:id="177" w:author="Tristen Paul" w:date="2020-10-17T00:20:00Z">
        <w:r w:rsidR="00326354">
          <w:rPr>
            <w:lang w:val="en-GB"/>
          </w:rPr>
          <w:t>which</w:t>
        </w:r>
      </w:ins>
      <w:ins w:id="178" w:author="Michael Gomes" w:date="2020-10-16T11:48:00Z">
        <w:r w:rsidR="00135405">
          <w:rPr>
            <w:lang w:val="en-GB"/>
          </w:rPr>
          <w:t xml:space="preserve"> determined t</w:t>
        </w:r>
      </w:ins>
      <w:ins w:id="179" w:author="Michael Gomes" w:date="2020-10-16T11:49:00Z">
        <w:r w:rsidR="00135405">
          <w:rPr>
            <w:lang w:val="en-GB"/>
          </w:rPr>
          <w:t xml:space="preserve">hat </w:t>
        </w:r>
      </w:ins>
      <w:ins w:id="180" w:author="Tristen Paul" w:date="2020-10-17T00:20:00Z">
        <w:r w:rsidR="00326354">
          <w:rPr>
            <w:lang w:val="en-GB"/>
          </w:rPr>
          <w:t xml:space="preserve">a </w:t>
        </w:r>
      </w:ins>
      <w:ins w:id="181" w:author="Michael Gomes" w:date="2020-10-16T11:48:00Z">
        <w:r w:rsidR="00135405">
          <w:rPr>
            <w:lang w:val="en-GB"/>
          </w:rPr>
          <w:t xml:space="preserve">minimum of 17 </w:t>
        </w:r>
        <w:del w:id="182" w:author="Tristen Paul" w:date="2020-10-17T00:20:00Z">
          <w:r w:rsidR="00135405" w:rsidDel="00326354">
            <w:rPr>
              <w:lang w:val="en-GB"/>
            </w:rPr>
            <w:delText xml:space="preserve">numbers have to be given as </w:delText>
          </w:r>
        </w:del>
        <w:r w:rsidR="00135405">
          <w:rPr>
            <w:lang w:val="en-GB"/>
          </w:rPr>
          <w:t>clues</w:t>
        </w:r>
      </w:ins>
      <w:ins w:id="183" w:author="Michael Gomes" w:date="2020-10-16T11:49:00Z">
        <w:r w:rsidR="00135405">
          <w:rPr>
            <w:lang w:val="en-GB"/>
          </w:rPr>
          <w:t xml:space="preserve"> </w:t>
        </w:r>
      </w:ins>
      <w:ins w:id="184" w:author="Tristen Paul" w:date="2020-10-17T00:20:00Z">
        <w:r w:rsidR="00326354">
          <w:rPr>
            <w:lang w:val="en-GB"/>
          </w:rPr>
          <w:t xml:space="preserve">are needed in order </w:t>
        </w:r>
      </w:ins>
      <w:ins w:id="185" w:author="Michael Gomes" w:date="2020-10-16T11:49:00Z">
        <w:r w:rsidR="00135405">
          <w:rPr>
            <w:lang w:val="en-GB"/>
          </w:rPr>
          <w:t xml:space="preserve">to guarantee a singular unique </w:t>
        </w:r>
        <w:commentRangeStart w:id="186"/>
        <w:commentRangeStart w:id="187"/>
        <w:r w:rsidR="00135405">
          <w:rPr>
            <w:lang w:val="en-GB"/>
          </w:rPr>
          <w:t>solution</w:t>
        </w:r>
        <w:commentRangeEnd w:id="186"/>
        <w:r w:rsidR="003E4D6C">
          <w:rPr>
            <w:rStyle w:val="CommentReference"/>
          </w:rPr>
          <w:commentReference w:id="186"/>
        </w:r>
      </w:ins>
      <w:commentRangeEnd w:id="187"/>
      <w:r w:rsidR="007A365E">
        <w:rPr>
          <w:rStyle w:val="CommentReference"/>
        </w:rPr>
        <w:commentReference w:id="187"/>
      </w:r>
      <w:ins w:id="188" w:author="Tristen Paul" w:date="2020-10-17T00:20:00Z">
        <w:r w:rsidR="00326354">
          <w:rPr>
            <w:lang w:val="en-GB"/>
          </w:rPr>
          <w:t xml:space="preserve"> of a 9-by-9 </w:t>
        </w:r>
      </w:ins>
      <w:ins w:id="189" w:author="Tristen Paul" w:date="2020-10-17T00:21:00Z">
        <w:r w:rsidR="00326354">
          <w:rPr>
            <w:lang w:val="en-GB"/>
          </w:rPr>
          <w:t>sudoku puzzle</w:t>
        </w:r>
      </w:ins>
      <w:ins w:id="190" w:author="Tristen Paul" w:date="2020-10-14T01:34:00Z">
        <w:del w:id="191" w:author="Michael Gomes" w:date="2020-10-16T11:48:00Z">
          <w:r w:rsidDel="00135405">
            <w:rPr>
              <w:lang w:val="en-GB"/>
            </w:rPr>
            <w:delText xml:space="preserve">and </w:delText>
          </w:r>
        </w:del>
      </w:ins>
      <w:ins w:id="192" w:author="Tristen Paul" w:date="2020-10-14T01:56:00Z">
        <w:del w:id="193" w:author="Michael Gomes" w:date="2020-10-16T11:48:00Z">
          <w:r w:rsidR="00632544" w:rsidDel="00135405">
            <w:rPr>
              <w:lang w:val="en-GB"/>
            </w:rPr>
            <w:delText>lastly expert</w:delText>
          </w:r>
        </w:del>
      </w:ins>
      <w:ins w:id="194" w:author="Tristen Paul" w:date="2020-10-14T01:34:00Z">
        <w:del w:id="195" w:author="Michael Gomes" w:date="2020-10-16T11:48:00Z">
          <w:r w:rsidDel="00135405">
            <w:rPr>
              <w:lang w:val="en-GB"/>
            </w:rPr>
            <w:delText xml:space="preserve"> </w:delText>
          </w:r>
        </w:del>
      </w:ins>
      <w:ins w:id="196" w:author="Tristen Paul" w:date="2020-10-14T01:33:00Z">
        <w:del w:id="197" w:author="Michael Gomes" w:date="2020-10-16T11:48:00Z">
          <w:r w:rsidDel="00135405">
            <w:rPr>
              <w:lang w:val="en-GB"/>
            </w:rPr>
            <w:delText>will have NX</w:delText>
          </w:r>
        </w:del>
      </w:ins>
      <w:ins w:id="198" w:author="Tristen Paul" w:date="2020-10-14T01:34:00Z">
        <w:del w:id="199" w:author="Michael Gomes" w:date="2020-10-16T11:48:00Z">
          <w:r w:rsidDel="00135405">
            <w:rPr>
              <w:lang w:val="en-GB"/>
            </w:rPr>
            <w:delText>4</w:delText>
          </w:r>
        </w:del>
      </w:ins>
      <w:ins w:id="200" w:author="Tristen Paul" w:date="2020-10-14T01:33:00Z">
        <w:del w:id="201" w:author="Michael Gomes" w:date="2020-10-16T11:48:00Z">
          <w:r w:rsidDel="00135405">
            <w:rPr>
              <w:lang w:val="en-GB"/>
            </w:rPr>
            <w:delText xml:space="preserve"> missing numbers</w:delText>
          </w:r>
        </w:del>
      </w:ins>
      <w:ins w:id="202" w:author="Tristen Paul" w:date="2020-10-14T01:34:00Z">
        <w:r>
          <w:rPr>
            <w:lang w:val="en-GB"/>
          </w:rPr>
          <w:t>.</w:t>
        </w:r>
        <w:r w:rsidR="00940D41">
          <w:rPr>
            <w:lang w:val="en-GB"/>
          </w:rPr>
          <w:t xml:space="preserve"> </w:t>
        </w:r>
      </w:ins>
      <w:moveFromRangeStart w:id="203" w:author="Michael Gomes" w:date="2020-10-16T11:38:00Z" w:name="move53740733"/>
      <w:commentRangeStart w:id="204"/>
      <w:moveFrom w:id="205" w:author="Michael Gomes" w:date="2020-10-16T11:38:00Z">
        <w:ins w:id="206" w:author="Tristen Paul" w:date="2020-10-14T01:34:00Z">
          <w:r w:rsidR="00940D41" w:rsidDel="001654FB">
            <w:rPr>
              <w:lang w:val="en-GB"/>
            </w:rPr>
            <w:t xml:space="preserve">Three puzzles from each category will be tested </w:t>
          </w:r>
        </w:ins>
        <w:commentRangeEnd w:id="204"/>
        <w:ins w:id="207" w:author="Tristen Paul" w:date="2020-10-14T01:56:00Z">
          <w:r w:rsidR="00632544" w:rsidDel="001654FB">
            <w:rPr>
              <w:rStyle w:val="CommentReference"/>
            </w:rPr>
            <w:commentReference w:id="204"/>
          </w:r>
        </w:ins>
        <w:ins w:id="208" w:author="Tristen Paul" w:date="2020-10-14T01:34:00Z">
          <w:r w:rsidR="00940D41" w:rsidDel="001654FB">
            <w:rPr>
              <w:lang w:val="en-GB"/>
            </w:rPr>
            <w:t xml:space="preserve">and the results averaged in order to reduce the effect of experimental error as well as </w:t>
          </w:r>
        </w:ins>
        <w:ins w:id="209" w:author="Tristen Paul" w:date="2020-10-14T01:35:00Z">
          <w:r w:rsidR="00940D41" w:rsidDel="001654FB">
            <w:rPr>
              <w:lang w:val="en-GB"/>
            </w:rPr>
            <w:t xml:space="preserve">several iterations of solving the same puzzle. </w:t>
          </w:r>
        </w:ins>
      </w:moveFrom>
      <w:moveFromRangeEnd w:id="203"/>
      <w:ins w:id="210" w:author="Tristen Paul" w:date="2020-10-14T01:35:00Z">
        <w:r w:rsidR="00940D41">
          <w:rPr>
            <w:lang w:val="en-GB"/>
          </w:rPr>
          <w:t xml:space="preserve">These results will then be compared to the </w:t>
        </w:r>
      </w:ins>
      <w:ins w:id="211" w:author="Tristen Paul" w:date="2020-10-17T00:21:00Z">
        <w:r w:rsidR="007A365E">
          <w:rPr>
            <w:lang w:val="en-GB"/>
          </w:rPr>
          <w:t xml:space="preserve">theoretical </w:t>
        </w:r>
      </w:ins>
      <w:ins w:id="212" w:author="Tristen Paul" w:date="2020-10-14T01:36:00Z">
        <w:r w:rsidR="00940D41">
          <w:rPr>
            <w:lang w:val="en-GB"/>
          </w:rPr>
          <w:t xml:space="preserve">time complexity of a 9-by-9 sudoku puzzle. </w:t>
        </w:r>
      </w:ins>
      <w:ins w:id="213" w:author="Michael Gomes" w:date="2020-10-16T11:52:00Z">
        <w:del w:id="214" w:author="Tristen Paul" w:date="2020-10-17T00:21:00Z">
          <w:r w:rsidR="004E7CE2" w:rsidDel="007A365E">
            <w:rPr>
              <w:lang w:val="en-GB"/>
            </w:rPr>
            <w:delText xml:space="preserve"> </w:delText>
          </w:r>
        </w:del>
        <w:r w:rsidR="004E7CE2">
          <w:rPr>
            <w:lang w:val="en-GB"/>
          </w:rPr>
          <w:t>We will run these tests on a singular computer system.</w:t>
        </w:r>
      </w:ins>
    </w:p>
    <w:p w14:paraId="6A6D7227" w14:textId="2AB53D56" w:rsidR="00940D41" w:rsidRDefault="00940D41" w:rsidP="00940D41">
      <w:pPr>
        <w:pStyle w:val="Heading2"/>
        <w:rPr>
          <w:ins w:id="215" w:author="Tristen Paul" w:date="2020-10-14T01:36:00Z"/>
          <w:lang w:val="en-GB"/>
        </w:rPr>
      </w:pPr>
      <w:ins w:id="216" w:author="Tristen Paul" w:date="2020-10-14T01:36:00Z">
        <w:r>
          <w:rPr>
            <w:lang w:val="en-GB"/>
          </w:rPr>
          <w:t>Implementation</w:t>
        </w:r>
      </w:ins>
    </w:p>
    <w:p w14:paraId="64B0B08C" w14:textId="032435E2" w:rsidR="00940D41" w:rsidRDefault="00940D41" w:rsidP="00940D41">
      <w:pPr>
        <w:rPr>
          <w:ins w:id="217" w:author="Tristen Paul" w:date="2020-10-14T01:39:00Z"/>
          <w:lang w:val="en-GB"/>
        </w:rPr>
      </w:pPr>
    </w:p>
    <w:p w14:paraId="02C0B570" w14:textId="571C463E" w:rsidR="00C91B2F" w:rsidRDefault="00940D41" w:rsidP="00940D41">
      <w:pPr>
        <w:pStyle w:val="ListParagraph"/>
        <w:ind w:left="0"/>
        <w:rPr>
          <w:ins w:id="218" w:author="Tristen Paul" w:date="2020-10-14T01:48:00Z"/>
          <w:lang w:val="en-GB"/>
        </w:rPr>
      </w:pPr>
      <w:ins w:id="219" w:author="Tristen Paul" w:date="2020-10-14T01:39:00Z">
        <w:r>
          <w:rPr>
            <w:lang w:val="en-GB"/>
          </w:rPr>
          <w:t xml:space="preserve">The </w:t>
        </w:r>
      </w:ins>
      <w:ins w:id="220" w:author="Tristen Paul" w:date="2020-10-14T01:40:00Z">
        <w:r>
          <w:rPr>
            <w:lang w:val="en-GB"/>
          </w:rPr>
          <w:t xml:space="preserve">sudoku solver algorithm used </w:t>
        </w:r>
      </w:ins>
      <w:ins w:id="221" w:author="Tristen Paul" w:date="2020-10-14T01:41:00Z">
        <w:r>
          <w:rPr>
            <w:lang w:val="en-GB"/>
          </w:rPr>
          <w:t xml:space="preserve">in this experiment </w:t>
        </w:r>
      </w:ins>
      <w:ins w:id="222" w:author="Tristen Paul" w:date="2020-10-14T01:44:00Z">
        <w:r>
          <w:rPr>
            <w:lang w:val="en-GB"/>
          </w:rPr>
          <w:t>is</w:t>
        </w:r>
      </w:ins>
      <w:ins w:id="223" w:author="Tristen Paul" w:date="2020-10-14T01:41:00Z">
        <w:r>
          <w:rPr>
            <w:lang w:val="en-GB"/>
          </w:rPr>
          <w:t xml:space="preserve"> implemented in Java using</w:t>
        </w:r>
        <w:del w:id="224" w:author="Michael Gomes" w:date="2020-10-18T20:19:00Z">
          <w:r w:rsidDel="00144AFB">
            <w:rPr>
              <w:lang w:val="en-GB"/>
            </w:rPr>
            <w:delText xml:space="preserve"> </w:delText>
          </w:r>
        </w:del>
      </w:ins>
      <w:ins w:id="225" w:author="Tristen Paul" w:date="2020-10-14T01:42:00Z">
        <w:del w:id="226" w:author="Michael Gomes" w:date="2020-10-18T20:19:00Z">
          <w:r w:rsidDel="00144AFB">
            <w:rPr>
              <w:lang w:val="en-GB"/>
            </w:rPr>
            <w:delText>the</w:delText>
          </w:r>
        </w:del>
        <w:r>
          <w:rPr>
            <w:lang w:val="en-GB"/>
          </w:rPr>
          <w:t xml:space="preserve"> Integer </w:t>
        </w:r>
      </w:ins>
      <w:ins w:id="227" w:author="Michael Gomes" w:date="2020-10-18T20:19:00Z">
        <w:r w:rsidR="00144AFB">
          <w:rPr>
            <w:lang w:val="en-GB"/>
          </w:rPr>
          <w:t xml:space="preserve">and Characters </w:t>
        </w:r>
      </w:ins>
      <w:ins w:id="228" w:author="Tristen Paul" w:date="2020-10-14T01:42:00Z">
        <w:r>
          <w:rPr>
            <w:lang w:val="en-GB"/>
          </w:rPr>
          <w:t>Stack</w:t>
        </w:r>
      </w:ins>
      <w:ins w:id="229" w:author="Michael Gomes" w:date="2020-10-18T20:19:00Z">
        <w:r w:rsidR="00144AFB">
          <w:rPr>
            <w:lang w:val="en-GB"/>
          </w:rPr>
          <w:t>s</w:t>
        </w:r>
      </w:ins>
      <w:ins w:id="230" w:author="Tristen Paul" w:date="2020-10-14T01:42:00Z">
        <w:r>
          <w:rPr>
            <w:lang w:val="en-GB"/>
          </w:rPr>
          <w:t xml:space="preserve"> provided in the </w:t>
        </w:r>
      </w:ins>
      <w:commentRangeStart w:id="231"/>
      <w:proofErr w:type="spellStart"/>
      <w:ins w:id="232" w:author="Tristen Paul" w:date="2020-10-14T01:43:00Z">
        <w:r>
          <w:rPr>
            <w:lang w:val="en-GB"/>
          </w:rPr>
          <w:t>J</w:t>
        </w:r>
      </w:ins>
      <w:ins w:id="233" w:author="Tristen Paul" w:date="2020-10-14T01:42:00Z">
        <w:r>
          <w:rPr>
            <w:lang w:val="en-GB"/>
          </w:rPr>
          <w:t>ava.</w:t>
        </w:r>
      </w:ins>
      <w:ins w:id="234" w:author="Tristen Paul" w:date="2020-10-14T01:43:00Z">
        <w:r>
          <w:rPr>
            <w:lang w:val="en-GB"/>
          </w:rPr>
          <w:t>u</w:t>
        </w:r>
      </w:ins>
      <w:ins w:id="235" w:author="Tristen Paul" w:date="2020-10-14T01:42:00Z">
        <w:r>
          <w:rPr>
            <w:lang w:val="en-GB"/>
          </w:rPr>
          <w:t>ti</w:t>
        </w:r>
      </w:ins>
      <w:ins w:id="236" w:author="Tristen Paul" w:date="2020-10-14T01:43:00Z">
        <w:r>
          <w:rPr>
            <w:lang w:val="en-GB"/>
          </w:rPr>
          <w:t>l</w:t>
        </w:r>
        <w:proofErr w:type="spellEnd"/>
        <w:r>
          <w:rPr>
            <w:lang w:val="en-GB"/>
          </w:rPr>
          <w:t xml:space="preserve"> package </w:t>
        </w:r>
      </w:ins>
      <w:commentRangeEnd w:id="231"/>
      <w:ins w:id="237" w:author="Tristen Paul" w:date="2020-10-14T01:48:00Z">
        <w:r w:rsidR="00C91B2F">
          <w:rPr>
            <w:rStyle w:val="CommentReference"/>
          </w:rPr>
          <w:commentReference w:id="231"/>
        </w:r>
      </w:ins>
      <w:ins w:id="238" w:author="Tristen Paul" w:date="2020-10-18T01:26:00Z">
        <w:r w:rsidR="001D7E44">
          <w:rPr>
            <w:lang w:val="en-GB"/>
          </w:rPr>
          <w:t>(Appendix A)</w:t>
        </w:r>
      </w:ins>
      <w:ins w:id="239" w:author="Tristen Paul" w:date="2020-10-18T01:27:00Z">
        <w:r w:rsidR="001D7E44">
          <w:rPr>
            <w:lang w:val="en-GB"/>
          </w:rPr>
          <w:t xml:space="preserve"> and using Recursion (Appendix B).</w:t>
        </w:r>
      </w:ins>
    </w:p>
    <w:p w14:paraId="4DBA6608" w14:textId="77777777" w:rsidR="00C91B2F" w:rsidRDefault="00C91B2F" w:rsidP="00940D41">
      <w:pPr>
        <w:pStyle w:val="ListParagraph"/>
        <w:ind w:left="0"/>
        <w:rPr>
          <w:ins w:id="240" w:author="Tristen Paul" w:date="2020-10-14T01:48:00Z"/>
          <w:lang w:val="en-GB"/>
        </w:rPr>
      </w:pPr>
    </w:p>
    <w:p w14:paraId="0E641BCA" w14:textId="719F254E" w:rsidR="00C91B2F" w:rsidRDefault="00940D41" w:rsidP="00940D41">
      <w:pPr>
        <w:pStyle w:val="ListParagraph"/>
        <w:ind w:left="0"/>
        <w:rPr>
          <w:ins w:id="241" w:author="Tristen Paul" w:date="2020-10-14T01:50:00Z"/>
          <w:lang w:val="en-GB"/>
        </w:rPr>
      </w:pPr>
      <w:ins w:id="242" w:author="Tristen Paul" w:date="2020-10-14T01:43:00Z">
        <w:r>
          <w:rPr>
            <w:lang w:val="en-GB"/>
          </w:rPr>
          <w:t>Th</w:t>
        </w:r>
      </w:ins>
      <w:ins w:id="243" w:author="Tristen Paul" w:date="2020-10-18T01:28:00Z">
        <w:r w:rsidR="001D7E44">
          <w:rPr>
            <w:lang w:val="en-GB"/>
          </w:rPr>
          <w:t>ese implementations are</w:t>
        </w:r>
      </w:ins>
      <w:ins w:id="244" w:author="Tristen Paul" w:date="2020-10-14T01:44:00Z">
        <w:r>
          <w:rPr>
            <w:lang w:val="en-GB"/>
          </w:rPr>
          <w:t xml:space="preserve"> designed to run sequentially with no parallelized elements in order to </w:t>
        </w:r>
        <w:r w:rsidR="00C91B2F">
          <w:rPr>
            <w:lang w:val="en-GB"/>
          </w:rPr>
          <w:t xml:space="preserve">ensure that </w:t>
        </w:r>
      </w:ins>
      <w:ins w:id="245" w:author="Tristen Paul" w:date="2020-10-14T01:45:00Z">
        <w:r w:rsidR="00C91B2F">
          <w:rPr>
            <w:lang w:val="en-GB"/>
          </w:rPr>
          <w:t>the algorithms runs on a single core. Whilst not the most efficient method of implementation, this serves to improve the accuracy of the results and allows for improved and m</w:t>
        </w:r>
      </w:ins>
      <w:ins w:id="246" w:author="Tristen Paul" w:date="2020-10-14T01:46:00Z">
        <w:r w:rsidR="00C91B2F">
          <w:rPr>
            <w:lang w:val="en-GB"/>
          </w:rPr>
          <w:t>ore comparable time results</w:t>
        </w:r>
      </w:ins>
      <w:ins w:id="247" w:author="Tristen Paul" w:date="2020-10-14T01:49:00Z">
        <w:r w:rsidR="00C91B2F">
          <w:rPr>
            <w:lang w:val="en-GB"/>
          </w:rPr>
          <w:t xml:space="preserve"> as the aim is to </w:t>
        </w:r>
      </w:ins>
      <w:ins w:id="248" w:author="Tristen Paul" w:date="2020-10-14T01:50:00Z">
        <w:r w:rsidR="00C91B2F">
          <w:rPr>
            <w:lang w:val="en-GB"/>
          </w:rPr>
          <w:t xml:space="preserve">investigate the growth rate of the algorithm. </w:t>
        </w:r>
      </w:ins>
    </w:p>
    <w:p w14:paraId="728F5509" w14:textId="7FBE3047" w:rsidR="00C91B2F" w:rsidRDefault="00C91B2F" w:rsidP="00C91B2F">
      <w:pPr>
        <w:pStyle w:val="ListParagraph"/>
        <w:ind w:left="0"/>
        <w:rPr>
          <w:ins w:id="249" w:author="Tristen Paul" w:date="2020-10-14T01:53:00Z"/>
          <w:color w:val="FF0000"/>
          <w:lang w:val="en-GB"/>
        </w:rPr>
      </w:pPr>
    </w:p>
    <w:p w14:paraId="7B3D69B1" w14:textId="63E3D8A3" w:rsidR="00C91B2F" w:rsidRDefault="00C91B2F" w:rsidP="00C91B2F">
      <w:pPr>
        <w:pStyle w:val="ListParagraph"/>
        <w:ind w:left="0"/>
        <w:rPr>
          <w:ins w:id="250" w:author="Tristen Paul" w:date="2020-10-18T01:38:00Z"/>
          <w:lang w:val="en-GB"/>
        </w:rPr>
      </w:pPr>
      <w:ins w:id="251" w:author="Tristen Paul" w:date="2020-10-14T01:53:00Z">
        <w:r>
          <w:rPr>
            <w:lang w:val="en-GB"/>
          </w:rPr>
          <w:t xml:space="preserve">The result data is generated from a custom implementation of a Timer class </w:t>
        </w:r>
      </w:ins>
      <w:ins w:id="252" w:author="Tristen Paul" w:date="2020-10-18T01:28:00Z">
        <w:r w:rsidR="001D7E44">
          <w:rPr>
            <w:lang w:val="en-GB"/>
          </w:rPr>
          <w:t xml:space="preserve">(Appendix C) </w:t>
        </w:r>
      </w:ins>
      <w:ins w:id="253" w:author="Tristen Paul" w:date="2020-10-14T01:53:00Z">
        <w:r>
          <w:rPr>
            <w:lang w:val="en-GB"/>
          </w:rPr>
          <w:t xml:space="preserve">which makes use of the </w:t>
        </w:r>
        <w:proofErr w:type="spellStart"/>
        <w:r>
          <w:rPr>
            <w:lang w:val="en-GB"/>
          </w:rPr>
          <w:t>nanoTime</w:t>
        </w:r>
      </w:ins>
      <w:proofErr w:type="spellEnd"/>
      <w:ins w:id="254" w:author="Tristen Paul" w:date="2020-10-17T00:26:00Z">
        <w:r w:rsidR="007A365E">
          <w:rPr>
            <w:lang w:val="en-GB"/>
          </w:rPr>
          <w:t>()</w:t>
        </w:r>
      </w:ins>
      <w:ins w:id="255" w:author="Tristen Paul" w:date="2020-10-14T01:53:00Z">
        <w:r>
          <w:rPr>
            <w:lang w:val="en-GB"/>
          </w:rPr>
          <w:t xml:space="preserve"> function from the </w:t>
        </w:r>
        <w:proofErr w:type="spellStart"/>
        <w:r w:rsidRPr="00C91B2F">
          <w:rPr>
            <w:lang w:val="en-GB"/>
          </w:rPr>
          <w:t>Java.lang.System</w:t>
        </w:r>
        <w:proofErr w:type="spellEnd"/>
        <w:r>
          <w:rPr>
            <w:lang w:val="en-GB"/>
          </w:rPr>
          <w:t xml:space="preserve"> package in order to obtain the </w:t>
        </w:r>
        <w:r>
          <w:rPr>
            <w:lang w:val="en-GB"/>
          </w:rPr>
          <w:lastRenderedPageBreak/>
          <w:t xml:space="preserve">most precise runtime of the algorithm. This timer is started after data initialisation and stopped immediately after the algorithm has finished running. The data for each iteration is then written to file before another iteration is run. </w:t>
        </w:r>
      </w:ins>
    </w:p>
    <w:p w14:paraId="36FAE1F9" w14:textId="51BBD17E" w:rsidR="004A62B1" w:rsidRDefault="004A62B1" w:rsidP="00C91B2F">
      <w:pPr>
        <w:pStyle w:val="ListParagraph"/>
        <w:ind w:left="0"/>
        <w:rPr>
          <w:ins w:id="256" w:author="Tristen Paul" w:date="2020-10-18T01:38:00Z"/>
          <w:lang w:val="en-GB"/>
        </w:rPr>
      </w:pPr>
    </w:p>
    <w:p w14:paraId="2D60A5EB" w14:textId="2D428A40" w:rsidR="004A62B1" w:rsidRDefault="004A62B1" w:rsidP="00C91B2F">
      <w:pPr>
        <w:pStyle w:val="ListParagraph"/>
        <w:ind w:left="0"/>
        <w:rPr>
          <w:ins w:id="257" w:author="Tristen Paul" w:date="2020-10-14T02:09:00Z"/>
          <w:lang w:val="en-GB"/>
        </w:rPr>
      </w:pPr>
      <w:ins w:id="258" w:author="Tristen Paul" w:date="2020-10-18T01:38:00Z">
        <w:r>
          <w:rPr>
            <w:lang w:val="en-GB"/>
          </w:rPr>
          <w:t>The exper</w:t>
        </w:r>
      </w:ins>
      <w:ins w:id="259" w:author="Tristen Paul" w:date="2020-10-18T01:39:00Z">
        <w:r>
          <w:rPr>
            <w:lang w:val="en-GB"/>
          </w:rPr>
          <w:t>iment used to determine the runtime of the backtracking algorithm with missing cells makes use of the same stacks (</w:t>
        </w:r>
      </w:ins>
      <w:ins w:id="260" w:author="Tristen Paul" w:date="2020-10-18T01:40:00Z">
        <w:r>
          <w:rPr>
            <w:lang w:val="en-GB"/>
          </w:rPr>
          <w:t>Appendix D</w:t>
        </w:r>
      </w:ins>
      <w:ins w:id="261" w:author="Tristen Paul" w:date="2020-10-18T01:39:00Z">
        <w:r>
          <w:rPr>
            <w:lang w:val="en-GB"/>
          </w:rPr>
          <w:t>)</w:t>
        </w:r>
      </w:ins>
      <w:ins w:id="262" w:author="Tristen Paul" w:date="2020-10-18T01:40:00Z">
        <w:r>
          <w:rPr>
            <w:lang w:val="en-GB"/>
          </w:rPr>
          <w:t xml:space="preserve"> and recursive (Appendix E) iterations.</w:t>
        </w:r>
      </w:ins>
      <w:ins w:id="263" w:author="Tristen Paul" w:date="2020-10-18T01:41:00Z">
        <w:r>
          <w:rPr>
            <w:lang w:val="en-GB"/>
          </w:rPr>
          <w:t xml:space="preserve"> </w:t>
        </w:r>
      </w:ins>
      <w:ins w:id="264" w:author="Tristen Paul" w:date="2020-10-18T01:42:00Z">
        <w:r>
          <w:rPr>
            <w:lang w:val="en-GB"/>
          </w:rPr>
          <w:t xml:space="preserve">Both implementations are run using the same </w:t>
        </w:r>
      </w:ins>
      <w:ins w:id="265" w:author="Tristen Paul" w:date="2020-10-18T01:43:00Z">
        <w:r>
          <w:rPr>
            <w:lang w:val="en-GB"/>
          </w:rPr>
          <w:t>completed sudoku puzzle and t</w:t>
        </w:r>
      </w:ins>
      <w:ins w:id="266" w:author="Tristen Paul" w:date="2020-10-18T01:40:00Z">
        <w:r>
          <w:rPr>
            <w:lang w:val="en-GB"/>
          </w:rPr>
          <w:t xml:space="preserve">he choice of which cells to zero makes use </w:t>
        </w:r>
      </w:ins>
      <w:ins w:id="267" w:author="Tristen Paul" w:date="2020-10-18T01:41:00Z">
        <w:r>
          <w:rPr>
            <w:lang w:val="en-GB"/>
          </w:rPr>
          <w:t xml:space="preserve">of the Random class provided in the </w:t>
        </w:r>
        <w:proofErr w:type="spellStart"/>
        <w:r>
          <w:rPr>
            <w:lang w:val="en-GB"/>
          </w:rPr>
          <w:t>Java.util</w:t>
        </w:r>
        <w:proofErr w:type="spellEnd"/>
        <w:r>
          <w:rPr>
            <w:lang w:val="en-GB"/>
          </w:rPr>
          <w:t xml:space="preserve"> package with a constant seed to </w:t>
        </w:r>
      </w:ins>
      <w:ins w:id="268" w:author="Tristen Paul" w:date="2020-10-18T01:43:00Z">
        <w:r>
          <w:rPr>
            <w:lang w:val="en-GB"/>
          </w:rPr>
          <w:t>ensure reliable results.</w:t>
        </w:r>
      </w:ins>
    </w:p>
    <w:p w14:paraId="2882F9C9" w14:textId="1AA7633E" w:rsidR="001D7E44" w:rsidRDefault="001D7E44">
      <w:pPr>
        <w:pStyle w:val="ListParagraph"/>
        <w:ind w:left="0"/>
        <w:rPr>
          <w:ins w:id="269" w:author="Tristen Paul" w:date="2020-10-14T01:53:00Z"/>
          <w:lang w:val="en-GB"/>
        </w:rPr>
        <w:pPrChange w:id="270" w:author="Tristen Paul" w:date="2020-10-14T01:53:00Z">
          <w:pPr>
            <w:pStyle w:val="ListParagraph"/>
          </w:pPr>
        </w:pPrChange>
      </w:pPr>
    </w:p>
    <w:p w14:paraId="1BEAC68A" w14:textId="23EB377E" w:rsidR="00632544" w:rsidRDefault="00632544" w:rsidP="00632544">
      <w:pPr>
        <w:pStyle w:val="Heading1"/>
        <w:rPr>
          <w:ins w:id="271" w:author="Tristen Paul" w:date="2020-10-14T01:57:00Z"/>
          <w:lang w:val="en-GB"/>
        </w:rPr>
      </w:pPr>
      <w:ins w:id="272" w:author="Tristen Paul" w:date="2020-10-14T01:57:00Z">
        <w:r>
          <w:rPr>
            <w:lang w:val="en-GB"/>
          </w:rPr>
          <w:t>Hardware</w:t>
        </w:r>
      </w:ins>
    </w:p>
    <w:p w14:paraId="11BCA89B" w14:textId="77777777" w:rsidR="00632544" w:rsidRPr="00632544" w:rsidRDefault="00632544">
      <w:pPr>
        <w:rPr>
          <w:ins w:id="273" w:author="Tristen Paul" w:date="2020-10-14T01:57:00Z"/>
          <w:lang w:val="en-GB"/>
        </w:rPr>
      </w:pPr>
    </w:p>
    <w:p w14:paraId="4CA7F7CB" w14:textId="05FED2D4" w:rsidR="00940D41" w:rsidRDefault="00940D41" w:rsidP="00940D41">
      <w:pPr>
        <w:rPr>
          <w:ins w:id="274" w:author="Tristen Paul" w:date="2020-10-14T01:37:00Z"/>
          <w:lang w:val="en-GB"/>
        </w:rPr>
      </w:pPr>
      <w:ins w:id="275" w:author="Tristen Paul" w:date="2020-10-14T01:37:00Z">
        <w:r>
          <w:rPr>
            <w:lang w:val="en-GB"/>
          </w:rPr>
          <w:t>For this test we will be using two different computer systems for testing</w:t>
        </w:r>
      </w:ins>
    </w:p>
    <w:p w14:paraId="1E5D5D2B" w14:textId="00B407C9" w:rsidR="00940D41" w:rsidRDefault="00940D41" w:rsidP="00940D41">
      <w:pPr>
        <w:pStyle w:val="ListParagraph"/>
        <w:numPr>
          <w:ilvl w:val="0"/>
          <w:numId w:val="3"/>
        </w:numPr>
        <w:rPr>
          <w:ins w:id="276" w:author="Tristen Paul" w:date="2020-10-14T01:38:00Z"/>
          <w:lang w:val="en-GB"/>
        </w:rPr>
      </w:pPr>
      <w:proofErr w:type="spellStart"/>
      <w:ins w:id="277" w:author="Tristen Paul" w:date="2020-10-14T01:37:00Z">
        <w:r>
          <w:rPr>
            <w:lang w:val="en-GB"/>
          </w:rPr>
          <w:t>Ryzen</w:t>
        </w:r>
        <w:proofErr w:type="spellEnd"/>
        <w:r>
          <w:rPr>
            <w:lang w:val="en-GB"/>
          </w:rPr>
          <w:t xml:space="preserve"> </w:t>
        </w:r>
      </w:ins>
      <w:ins w:id="278" w:author="Tristen Paul" w:date="2020-10-14T01:47:00Z">
        <w:r w:rsidR="00C91B2F">
          <w:rPr>
            <w:lang w:val="en-GB"/>
          </w:rPr>
          <w:t>7</w:t>
        </w:r>
      </w:ins>
      <w:ins w:id="279" w:author="Tristen Paul" w:date="2020-10-14T01:37:00Z">
        <w:r>
          <w:rPr>
            <w:lang w:val="en-GB"/>
          </w:rPr>
          <w:t xml:space="preserve"> </w:t>
        </w:r>
      </w:ins>
      <w:ins w:id="280" w:author="Tristen Paul" w:date="2020-10-14T01:47:00Z">
        <w:r w:rsidR="00C91B2F">
          <w:rPr>
            <w:lang w:val="en-GB"/>
          </w:rPr>
          <w:t>18</w:t>
        </w:r>
      </w:ins>
      <w:ins w:id="281" w:author="Tristen Paul" w:date="2020-10-14T01:37:00Z">
        <w:r>
          <w:rPr>
            <w:lang w:val="en-GB"/>
          </w:rPr>
          <w:t>00</w:t>
        </w:r>
      </w:ins>
      <w:ins w:id="282" w:author="Tristen Paul" w:date="2020-10-14T01:47:00Z">
        <w:r w:rsidR="00C91B2F">
          <w:rPr>
            <w:lang w:val="en-GB"/>
          </w:rPr>
          <w:t>X</w:t>
        </w:r>
      </w:ins>
      <w:ins w:id="283" w:author="Tristen Paul" w:date="2020-10-14T01:37:00Z">
        <w:r>
          <w:rPr>
            <w:lang w:val="en-GB"/>
          </w:rPr>
          <w:t xml:space="preserve"> @ </w:t>
        </w:r>
      </w:ins>
      <w:ins w:id="284" w:author="Tristen Paul" w:date="2020-10-14T01:48:00Z">
        <w:r w:rsidR="00C91B2F">
          <w:rPr>
            <w:lang w:val="en-GB"/>
          </w:rPr>
          <w:t>3.60</w:t>
        </w:r>
      </w:ins>
      <w:ins w:id="285" w:author="Tristen Paul" w:date="2020-10-14T01:38:00Z">
        <w:r>
          <w:rPr>
            <w:lang w:val="en-GB"/>
          </w:rPr>
          <w:t>GHz</w:t>
        </w:r>
      </w:ins>
    </w:p>
    <w:p w14:paraId="28CD9630" w14:textId="5089889F" w:rsidR="00940D41" w:rsidRDefault="00940D41" w:rsidP="00940D41">
      <w:pPr>
        <w:pStyle w:val="ListParagraph"/>
        <w:rPr>
          <w:ins w:id="286" w:author="Tristen Paul" w:date="2020-10-14T01:38:00Z"/>
          <w:lang w:val="en-GB"/>
        </w:rPr>
      </w:pPr>
      <w:ins w:id="287" w:author="Tristen Paul" w:date="2020-10-14T01:38:00Z">
        <w:r>
          <w:rPr>
            <w:lang w:val="en-GB"/>
          </w:rPr>
          <w:t>32GB RAM</w:t>
        </w:r>
      </w:ins>
    </w:p>
    <w:p w14:paraId="474B2C01" w14:textId="29E3FFF3" w:rsidR="00940D41" w:rsidRDefault="00940D41" w:rsidP="00940D41">
      <w:pPr>
        <w:pStyle w:val="ListParagraph"/>
        <w:rPr>
          <w:ins w:id="288" w:author="Tristen Paul" w:date="2020-10-14T01:38:00Z"/>
          <w:lang w:val="en-GB"/>
        </w:rPr>
      </w:pPr>
    </w:p>
    <w:p w14:paraId="2ADEE219" w14:textId="4897DB8F" w:rsidR="00940D41" w:rsidRDefault="00940D41" w:rsidP="00940D41">
      <w:pPr>
        <w:pStyle w:val="ListParagraph"/>
        <w:numPr>
          <w:ilvl w:val="0"/>
          <w:numId w:val="3"/>
        </w:numPr>
        <w:rPr>
          <w:ins w:id="289" w:author="Tristen Paul" w:date="2020-10-14T01:38:00Z"/>
          <w:lang w:val="en-GB"/>
        </w:rPr>
      </w:pPr>
      <w:commentRangeStart w:id="290"/>
      <w:commentRangeStart w:id="291"/>
      <w:commentRangeStart w:id="292"/>
      <w:ins w:id="293" w:author="Tristen Paul" w:date="2020-10-14T01:38:00Z">
        <w:r>
          <w:rPr>
            <w:lang w:val="en-GB"/>
          </w:rPr>
          <w:t xml:space="preserve">Intel i3 </w:t>
        </w:r>
      </w:ins>
      <w:ins w:id="294" w:author="Michael Gomes" w:date="2020-10-16T13:25:00Z">
        <w:r w:rsidR="00B26AFC">
          <w:rPr>
            <w:lang w:val="en-GB"/>
          </w:rPr>
          <w:t>3227U</w:t>
        </w:r>
      </w:ins>
      <w:ins w:id="295" w:author="Tristen Paul" w:date="2020-10-14T01:38:00Z">
        <w:del w:id="296" w:author="Michael Gomes" w:date="2020-10-16T13:25:00Z">
          <w:r w:rsidDel="00B26AFC">
            <w:rPr>
              <w:lang w:val="en-GB"/>
            </w:rPr>
            <w:delText>9100F</w:delText>
          </w:r>
        </w:del>
        <w:r>
          <w:rPr>
            <w:lang w:val="en-GB"/>
          </w:rPr>
          <w:t xml:space="preserve"> @ </w:t>
        </w:r>
      </w:ins>
      <w:ins w:id="297" w:author="Michael Gomes" w:date="2020-10-16T13:25:00Z">
        <w:r w:rsidR="00B26AFC">
          <w:rPr>
            <w:lang w:val="en-GB"/>
          </w:rPr>
          <w:t>1.90</w:t>
        </w:r>
      </w:ins>
      <w:ins w:id="298" w:author="Tristen Paul" w:date="2020-10-14T01:38:00Z">
        <w:del w:id="299" w:author="Michael Gomes" w:date="2020-10-16T13:25:00Z">
          <w:r w:rsidDel="00B26AFC">
            <w:rPr>
              <w:lang w:val="en-GB"/>
            </w:rPr>
            <w:delText>4.</w:delText>
          </w:r>
        </w:del>
      </w:ins>
      <w:ins w:id="300" w:author="Tristen Paul" w:date="2020-10-14T01:48:00Z">
        <w:del w:id="301" w:author="Michael Gomes" w:date="2020-10-16T13:25:00Z">
          <w:r w:rsidR="00C91B2F" w:rsidDel="00B26AFC">
            <w:rPr>
              <w:lang w:val="en-GB"/>
            </w:rPr>
            <w:delText>20</w:delText>
          </w:r>
        </w:del>
      </w:ins>
      <w:ins w:id="302" w:author="Tristen Paul" w:date="2020-10-14T01:38:00Z">
        <w:r>
          <w:rPr>
            <w:lang w:val="en-GB"/>
          </w:rPr>
          <w:t>GHz</w:t>
        </w:r>
      </w:ins>
    </w:p>
    <w:p w14:paraId="37E8746D" w14:textId="04CEC9E8" w:rsidR="00940D41" w:rsidRDefault="00B26AFC" w:rsidP="00940D41">
      <w:pPr>
        <w:pStyle w:val="ListParagraph"/>
        <w:rPr>
          <w:ins w:id="303" w:author="Tristen Paul" w:date="2020-10-14T01:38:00Z"/>
          <w:lang w:val="en-GB"/>
        </w:rPr>
      </w:pPr>
      <w:ins w:id="304" w:author="Michael Gomes" w:date="2020-10-16T13:26:00Z">
        <w:r>
          <w:rPr>
            <w:lang w:val="en-GB"/>
          </w:rPr>
          <w:t>4</w:t>
        </w:r>
      </w:ins>
      <w:ins w:id="305" w:author="Tristen Paul" w:date="2020-10-14T01:38:00Z">
        <w:del w:id="306" w:author="Michael Gomes" w:date="2020-10-16T13:26:00Z">
          <w:r w:rsidR="00940D41" w:rsidDel="00B26AFC">
            <w:rPr>
              <w:lang w:val="en-GB"/>
            </w:rPr>
            <w:delText>16</w:delText>
          </w:r>
        </w:del>
        <w:r w:rsidR="00940D41">
          <w:rPr>
            <w:lang w:val="en-GB"/>
          </w:rPr>
          <w:t>GB RAM</w:t>
        </w:r>
        <w:commentRangeEnd w:id="290"/>
        <w:r w:rsidR="00940D41">
          <w:rPr>
            <w:rStyle w:val="CommentReference"/>
          </w:rPr>
          <w:commentReference w:id="290"/>
        </w:r>
      </w:ins>
      <w:commentRangeEnd w:id="291"/>
      <w:r w:rsidR="00420C9C">
        <w:rPr>
          <w:rStyle w:val="CommentReference"/>
        </w:rPr>
        <w:commentReference w:id="291"/>
      </w:r>
      <w:commentRangeEnd w:id="292"/>
      <w:r w:rsidR="007A365E">
        <w:rPr>
          <w:rStyle w:val="CommentReference"/>
        </w:rPr>
        <w:commentReference w:id="292"/>
      </w:r>
    </w:p>
    <w:p w14:paraId="6BAC8398" w14:textId="77777777" w:rsidR="00632544" w:rsidRDefault="00632544">
      <w:pPr>
        <w:pStyle w:val="ListParagraph"/>
        <w:ind w:left="0"/>
        <w:rPr>
          <w:ins w:id="307" w:author="Tristen Paul" w:date="2020-10-14T01:53:00Z"/>
          <w:lang w:val="en-GB"/>
        </w:rPr>
        <w:pPrChange w:id="308" w:author="Tristen Paul" w:date="2020-10-14T01:59:00Z">
          <w:pPr>
            <w:pStyle w:val="ListParagraph"/>
          </w:pPr>
        </w:pPrChange>
      </w:pPr>
    </w:p>
    <w:p w14:paraId="43E90A8B" w14:textId="71A9B017" w:rsidR="00C91B2F" w:rsidRDefault="00C91B2F">
      <w:pPr>
        <w:pStyle w:val="ListParagraph"/>
        <w:ind w:left="0"/>
        <w:rPr>
          <w:ins w:id="309" w:author="Tristen Paul" w:date="2020-10-14T01:38:00Z"/>
          <w:lang w:val="en-GB"/>
        </w:rPr>
        <w:pPrChange w:id="310" w:author="Tristen Paul" w:date="2020-10-14T01:53:00Z">
          <w:pPr>
            <w:pStyle w:val="ListParagraph"/>
          </w:pPr>
        </w:pPrChange>
      </w:pPr>
      <w:ins w:id="311" w:author="Tristen Paul" w:date="2020-10-14T01:53:00Z">
        <w:r>
          <w:rPr>
            <w:lang w:val="en-GB"/>
          </w:rPr>
          <w:t>These machines were chosen</w:t>
        </w:r>
      </w:ins>
      <w:ins w:id="312" w:author="Tristen Paul" w:date="2020-10-14T01:57:00Z">
        <w:r w:rsidR="00632544">
          <w:rPr>
            <w:lang w:val="en-GB"/>
          </w:rPr>
          <w:t xml:space="preserve"> as they are easily accessible with varying </w:t>
        </w:r>
      </w:ins>
      <w:ins w:id="313" w:author="Tristen Paul" w:date="2020-10-14T01:58:00Z">
        <w:r w:rsidR="00632544">
          <w:rPr>
            <w:lang w:val="en-GB"/>
          </w:rPr>
          <w:t>hardware capacities and can be dedicated to generating test data for extended periods of time with</w:t>
        </w:r>
      </w:ins>
      <w:ins w:id="314" w:author="Tristen Paul" w:date="2020-10-14T01:59:00Z">
        <w:r w:rsidR="00632544">
          <w:rPr>
            <w:lang w:val="en-GB"/>
          </w:rPr>
          <w:t xml:space="preserve"> minimal </w:t>
        </w:r>
      </w:ins>
      <w:ins w:id="315" w:author="Tristen Paul" w:date="2020-10-14T01:58:00Z">
        <w:r w:rsidR="00632544">
          <w:rPr>
            <w:lang w:val="en-GB"/>
          </w:rPr>
          <w:t xml:space="preserve">interference </w:t>
        </w:r>
      </w:ins>
      <w:ins w:id="316" w:author="Tristen Paul" w:date="2020-10-14T01:59:00Z">
        <w:r w:rsidR="00632544">
          <w:rPr>
            <w:lang w:val="en-GB"/>
          </w:rPr>
          <w:t xml:space="preserve">from other </w:t>
        </w:r>
      </w:ins>
      <w:ins w:id="317" w:author="Tristen Paul" w:date="2020-10-14T02:00:00Z">
        <w:r w:rsidR="00632544">
          <w:rPr>
            <w:lang w:val="en-GB"/>
          </w:rPr>
          <w:t>tasks and programs. Machines with</w:t>
        </w:r>
        <w:r w:rsidR="00632544" w:rsidRPr="00632544">
          <w:rPr>
            <w:lang w:val="en-GB"/>
          </w:rPr>
          <w:t xml:space="preserve"> </w:t>
        </w:r>
        <w:r w:rsidR="00632544">
          <w:rPr>
            <w:lang w:val="en-GB"/>
          </w:rPr>
          <w:t xml:space="preserve">different clock speeds, system specs and core counts were chosen </w:t>
        </w:r>
      </w:ins>
      <w:ins w:id="318" w:author="Tristen Paul" w:date="2020-10-14T01:53:00Z">
        <w:r>
          <w:rPr>
            <w:lang w:val="en-GB"/>
          </w:rPr>
          <w:t>to demonstra</w:t>
        </w:r>
      </w:ins>
      <w:ins w:id="319" w:author="Tristen Paul" w:date="2020-10-14T01:54:00Z">
        <w:r>
          <w:rPr>
            <w:lang w:val="en-GB"/>
          </w:rPr>
          <w:t xml:space="preserve">te the runtime and growth rate of the backtracking algorithm </w:t>
        </w:r>
        <w:r w:rsidR="00632544">
          <w:rPr>
            <w:lang w:val="en-GB"/>
          </w:rPr>
          <w:t xml:space="preserve">to prove that the </w:t>
        </w:r>
      </w:ins>
      <w:ins w:id="320" w:author="Tristen Paul" w:date="2020-10-14T01:55:00Z">
        <w:r w:rsidR="00632544">
          <w:rPr>
            <w:lang w:val="en-GB"/>
          </w:rPr>
          <w:t xml:space="preserve">efficiency of the serial implementation is independent of these factors.  </w:t>
        </w:r>
      </w:ins>
    </w:p>
    <w:p w14:paraId="0F372634" w14:textId="5C3BF49E" w:rsidR="00940D41" w:rsidRPr="00940D41" w:rsidDel="00940D41" w:rsidRDefault="00940D41">
      <w:pPr>
        <w:pStyle w:val="ListParagraph"/>
        <w:ind w:left="0"/>
        <w:rPr>
          <w:del w:id="321" w:author="Tristen Paul" w:date="2020-10-14T01:39:00Z"/>
          <w:lang w:val="en-GB"/>
        </w:rPr>
        <w:pPrChange w:id="322" w:author="Tristen Paul" w:date="2020-10-14T01:38:00Z">
          <w:pPr/>
        </w:pPrChange>
      </w:pPr>
      <w:commentRangeStart w:id="323"/>
    </w:p>
    <w:p w14:paraId="3935EF13" w14:textId="34E3E7F8" w:rsidR="007E2110" w:rsidRDefault="007E2110" w:rsidP="007E2110">
      <w:pPr>
        <w:pStyle w:val="Heading1"/>
        <w:rPr>
          <w:lang w:val="en-GB"/>
        </w:rPr>
      </w:pPr>
      <w:r>
        <w:rPr>
          <w:lang w:val="en-GB"/>
        </w:rPr>
        <w:t>Presentation of Results</w:t>
      </w:r>
      <w:commentRangeEnd w:id="323"/>
      <w:r w:rsidR="00975432">
        <w:rPr>
          <w:rStyle w:val="CommentReference"/>
          <w:rFonts w:asciiTheme="minorHAnsi" w:eastAsiaTheme="minorHAnsi" w:hAnsiTheme="minorHAnsi" w:cstheme="minorBidi"/>
          <w:color w:val="auto"/>
        </w:rPr>
        <w:commentReference w:id="323"/>
      </w:r>
    </w:p>
    <w:p w14:paraId="6FFCB7B2" w14:textId="49B30A4A" w:rsidR="00312599" w:rsidDel="007A365E" w:rsidRDefault="00312599" w:rsidP="00312599">
      <w:pPr>
        <w:rPr>
          <w:ins w:id="324" w:author="Michael Gomes" w:date="2020-10-14T23:38:00Z"/>
          <w:del w:id="325" w:author="Tristen Paul" w:date="2020-10-17T00:22:00Z"/>
          <w:color w:val="FF0000"/>
          <w:lang w:val="en-GB"/>
        </w:rPr>
      </w:pPr>
      <w:del w:id="326" w:author="Tristen Paul" w:date="2020-10-17T00:22:00Z">
        <w:r w:rsidRPr="00B71A37" w:rsidDel="007A365E">
          <w:rPr>
            <w:color w:val="FF0000"/>
            <w:lang w:val="en-GB"/>
          </w:rPr>
          <w:delText>//TODO</w:delText>
        </w:r>
      </w:del>
    </w:p>
    <w:p w14:paraId="049D3BCB" w14:textId="77777777" w:rsidR="007A365E" w:rsidRDefault="007A365E" w:rsidP="00D849F8">
      <w:pPr>
        <w:pStyle w:val="Heading3"/>
        <w:jc w:val="center"/>
        <w:rPr>
          <w:ins w:id="327" w:author="Tristen Paul" w:date="2020-10-17T00:22:00Z"/>
          <w:u w:val="single"/>
          <w:lang w:val="en-GB"/>
        </w:rPr>
      </w:pPr>
    </w:p>
    <w:p w14:paraId="5310B7EC" w14:textId="749EA141" w:rsidR="00D849F8" w:rsidRPr="00392BA6" w:rsidRDefault="00D849F8" w:rsidP="00D849F8">
      <w:pPr>
        <w:pStyle w:val="Heading3"/>
        <w:jc w:val="center"/>
        <w:rPr>
          <w:ins w:id="328" w:author="Michael Gomes" w:date="2020-10-14T23:38:00Z"/>
          <w:u w:val="single"/>
          <w:lang w:val="en-GB"/>
        </w:rPr>
      </w:pPr>
      <w:ins w:id="329" w:author="Michael Gomes" w:date="2020-10-14T23:38:00Z">
        <w:r w:rsidRPr="00392BA6">
          <w:rPr>
            <w:u w:val="single"/>
            <w:lang w:val="en-GB"/>
          </w:rPr>
          <w:t>Table showing the times taken</w:t>
        </w:r>
        <w:r>
          <w:rPr>
            <w:u w:val="single"/>
            <w:lang w:val="en-GB"/>
          </w:rPr>
          <w:t xml:space="preserve"> </w:t>
        </w:r>
        <w:r w:rsidRPr="00392BA6">
          <w:rPr>
            <w:u w:val="single"/>
            <w:lang w:val="en-GB"/>
          </w:rPr>
          <w:t xml:space="preserve">to get the correct output for the specific input on computer system </w:t>
        </w:r>
        <w:r>
          <w:rPr>
            <w:u w:val="single"/>
            <w:lang w:val="en-GB"/>
          </w:rPr>
          <w:t>1 using the algorithm with stacks.</w:t>
        </w:r>
      </w:ins>
    </w:p>
    <w:tbl>
      <w:tblPr>
        <w:tblStyle w:val="TableGrid"/>
        <w:tblW w:w="0" w:type="auto"/>
        <w:tblLook w:val="04A0" w:firstRow="1" w:lastRow="0" w:firstColumn="1" w:lastColumn="0" w:noHBand="0" w:noVBand="1"/>
        <w:tblPrChange w:id="330" w:author="Michael Gomes" w:date="2020-10-15T00:19:00Z">
          <w:tblPr>
            <w:tblStyle w:val="TableGrid"/>
            <w:tblW w:w="0" w:type="auto"/>
            <w:tblLook w:val="04A0" w:firstRow="1" w:lastRow="0" w:firstColumn="1" w:lastColumn="0" w:noHBand="0" w:noVBand="1"/>
          </w:tblPr>
        </w:tblPrChange>
      </w:tblPr>
      <w:tblGrid>
        <w:gridCol w:w="1862"/>
        <w:gridCol w:w="1857"/>
        <w:gridCol w:w="1857"/>
        <w:gridCol w:w="1857"/>
        <w:gridCol w:w="1583"/>
        <w:tblGridChange w:id="331">
          <w:tblGrid>
            <w:gridCol w:w="2254"/>
            <w:gridCol w:w="2254"/>
            <w:gridCol w:w="2254"/>
            <w:gridCol w:w="2254"/>
            <w:gridCol w:w="2254"/>
          </w:tblGrid>
        </w:tblGridChange>
      </w:tblGrid>
      <w:tr w:rsidR="00FC6C03" w14:paraId="4448CF89" w14:textId="1B34BFB9" w:rsidTr="00FC6C03">
        <w:trPr>
          <w:ins w:id="332" w:author="Michael Gomes" w:date="2020-10-14T23:38:00Z"/>
        </w:trPr>
        <w:tc>
          <w:tcPr>
            <w:tcW w:w="1862" w:type="dxa"/>
            <w:tcPrChange w:id="333" w:author="Michael Gomes" w:date="2020-10-15T00:19:00Z">
              <w:tcPr>
                <w:tcW w:w="2254" w:type="dxa"/>
              </w:tcPr>
            </w:tcPrChange>
          </w:tcPr>
          <w:p w14:paraId="436CA9CF" w14:textId="77777777" w:rsidR="00FC6C03" w:rsidRDefault="00FC6C03" w:rsidP="00FC6C03">
            <w:pPr>
              <w:rPr>
                <w:ins w:id="334" w:author="Michael Gomes" w:date="2020-10-14T23:38:00Z"/>
                <w:lang w:val="en-GB"/>
              </w:rPr>
            </w:pPr>
            <w:ins w:id="335" w:author="Michael Gomes" w:date="2020-10-14T23:38:00Z">
              <w:r>
                <w:rPr>
                  <w:lang w:val="en-GB"/>
                </w:rPr>
                <w:t>Input</w:t>
              </w:r>
            </w:ins>
          </w:p>
        </w:tc>
        <w:tc>
          <w:tcPr>
            <w:tcW w:w="1857" w:type="dxa"/>
            <w:tcPrChange w:id="336" w:author="Michael Gomes" w:date="2020-10-15T00:19:00Z">
              <w:tcPr>
                <w:tcW w:w="2254" w:type="dxa"/>
              </w:tcPr>
            </w:tcPrChange>
          </w:tcPr>
          <w:p w14:paraId="3ABB3235" w14:textId="77777777" w:rsidR="00FC6C03" w:rsidRDefault="00FC6C03" w:rsidP="00FC6C03">
            <w:pPr>
              <w:rPr>
                <w:ins w:id="337" w:author="Michael Gomes" w:date="2020-10-14T23:38:00Z"/>
                <w:lang w:val="en-GB"/>
              </w:rPr>
            </w:pPr>
            <w:ins w:id="338" w:author="Michael Gomes" w:date="2020-10-14T23:38:00Z">
              <w:r>
                <w:rPr>
                  <w:lang w:val="en-GB"/>
                </w:rPr>
                <w:t>Time 1 (</w:t>
              </w:r>
              <w:proofErr w:type="spellStart"/>
              <w:r>
                <w:rPr>
                  <w:lang w:val="en-GB"/>
                </w:rPr>
                <w:t>ms</w:t>
              </w:r>
              <w:proofErr w:type="spellEnd"/>
              <w:r>
                <w:rPr>
                  <w:lang w:val="en-GB"/>
                </w:rPr>
                <w:t>)</w:t>
              </w:r>
            </w:ins>
          </w:p>
        </w:tc>
        <w:tc>
          <w:tcPr>
            <w:tcW w:w="1857" w:type="dxa"/>
            <w:tcPrChange w:id="339" w:author="Michael Gomes" w:date="2020-10-15T00:19:00Z">
              <w:tcPr>
                <w:tcW w:w="2254" w:type="dxa"/>
              </w:tcPr>
            </w:tcPrChange>
          </w:tcPr>
          <w:p w14:paraId="3A81E416" w14:textId="77777777" w:rsidR="00FC6C03" w:rsidRDefault="00FC6C03" w:rsidP="00FC6C03">
            <w:pPr>
              <w:rPr>
                <w:ins w:id="340" w:author="Michael Gomes" w:date="2020-10-14T23:38:00Z"/>
                <w:lang w:val="en-GB"/>
              </w:rPr>
            </w:pPr>
            <w:ins w:id="341" w:author="Michael Gomes" w:date="2020-10-14T23:38:00Z">
              <w:r>
                <w:rPr>
                  <w:lang w:val="en-GB"/>
                </w:rPr>
                <w:t>Time 2 (</w:t>
              </w:r>
              <w:proofErr w:type="spellStart"/>
              <w:r>
                <w:rPr>
                  <w:lang w:val="en-GB"/>
                </w:rPr>
                <w:t>ms</w:t>
              </w:r>
              <w:proofErr w:type="spellEnd"/>
              <w:r>
                <w:rPr>
                  <w:lang w:val="en-GB"/>
                </w:rPr>
                <w:t>)</w:t>
              </w:r>
            </w:ins>
          </w:p>
        </w:tc>
        <w:tc>
          <w:tcPr>
            <w:tcW w:w="1857" w:type="dxa"/>
            <w:tcPrChange w:id="342" w:author="Michael Gomes" w:date="2020-10-15T00:19:00Z">
              <w:tcPr>
                <w:tcW w:w="2254" w:type="dxa"/>
              </w:tcPr>
            </w:tcPrChange>
          </w:tcPr>
          <w:p w14:paraId="2417E8C0" w14:textId="77777777" w:rsidR="00FC6C03" w:rsidRDefault="00FC6C03" w:rsidP="00FC6C03">
            <w:pPr>
              <w:rPr>
                <w:ins w:id="343" w:author="Michael Gomes" w:date="2020-10-14T23:38:00Z"/>
                <w:lang w:val="en-GB"/>
              </w:rPr>
            </w:pPr>
            <w:ins w:id="344" w:author="Michael Gomes" w:date="2020-10-14T23:38:00Z">
              <w:r>
                <w:rPr>
                  <w:lang w:val="en-GB"/>
                </w:rPr>
                <w:t>Time 3 (</w:t>
              </w:r>
              <w:proofErr w:type="spellStart"/>
              <w:r>
                <w:rPr>
                  <w:lang w:val="en-GB"/>
                </w:rPr>
                <w:t>ms</w:t>
              </w:r>
              <w:proofErr w:type="spellEnd"/>
              <w:r>
                <w:rPr>
                  <w:lang w:val="en-GB"/>
                </w:rPr>
                <w:t>)</w:t>
              </w:r>
            </w:ins>
          </w:p>
        </w:tc>
        <w:tc>
          <w:tcPr>
            <w:tcW w:w="1583" w:type="dxa"/>
            <w:vAlign w:val="bottom"/>
            <w:tcPrChange w:id="345" w:author="Michael Gomes" w:date="2020-10-15T00:19:00Z">
              <w:tcPr>
                <w:tcW w:w="2254" w:type="dxa"/>
              </w:tcPr>
            </w:tcPrChange>
          </w:tcPr>
          <w:p w14:paraId="51ABE69C" w14:textId="6DCEA2FF" w:rsidR="00FC6C03" w:rsidRDefault="00FC6C03" w:rsidP="00FC6C03">
            <w:pPr>
              <w:rPr>
                <w:ins w:id="346" w:author="Michael Gomes" w:date="2020-10-15T00:18:00Z"/>
                <w:lang w:val="en-GB"/>
              </w:rPr>
            </w:pPr>
            <w:ins w:id="347" w:author="Michael Gomes" w:date="2020-10-15T00:19:00Z">
              <w:r w:rsidRPr="00392BA6">
                <w:rPr>
                  <w:rFonts w:cs="Arial"/>
                </w:rPr>
                <w:t>Average (</w:t>
              </w:r>
              <w:proofErr w:type="spellStart"/>
              <w:r w:rsidRPr="00392BA6">
                <w:rPr>
                  <w:rFonts w:cs="Arial"/>
                </w:rPr>
                <w:t>ms</w:t>
              </w:r>
              <w:proofErr w:type="spellEnd"/>
              <w:r w:rsidRPr="00392BA6">
                <w:rPr>
                  <w:rFonts w:cs="Arial"/>
                </w:rPr>
                <w:t>)</w:t>
              </w:r>
            </w:ins>
          </w:p>
        </w:tc>
      </w:tr>
      <w:tr w:rsidR="00FC6C03" w14:paraId="16555AFC" w14:textId="4ABAD6AC" w:rsidTr="00FC6C03">
        <w:trPr>
          <w:ins w:id="348" w:author="Michael Gomes" w:date="2020-10-14T23:38:00Z"/>
        </w:trPr>
        <w:tc>
          <w:tcPr>
            <w:tcW w:w="1862" w:type="dxa"/>
            <w:tcPrChange w:id="349" w:author="Michael Gomes" w:date="2020-10-15T00:18:00Z">
              <w:tcPr>
                <w:tcW w:w="2254" w:type="dxa"/>
              </w:tcPr>
            </w:tcPrChange>
          </w:tcPr>
          <w:p w14:paraId="384EA70B" w14:textId="77777777" w:rsidR="00FC6C03" w:rsidRDefault="00FC6C03" w:rsidP="00FC6C03">
            <w:pPr>
              <w:rPr>
                <w:ins w:id="350" w:author="Michael Gomes" w:date="2020-10-14T23:38:00Z"/>
                <w:lang w:val="en-GB"/>
              </w:rPr>
            </w:pPr>
            <w:ins w:id="351" w:author="Michael Gomes" w:date="2020-10-14T23:38:00Z">
              <w:r>
                <w:rPr>
                  <w:lang w:val="en-GB"/>
                </w:rPr>
                <w:t>easy1</w:t>
              </w:r>
            </w:ins>
          </w:p>
        </w:tc>
        <w:tc>
          <w:tcPr>
            <w:tcW w:w="1857" w:type="dxa"/>
            <w:vAlign w:val="bottom"/>
            <w:tcPrChange w:id="352" w:author="Michael Gomes" w:date="2020-10-15T00:18:00Z">
              <w:tcPr>
                <w:tcW w:w="2254" w:type="dxa"/>
                <w:vAlign w:val="bottom"/>
              </w:tcPr>
            </w:tcPrChange>
          </w:tcPr>
          <w:p w14:paraId="3C6B1688" w14:textId="33088AA9" w:rsidR="00FC6C03" w:rsidRPr="00FC6C03" w:rsidRDefault="00FC6C03" w:rsidP="00FC6C03">
            <w:pPr>
              <w:rPr>
                <w:ins w:id="353" w:author="Michael Gomes" w:date="2020-10-14T23:38:00Z"/>
                <w:lang w:val="en-GB"/>
              </w:rPr>
            </w:pPr>
            <w:ins w:id="354" w:author="Michael Gomes" w:date="2020-10-14T23:39:00Z">
              <w:r w:rsidRPr="00FC6C03">
                <w:rPr>
                  <w:rFonts w:cs="Arial"/>
                  <w:rPrChange w:id="355" w:author="Michael Gomes" w:date="2020-10-15T00:19:00Z">
                    <w:rPr>
                      <w:rFonts w:ascii="Arial" w:hAnsi="Arial" w:cs="Arial"/>
                      <w:sz w:val="20"/>
                      <w:szCs w:val="20"/>
                    </w:rPr>
                  </w:rPrChange>
                </w:rPr>
                <w:t>0,6472</w:t>
              </w:r>
            </w:ins>
          </w:p>
        </w:tc>
        <w:tc>
          <w:tcPr>
            <w:tcW w:w="1857" w:type="dxa"/>
            <w:vAlign w:val="bottom"/>
            <w:tcPrChange w:id="356" w:author="Michael Gomes" w:date="2020-10-15T00:18:00Z">
              <w:tcPr>
                <w:tcW w:w="2254" w:type="dxa"/>
                <w:vAlign w:val="bottom"/>
              </w:tcPr>
            </w:tcPrChange>
          </w:tcPr>
          <w:p w14:paraId="734C2875" w14:textId="29C0A9FF" w:rsidR="00FC6C03" w:rsidRPr="00FC6C03" w:rsidRDefault="00FC6C03" w:rsidP="00FC6C03">
            <w:pPr>
              <w:rPr>
                <w:ins w:id="357" w:author="Michael Gomes" w:date="2020-10-14T23:38:00Z"/>
                <w:rFonts w:cs="Calibri"/>
                <w:color w:val="000000"/>
                <w:rPrChange w:id="358" w:author="Michael Gomes" w:date="2020-10-15T00:19:00Z">
                  <w:rPr>
                    <w:ins w:id="359" w:author="Michael Gomes" w:date="2020-10-14T23:38:00Z"/>
                    <w:rFonts w:ascii="Calibri" w:hAnsi="Calibri" w:cs="Calibri"/>
                    <w:color w:val="000000"/>
                  </w:rPr>
                </w:rPrChange>
              </w:rPr>
            </w:pPr>
            <w:ins w:id="360" w:author="Michael Gomes" w:date="2020-10-14T23:39:00Z">
              <w:r w:rsidRPr="00FC6C03">
                <w:rPr>
                  <w:rFonts w:cs="Arial"/>
                  <w:rPrChange w:id="361" w:author="Michael Gomes" w:date="2020-10-15T00:19:00Z">
                    <w:rPr>
                      <w:rFonts w:ascii="Arial" w:hAnsi="Arial" w:cs="Arial"/>
                      <w:sz w:val="20"/>
                      <w:szCs w:val="20"/>
                    </w:rPr>
                  </w:rPrChange>
                </w:rPr>
                <w:t>0,6357</w:t>
              </w:r>
            </w:ins>
          </w:p>
        </w:tc>
        <w:tc>
          <w:tcPr>
            <w:tcW w:w="1857" w:type="dxa"/>
            <w:vAlign w:val="bottom"/>
            <w:tcPrChange w:id="362" w:author="Michael Gomes" w:date="2020-10-15T00:18:00Z">
              <w:tcPr>
                <w:tcW w:w="2254" w:type="dxa"/>
                <w:vAlign w:val="bottom"/>
              </w:tcPr>
            </w:tcPrChange>
          </w:tcPr>
          <w:p w14:paraId="4BB91487" w14:textId="6D1CDF32" w:rsidR="00FC6C03" w:rsidRPr="00FC6C03" w:rsidRDefault="00FC6C03" w:rsidP="00FC6C03">
            <w:pPr>
              <w:rPr>
                <w:ins w:id="363" w:author="Michael Gomes" w:date="2020-10-14T23:38:00Z"/>
                <w:lang w:val="en-GB"/>
              </w:rPr>
            </w:pPr>
            <w:ins w:id="364" w:author="Michael Gomes" w:date="2020-10-14T23:39:00Z">
              <w:r w:rsidRPr="00FC6C03">
                <w:rPr>
                  <w:rFonts w:cs="Arial"/>
                  <w:rPrChange w:id="365" w:author="Michael Gomes" w:date="2020-10-15T00:19:00Z">
                    <w:rPr>
                      <w:rFonts w:ascii="Arial" w:hAnsi="Arial" w:cs="Arial"/>
                      <w:sz w:val="20"/>
                      <w:szCs w:val="20"/>
                    </w:rPr>
                  </w:rPrChange>
                </w:rPr>
                <w:t>0,6297</w:t>
              </w:r>
            </w:ins>
          </w:p>
        </w:tc>
        <w:tc>
          <w:tcPr>
            <w:tcW w:w="1583" w:type="dxa"/>
            <w:vAlign w:val="bottom"/>
            <w:tcPrChange w:id="366" w:author="Michael Gomes" w:date="2020-10-15T00:18:00Z">
              <w:tcPr>
                <w:tcW w:w="2254" w:type="dxa"/>
              </w:tcPr>
            </w:tcPrChange>
          </w:tcPr>
          <w:p w14:paraId="7CCA62D1" w14:textId="41E05AF1" w:rsidR="00FC6C03" w:rsidRPr="00FC6C03" w:rsidRDefault="00FC6C03" w:rsidP="00FC6C03">
            <w:pPr>
              <w:rPr>
                <w:ins w:id="367" w:author="Michael Gomes" w:date="2020-10-15T00:18:00Z"/>
                <w:rFonts w:cs="Arial"/>
              </w:rPr>
            </w:pPr>
            <w:ins w:id="368" w:author="Michael Gomes" w:date="2020-10-15T00:18:00Z">
              <w:r w:rsidRPr="00FC6C03">
                <w:rPr>
                  <w:rFonts w:cs="Arial"/>
                  <w:color w:val="000000"/>
                  <w:rPrChange w:id="369" w:author="Michael Gomes" w:date="2020-10-15T00:19:00Z">
                    <w:rPr>
                      <w:rFonts w:ascii="Arial" w:hAnsi="Arial" w:cs="Arial"/>
                      <w:color w:val="000000"/>
                      <w:sz w:val="20"/>
                      <w:szCs w:val="20"/>
                    </w:rPr>
                  </w:rPrChange>
                </w:rPr>
                <w:t>0,637533333</w:t>
              </w:r>
            </w:ins>
          </w:p>
        </w:tc>
      </w:tr>
      <w:tr w:rsidR="00FC6C03" w14:paraId="6E70879C" w14:textId="7B3DE010" w:rsidTr="00FC6C03">
        <w:trPr>
          <w:ins w:id="370" w:author="Michael Gomes" w:date="2020-10-14T23:38:00Z"/>
        </w:trPr>
        <w:tc>
          <w:tcPr>
            <w:tcW w:w="1862" w:type="dxa"/>
            <w:tcPrChange w:id="371" w:author="Michael Gomes" w:date="2020-10-15T00:18:00Z">
              <w:tcPr>
                <w:tcW w:w="2254" w:type="dxa"/>
              </w:tcPr>
            </w:tcPrChange>
          </w:tcPr>
          <w:p w14:paraId="63902427" w14:textId="77777777" w:rsidR="00FC6C03" w:rsidRDefault="00FC6C03" w:rsidP="00FC6C03">
            <w:pPr>
              <w:rPr>
                <w:ins w:id="372" w:author="Michael Gomes" w:date="2020-10-14T23:38:00Z"/>
                <w:lang w:val="en-GB"/>
              </w:rPr>
            </w:pPr>
            <w:ins w:id="373" w:author="Michael Gomes" w:date="2020-10-14T23:38:00Z">
              <w:r>
                <w:rPr>
                  <w:lang w:val="en-GB"/>
                </w:rPr>
                <w:t>easy2</w:t>
              </w:r>
            </w:ins>
          </w:p>
        </w:tc>
        <w:tc>
          <w:tcPr>
            <w:tcW w:w="1857" w:type="dxa"/>
            <w:vAlign w:val="bottom"/>
            <w:tcPrChange w:id="374" w:author="Michael Gomes" w:date="2020-10-15T00:18:00Z">
              <w:tcPr>
                <w:tcW w:w="2254" w:type="dxa"/>
                <w:vAlign w:val="bottom"/>
              </w:tcPr>
            </w:tcPrChange>
          </w:tcPr>
          <w:p w14:paraId="2BC7C542" w14:textId="75756248" w:rsidR="00FC6C03" w:rsidRPr="00FC6C03" w:rsidRDefault="00FC6C03" w:rsidP="00FC6C03">
            <w:pPr>
              <w:rPr>
                <w:ins w:id="375" w:author="Michael Gomes" w:date="2020-10-14T23:38:00Z"/>
                <w:rFonts w:cs="Calibri"/>
                <w:color w:val="000000"/>
                <w:rPrChange w:id="376" w:author="Michael Gomes" w:date="2020-10-15T00:19:00Z">
                  <w:rPr>
                    <w:ins w:id="377" w:author="Michael Gomes" w:date="2020-10-14T23:38:00Z"/>
                    <w:rFonts w:ascii="Calibri" w:hAnsi="Calibri" w:cs="Calibri"/>
                    <w:color w:val="000000"/>
                  </w:rPr>
                </w:rPrChange>
              </w:rPr>
            </w:pPr>
            <w:ins w:id="378" w:author="Michael Gomes" w:date="2020-10-14T23:39:00Z">
              <w:r w:rsidRPr="00FC6C03">
                <w:rPr>
                  <w:rFonts w:cs="Arial"/>
                  <w:rPrChange w:id="379" w:author="Michael Gomes" w:date="2020-10-15T00:19:00Z">
                    <w:rPr>
                      <w:rFonts w:ascii="Arial" w:hAnsi="Arial" w:cs="Arial"/>
                      <w:sz w:val="20"/>
                      <w:szCs w:val="20"/>
                    </w:rPr>
                  </w:rPrChange>
                </w:rPr>
                <w:t>1,0356</w:t>
              </w:r>
            </w:ins>
          </w:p>
        </w:tc>
        <w:tc>
          <w:tcPr>
            <w:tcW w:w="1857" w:type="dxa"/>
            <w:vAlign w:val="bottom"/>
            <w:tcPrChange w:id="380" w:author="Michael Gomes" w:date="2020-10-15T00:18:00Z">
              <w:tcPr>
                <w:tcW w:w="2254" w:type="dxa"/>
                <w:vAlign w:val="bottom"/>
              </w:tcPr>
            </w:tcPrChange>
          </w:tcPr>
          <w:p w14:paraId="29E74DB1" w14:textId="2B8BCCB6" w:rsidR="00FC6C03" w:rsidRPr="00FC6C03" w:rsidRDefault="00FC6C03" w:rsidP="00FC6C03">
            <w:pPr>
              <w:rPr>
                <w:ins w:id="381" w:author="Michael Gomes" w:date="2020-10-14T23:38:00Z"/>
                <w:lang w:val="en-GB"/>
              </w:rPr>
            </w:pPr>
            <w:ins w:id="382" w:author="Michael Gomes" w:date="2020-10-14T23:39:00Z">
              <w:r w:rsidRPr="00FC6C03">
                <w:rPr>
                  <w:rFonts w:cs="Arial"/>
                  <w:rPrChange w:id="383" w:author="Michael Gomes" w:date="2020-10-15T00:19:00Z">
                    <w:rPr>
                      <w:rFonts w:ascii="Arial" w:hAnsi="Arial" w:cs="Arial"/>
                      <w:sz w:val="20"/>
                      <w:szCs w:val="20"/>
                    </w:rPr>
                  </w:rPrChange>
                </w:rPr>
                <w:t>1,1417</w:t>
              </w:r>
            </w:ins>
          </w:p>
        </w:tc>
        <w:tc>
          <w:tcPr>
            <w:tcW w:w="1857" w:type="dxa"/>
            <w:vAlign w:val="bottom"/>
            <w:tcPrChange w:id="384" w:author="Michael Gomes" w:date="2020-10-15T00:18:00Z">
              <w:tcPr>
                <w:tcW w:w="2254" w:type="dxa"/>
                <w:vAlign w:val="bottom"/>
              </w:tcPr>
            </w:tcPrChange>
          </w:tcPr>
          <w:p w14:paraId="299C5B8A" w14:textId="58D6CD2C" w:rsidR="00FC6C03" w:rsidRPr="00FC6C03" w:rsidRDefault="00FC6C03" w:rsidP="00FC6C03">
            <w:pPr>
              <w:rPr>
                <w:ins w:id="385" w:author="Michael Gomes" w:date="2020-10-14T23:38:00Z"/>
                <w:lang w:val="en-GB"/>
              </w:rPr>
            </w:pPr>
            <w:ins w:id="386" w:author="Michael Gomes" w:date="2020-10-14T23:39:00Z">
              <w:r w:rsidRPr="00FC6C03">
                <w:rPr>
                  <w:rFonts w:cs="Arial"/>
                  <w:rPrChange w:id="387" w:author="Michael Gomes" w:date="2020-10-15T00:19:00Z">
                    <w:rPr>
                      <w:rFonts w:ascii="Arial" w:hAnsi="Arial" w:cs="Arial"/>
                      <w:sz w:val="20"/>
                      <w:szCs w:val="20"/>
                    </w:rPr>
                  </w:rPrChange>
                </w:rPr>
                <w:t>1,0696</w:t>
              </w:r>
            </w:ins>
          </w:p>
        </w:tc>
        <w:tc>
          <w:tcPr>
            <w:tcW w:w="1583" w:type="dxa"/>
            <w:vAlign w:val="bottom"/>
            <w:tcPrChange w:id="388" w:author="Michael Gomes" w:date="2020-10-15T00:18:00Z">
              <w:tcPr>
                <w:tcW w:w="2254" w:type="dxa"/>
              </w:tcPr>
            </w:tcPrChange>
          </w:tcPr>
          <w:p w14:paraId="0FC9B4A2" w14:textId="570DAA96" w:rsidR="00FC6C03" w:rsidRPr="00FC6C03" w:rsidRDefault="00FC6C03" w:rsidP="00FC6C03">
            <w:pPr>
              <w:rPr>
                <w:ins w:id="389" w:author="Michael Gomes" w:date="2020-10-15T00:18:00Z"/>
                <w:rFonts w:cs="Arial"/>
              </w:rPr>
            </w:pPr>
            <w:ins w:id="390" w:author="Michael Gomes" w:date="2020-10-15T00:18:00Z">
              <w:r w:rsidRPr="00FC6C03">
                <w:rPr>
                  <w:rFonts w:cs="Arial"/>
                  <w:color w:val="000000"/>
                  <w:rPrChange w:id="391" w:author="Michael Gomes" w:date="2020-10-15T00:19:00Z">
                    <w:rPr>
                      <w:rFonts w:ascii="Arial" w:hAnsi="Arial" w:cs="Arial"/>
                      <w:color w:val="000000"/>
                      <w:sz w:val="20"/>
                      <w:szCs w:val="20"/>
                    </w:rPr>
                  </w:rPrChange>
                </w:rPr>
                <w:t>1,0823</w:t>
              </w:r>
            </w:ins>
          </w:p>
        </w:tc>
      </w:tr>
      <w:tr w:rsidR="00FC6C03" w14:paraId="1863BBCD" w14:textId="48237734" w:rsidTr="00FC6C03">
        <w:trPr>
          <w:ins w:id="392" w:author="Michael Gomes" w:date="2020-10-14T23:38:00Z"/>
        </w:trPr>
        <w:tc>
          <w:tcPr>
            <w:tcW w:w="1862" w:type="dxa"/>
            <w:tcPrChange w:id="393" w:author="Michael Gomes" w:date="2020-10-15T00:18:00Z">
              <w:tcPr>
                <w:tcW w:w="2254" w:type="dxa"/>
              </w:tcPr>
            </w:tcPrChange>
          </w:tcPr>
          <w:p w14:paraId="6E0F5AA3" w14:textId="77777777" w:rsidR="00FC6C03" w:rsidRDefault="00FC6C03" w:rsidP="00FC6C03">
            <w:pPr>
              <w:rPr>
                <w:ins w:id="394" w:author="Michael Gomes" w:date="2020-10-14T23:38:00Z"/>
                <w:lang w:val="en-GB"/>
              </w:rPr>
            </w:pPr>
            <w:ins w:id="395" w:author="Michael Gomes" w:date="2020-10-14T23:38:00Z">
              <w:r>
                <w:rPr>
                  <w:lang w:val="en-GB"/>
                </w:rPr>
                <w:t>easy3</w:t>
              </w:r>
            </w:ins>
          </w:p>
        </w:tc>
        <w:tc>
          <w:tcPr>
            <w:tcW w:w="1857" w:type="dxa"/>
            <w:vAlign w:val="bottom"/>
            <w:tcPrChange w:id="396" w:author="Michael Gomes" w:date="2020-10-15T00:18:00Z">
              <w:tcPr>
                <w:tcW w:w="2254" w:type="dxa"/>
                <w:vAlign w:val="bottom"/>
              </w:tcPr>
            </w:tcPrChange>
          </w:tcPr>
          <w:p w14:paraId="5E151FDD" w14:textId="77E095F7" w:rsidR="00FC6C03" w:rsidRPr="00FC6C03" w:rsidRDefault="00FC6C03" w:rsidP="00FC6C03">
            <w:pPr>
              <w:rPr>
                <w:ins w:id="397" w:author="Michael Gomes" w:date="2020-10-14T23:38:00Z"/>
                <w:rFonts w:cs="Calibri"/>
                <w:color w:val="000000"/>
                <w:rPrChange w:id="398" w:author="Michael Gomes" w:date="2020-10-15T00:19:00Z">
                  <w:rPr>
                    <w:ins w:id="399" w:author="Michael Gomes" w:date="2020-10-14T23:38:00Z"/>
                    <w:rFonts w:ascii="Calibri" w:hAnsi="Calibri" w:cs="Calibri"/>
                    <w:color w:val="000000"/>
                  </w:rPr>
                </w:rPrChange>
              </w:rPr>
            </w:pPr>
            <w:ins w:id="400" w:author="Michael Gomes" w:date="2020-10-14T23:39:00Z">
              <w:r w:rsidRPr="00FC6C03">
                <w:rPr>
                  <w:rFonts w:cs="Arial"/>
                  <w:rPrChange w:id="401" w:author="Michael Gomes" w:date="2020-10-15T00:19:00Z">
                    <w:rPr>
                      <w:rFonts w:ascii="Arial" w:hAnsi="Arial" w:cs="Arial"/>
                      <w:sz w:val="20"/>
                      <w:szCs w:val="20"/>
                    </w:rPr>
                  </w:rPrChange>
                </w:rPr>
                <w:t>1,0323</w:t>
              </w:r>
            </w:ins>
          </w:p>
        </w:tc>
        <w:tc>
          <w:tcPr>
            <w:tcW w:w="1857" w:type="dxa"/>
            <w:vAlign w:val="bottom"/>
            <w:tcPrChange w:id="402" w:author="Michael Gomes" w:date="2020-10-15T00:18:00Z">
              <w:tcPr>
                <w:tcW w:w="2254" w:type="dxa"/>
                <w:vAlign w:val="bottom"/>
              </w:tcPr>
            </w:tcPrChange>
          </w:tcPr>
          <w:p w14:paraId="6B745CD7" w14:textId="060BEB35" w:rsidR="00FC6C03" w:rsidRPr="00FC6C03" w:rsidRDefault="00FC6C03" w:rsidP="00FC6C03">
            <w:pPr>
              <w:rPr>
                <w:ins w:id="403" w:author="Michael Gomes" w:date="2020-10-14T23:38:00Z"/>
                <w:lang w:val="en-GB"/>
              </w:rPr>
            </w:pPr>
            <w:ins w:id="404" w:author="Michael Gomes" w:date="2020-10-14T23:39:00Z">
              <w:r w:rsidRPr="00FC6C03">
                <w:rPr>
                  <w:rFonts w:cs="Arial"/>
                  <w:rPrChange w:id="405" w:author="Michael Gomes" w:date="2020-10-15T00:19:00Z">
                    <w:rPr>
                      <w:rFonts w:ascii="Arial" w:hAnsi="Arial" w:cs="Arial"/>
                      <w:sz w:val="20"/>
                      <w:szCs w:val="20"/>
                    </w:rPr>
                  </w:rPrChange>
                </w:rPr>
                <w:t>1,0189</w:t>
              </w:r>
            </w:ins>
          </w:p>
        </w:tc>
        <w:tc>
          <w:tcPr>
            <w:tcW w:w="1857" w:type="dxa"/>
            <w:vAlign w:val="bottom"/>
            <w:tcPrChange w:id="406" w:author="Michael Gomes" w:date="2020-10-15T00:18:00Z">
              <w:tcPr>
                <w:tcW w:w="2254" w:type="dxa"/>
                <w:vAlign w:val="bottom"/>
              </w:tcPr>
            </w:tcPrChange>
          </w:tcPr>
          <w:p w14:paraId="6A1A9219" w14:textId="1D448F5A" w:rsidR="00FC6C03" w:rsidRPr="00FC6C03" w:rsidRDefault="00FC6C03" w:rsidP="00FC6C03">
            <w:pPr>
              <w:rPr>
                <w:ins w:id="407" w:author="Michael Gomes" w:date="2020-10-14T23:38:00Z"/>
                <w:lang w:val="en-GB"/>
              </w:rPr>
            </w:pPr>
            <w:ins w:id="408" w:author="Michael Gomes" w:date="2020-10-14T23:39:00Z">
              <w:r w:rsidRPr="00FC6C03">
                <w:rPr>
                  <w:rFonts w:cs="Arial"/>
                  <w:rPrChange w:id="409" w:author="Michael Gomes" w:date="2020-10-15T00:19:00Z">
                    <w:rPr>
                      <w:rFonts w:ascii="Arial" w:hAnsi="Arial" w:cs="Arial"/>
                      <w:sz w:val="20"/>
                      <w:szCs w:val="20"/>
                    </w:rPr>
                  </w:rPrChange>
                </w:rPr>
                <w:t>1,0266</w:t>
              </w:r>
            </w:ins>
          </w:p>
        </w:tc>
        <w:tc>
          <w:tcPr>
            <w:tcW w:w="1583" w:type="dxa"/>
            <w:vAlign w:val="bottom"/>
            <w:tcPrChange w:id="410" w:author="Michael Gomes" w:date="2020-10-15T00:18:00Z">
              <w:tcPr>
                <w:tcW w:w="2254" w:type="dxa"/>
              </w:tcPr>
            </w:tcPrChange>
          </w:tcPr>
          <w:p w14:paraId="13A0E341" w14:textId="425630EE" w:rsidR="00FC6C03" w:rsidRPr="00FC6C03" w:rsidRDefault="00FC6C03" w:rsidP="00FC6C03">
            <w:pPr>
              <w:rPr>
                <w:ins w:id="411" w:author="Michael Gomes" w:date="2020-10-15T00:18:00Z"/>
                <w:rFonts w:cs="Arial"/>
              </w:rPr>
            </w:pPr>
            <w:ins w:id="412" w:author="Michael Gomes" w:date="2020-10-15T00:18:00Z">
              <w:r w:rsidRPr="00FC6C03">
                <w:rPr>
                  <w:rFonts w:cs="Arial"/>
                  <w:color w:val="000000"/>
                  <w:rPrChange w:id="413" w:author="Michael Gomes" w:date="2020-10-15T00:19:00Z">
                    <w:rPr>
                      <w:rFonts w:ascii="Arial" w:hAnsi="Arial" w:cs="Arial"/>
                      <w:color w:val="000000"/>
                      <w:sz w:val="20"/>
                      <w:szCs w:val="20"/>
                    </w:rPr>
                  </w:rPrChange>
                </w:rPr>
                <w:t>1,025933333</w:t>
              </w:r>
            </w:ins>
          </w:p>
        </w:tc>
      </w:tr>
      <w:tr w:rsidR="00FC6C03" w14:paraId="2A45DE6E" w14:textId="1E3AF488" w:rsidTr="00FC6C03">
        <w:trPr>
          <w:ins w:id="414" w:author="Michael Gomes" w:date="2020-10-14T23:38:00Z"/>
        </w:trPr>
        <w:tc>
          <w:tcPr>
            <w:tcW w:w="1862" w:type="dxa"/>
            <w:tcPrChange w:id="415" w:author="Michael Gomes" w:date="2020-10-15T00:18:00Z">
              <w:tcPr>
                <w:tcW w:w="2254" w:type="dxa"/>
              </w:tcPr>
            </w:tcPrChange>
          </w:tcPr>
          <w:p w14:paraId="45285E78" w14:textId="77777777" w:rsidR="00FC6C03" w:rsidRDefault="00FC6C03" w:rsidP="00FC6C03">
            <w:pPr>
              <w:rPr>
                <w:ins w:id="416" w:author="Michael Gomes" w:date="2020-10-14T23:38:00Z"/>
                <w:lang w:val="en-GB"/>
              </w:rPr>
            </w:pPr>
            <w:ins w:id="417" w:author="Michael Gomes" w:date="2020-10-14T23:38:00Z">
              <w:r>
                <w:rPr>
                  <w:lang w:val="en-GB"/>
                </w:rPr>
                <w:t>medium1</w:t>
              </w:r>
            </w:ins>
          </w:p>
        </w:tc>
        <w:tc>
          <w:tcPr>
            <w:tcW w:w="1857" w:type="dxa"/>
            <w:vAlign w:val="bottom"/>
            <w:tcPrChange w:id="418" w:author="Michael Gomes" w:date="2020-10-15T00:18:00Z">
              <w:tcPr>
                <w:tcW w:w="2254" w:type="dxa"/>
                <w:vAlign w:val="bottom"/>
              </w:tcPr>
            </w:tcPrChange>
          </w:tcPr>
          <w:p w14:paraId="38BD07DF" w14:textId="7DAB7E9B" w:rsidR="00FC6C03" w:rsidRPr="00FC6C03" w:rsidRDefault="00FC6C03" w:rsidP="00FC6C03">
            <w:pPr>
              <w:rPr>
                <w:ins w:id="419" w:author="Michael Gomes" w:date="2020-10-14T23:38:00Z"/>
                <w:rFonts w:cs="Calibri"/>
                <w:color w:val="000000"/>
                <w:rPrChange w:id="420" w:author="Michael Gomes" w:date="2020-10-15T00:19:00Z">
                  <w:rPr>
                    <w:ins w:id="421" w:author="Michael Gomes" w:date="2020-10-14T23:38:00Z"/>
                    <w:rFonts w:ascii="Calibri" w:hAnsi="Calibri" w:cs="Calibri"/>
                    <w:color w:val="000000"/>
                  </w:rPr>
                </w:rPrChange>
              </w:rPr>
            </w:pPr>
            <w:ins w:id="422" w:author="Michael Gomes" w:date="2020-10-14T23:39:00Z">
              <w:r w:rsidRPr="00FC6C03">
                <w:rPr>
                  <w:rFonts w:cs="Arial"/>
                  <w:rPrChange w:id="423" w:author="Michael Gomes" w:date="2020-10-15T00:19:00Z">
                    <w:rPr>
                      <w:rFonts w:ascii="Arial" w:hAnsi="Arial" w:cs="Arial"/>
                      <w:sz w:val="20"/>
                      <w:szCs w:val="20"/>
                    </w:rPr>
                  </w:rPrChange>
                </w:rPr>
                <w:t>1,2326</w:t>
              </w:r>
            </w:ins>
          </w:p>
        </w:tc>
        <w:tc>
          <w:tcPr>
            <w:tcW w:w="1857" w:type="dxa"/>
            <w:vAlign w:val="bottom"/>
            <w:tcPrChange w:id="424" w:author="Michael Gomes" w:date="2020-10-15T00:18:00Z">
              <w:tcPr>
                <w:tcW w:w="2254" w:type="dxa"/>
                <w:vAlign w:val="bottom"/>
              </w:tcPr>
            </w:tcPrChange>
          </w:tcPr>
          <w:p w14:paraId="46E3CD87" w14:textId="640E80C4" w:rsidR="00FC6C03" w:rsidRPr="00FC6C03" w:rsidRDefault="00FC6C03" w:rsidP="00FC6C03">
            <w:pPr>
              <w:rPr>
                <w:ins w:id="425" w:author="Michael Gomes" w:date="2020-10-14T23:38:00Z"/>
                <w:lang w:val="en-GB"/>
              </w:rPr>
            </w:pPr>
            <w:ins w:id="426" w:author="Michael Gomes" w:date="2020-10-14T23:39:00Z">
              <w:r w:rsidRPr="00FC6C03">
                <w:rPr>
                  <w:rFonts w:cs="Arial"/>
                  <w:rPrChange w:id="427" w:author="Michael Gomes" w:date="2020-10-15T00:19:00Z">
                    <w:rPr>
                      <w:rFonts w:ascii="Arial" w:hAnsi="Arial" w:cs="Arial"/>
                      <w:sz w:val="20"/>
                      <w:szCs w:val="20"/>
                    </w:rPr>
                  </w:rPrChange>
                </w:rPr>
                <w:t>1,258</w:t>
              </w:r>
            </w:ins>
          </w:p>
        </w:tc>
        <w:tc>
          <w:tcPr>
            <w:tcW w:w="1857" w:type="dxa"/>
            <w:vAlign w:val="bottom"/>
            <w:tcPrChange w:id="428" w:author="Michael Gomes" w:date="2020-10-15T00:18:00Z">
              <w:tcPr>
                <w:tcW w:w="2254" w:type="dxa"/>
                <w:vAlign w:val="bottom"/>
              </w:tcPr>
            </w:tcPrChange>
          </w:tcPr>
          <w:p w14:paraId="2C5093E1" w14:textId="2317DE63" w:rsidR="00FC6C03" w:rsidRPr="00FC6C03" w:rsidRDefault="00FC6C03" w:rsidP="00FC6C03">
            <w:pPr>
              <w:rPr>
                <w:ins w:id="429" w:author="Michael Gomes" w:date="2020-10-14T23:38:00Z"/>
                <w:lang w:val="en-GB"/>
              </w:rPr>
            </w:pPr>
            <w:ins w:id="430" w:author="Michael Gomes" w:date="2020-10-14T23:39:00Z">
              <w:r w:rsidRPr="00FC6C03">
                <w:rPr>
                  <w:rFonts w:cs="Arial"/>
                  <w:rPrChange w:id="431" w:author="Michael Gomes" w:date="2020-10-15T00:19:00Z">
                    <w:rPr>
                      <w:rFonts w:ascii="Arial" w:hAnsi="Arial" w:cs="Arial"/>
                      <w:sz w:val="20"/>
                      <w:szCs w:val="20"/>
                    </w:rPr>
                  </w:rPrChange>
                </w:rPr>
                <w:t>1,2582</w:t>
              </w:r>
            </w:ins>
          </w:p>
        </w:tc>
        <w:tc>
          <w:tcPr>
            <w:tcW w:w="1583" w:type="dxa"/>
            <w:vAlign w:val="bottom"/>
            <w:tcPrChange w:id="432" w:author="Michael Gomes" w:date="2020-10-15T00:18:00Z">
              <w:tcPr>
                <w:tcW w:w="2254" w:type="dxa"/>
              </w:tcPr>
            </w:tcPrChange>
          </w:tcPr>
          <w:p w14:paraId="56C3B68F" w14:textId="7F9FFEA3" w:rsidR="00FC6C03" w:rsidRPr="00FC6C03" w:rsidRDefault="00FC6C03" w:rsidP="00FC6C03">
            <w:pPr>
              <w:rPr>
                <w:ins w:id="433" w:author="Michael Gomes" w:date="2020-10-15T00:18:00Z"/>
                <w:rFonts w:cs="Arial"/>
              </w:rPr>
            </w:pPr>
            <w:ins w:id="434" w:author="Michael Gomes" w:date="2020-10-15T00:18:00Z">
              <w:r w:rsidRPr="00FC6C03">
                <w:rPr>
                  <w:rFonts w:cs="Arial"/>
                  <w:color w:val="000000"/>
                  <w:rPrChange w:id="435" w:author="Michael Gomes" w:date="2020-10-15T00:19:00Z">
                    <w:rPr>
                      <w:rFonts w:ascii="Arial" w:hAnsi="Arial" w:cs="Arial"/>
                      <w:color w:val="000000"/>
                      <w:sz w:val="20"/>
                      <w:szCs w:val="20"/>
                    </w:rPr>
                  </w:rPrChange>
                </w:rPr>
                <w:t>1,2496</w:t>
              </w:r>
            </w:ins>
          </w:p>
        </w:tc>
      </w:tr>
      <w:tr w:rsidR="00FC6C03" w14:paraId="37DE8FAC" w14:textId="2D3F6BC9" w:rsidTr="00FC6C03">
        <w:trPr>
          <w:ins w:id="436" w:author="Michael Gomes" w:date="2020-10-14T23:38:00Z"/>
        </w:trPr>
        <w:tc>
          <w:tcPr>
            <w:tcW w:w="1862" w:type="dxa"/>
            <w:tcPrChange w:id="437" w:author="Michael Gomes" w:date="2020-10-15T00:18:00Z">
              <w:tcPr>
                <w:tcW w:w="2254" w:type="dxa"/>
              </w:tcPr>
            </w:tcPrChange>
          </w:tcPr>
          <w:p w14:paraId="5572E492" w14:textId="77777777" w:rsidR="00FC6C03" w:rsidRDefault="00FC6C03" w:rsidP="00FC6C03">
            <w:pPr>
              <w:rPr>
                <w:ins w:id="438" w:author="Michael Gomes" w:date="2020-10-14T23:38:00Z"/>
                <w:lang w:val="en-GB"/>
              </w:rPr>
            </w:pPr>
            <w:ins w:id="439" w:author="Michael Gomes" w:date="2020-10-14T23:38:00Z">
              <w:r>
                <w:rPr>
                  <w:lang w:val="en-GB"/>
                </w:rPr>
                <w:t>medium2</w:t>
              </w:r>
            </w:ins>
          </w:p>
        </w:tc>
        <w:tc>
          <w:tcPr>
            <w:tcW w:w="1857" w:type="dxa"/>
            <w:vAlign w:val="bottom"/>
            <w:tcPrChange w:id="440" w:author="Michael Gomes" w:date="2020-10-15T00:18:00Z">
              <w:tcPr>
                <w:tcW w:w="2254" w:type="dxa"/>
                <w:vAlign w:val="bottom"/>
              </w:tcPr>
            </w:tcPrChange>
          </w:tcPr>
          <w:p w14:paraId="33B7A13D" w14:textId="1EF69158" w:rsidR="00FC6C03" w:rsidRPr="00FC6C03" w:rsidRDefault="00FC6C03" w:rsidP="00FC6C03">
            <w:pPr>
              <w:rPr>
                <w:ins w:id="441" w:author="Michael Gomes" w:date="2020-10-14T23:38:00Z"/>
                <w:rFonts w:cs="Calibri"/>
                <w:color w:val="000000"/>
                <w:rPrChange w:id="442" w:author="Michael Gomes" w:date="2020-10-15T00:19:00Z">
                  <w:rPr>
                    <w:ins w:id="443" w:author="Michael Gomes" w:date="2020-10-14T23:38:00Z"/>
                    <w:rFonts w:ascii="Calibri" w:hAnsi="Calibri" w:cs="Calibri"/>
                    <w:color w:val="000000"/>
                  </w:rPr>
                </w:rPrChange>
              </w:rPr>
            </w:pPr>
            <w:ins w:id="444" w:author="Michael Gomes" w:date="2020-10-14T23:39:00Z">
              <w:r w:rsidRPr="00FC6C03">
                <w:rPr>
                  <w:rFonts w:cs="Arial"/>
                  <w:rPrChange w:id="445" w:author="Michael Gomes" w:date="2020-10-15T00:19:00Z">
                    <w:rPr>
                      <w:rFonts w:ascii="Arial" w:hAnsi="Arial" w:cs="Arial"/>
                      <w:sz w:val="20"/>
                      <w:szCs w:val="20"/>
                    </w:rPr>
                  </w:rPrChange>
                </w:rPr>
                <w:t>1,3956</w:t>
              </w:r>
            </w:ins>
          </w:p>
        </w:tc>
        <w:tc>
          <w:tcPr>
            <w:tcW w:w="1857" w:type="dxa"/>
            <w:vAlign w:val="bottom"/>
            <w:tcPrChange w:id="446" w:author="Michael Gomes" w:date="2020-10-15T00:18:00Z">
              <w:tcPr>
                <w:tcW w:w="2254" w:type="dxa"/>
                <w:vAlign w:val="bottom"/>
              </w:tcPr>
            </w:tcPrChange>
          </w:tcPr>
          <w:p w14:paraId="26B15FBA" w14:textId="0494EBF4" w:rsidR="00FC6C03" w:rsidRPr="00FC6C03" w:rsidRDefault="00FC6C03" w:rsidP="00FC6C03">
            <w:pPr>
              <w:rPr>
                <w:ins w:id="447" w:author="Michael Gomes" w:date="2020-10-14T23:38:00Z"/>
                <w:lang w:val="en-GB"/>
              </w:rPr>
            </w:pPr>
            <w:ins w:id="448" w:author="Michael Gomes" w:date="2020-10-14T23:39:00Z">
              <w:r w:rsidRPr="00FC6C03">
                <w:rPr>
                  <w:rFonts w:cs="Arial"/>
                  <w:rPrChange w:id="449" w:author="Michael Gomes" w:date="2020-10-15T00:19:00Z">
                    <w:rPr>
                      <w:rFonts w:ascii="Arial" w:hAnsi="Arial" w:cs="Arial"/>
                      <w:sz w:val="20"/>
                      <w:szCs w:val="20"/>
                    </w:rPr>
                  </w:rPrChange>
                </w:rPr>
                <w:t>1,3889</w:t>
              </w:r>
            </w:ins>
          </w:p>
        </w:tc>
        <w:tc>
          <w:tcPr>
            <w:tcW w:w="1857" w:type="dxa"/>
            <w:vAlign w:val="bottom"/>
            <w:tcPrChange w:id="450" w:author="Michael Gomes" w:date="2020-10-15T00:18:00Z">
              <w:tcPr>
                <w:tcW w:w="2254" w:type="dxa"/>
                <w:vAlign w:val="bottom"/>
              </w:tcPr>
            </w:tcPrChange>
          </w:tcPr>
          <w:p w14:paraId="7DB22FBE" w14:textId="5C175131" w:rsidR="00FC6C03" w:rsidRPr="00FC6C03" w:rsidRDefault="00FC6C03" w:rsidP="00FC6C03">
            <w:pPr>
              <w:rPr>
                <w:ins w:id="451" w:author="Michael Gomes" w:date="2020-10-14T23:38:00Z"/>
                <w:lang w:val="en-GB"/>
              </w:rPr>
            </w:pPr>
            <w:ins w:id="452" w:author="Michael Gomes" w:date="2020-10-14T23:39:00Z">
              <w:r w:rsidRPr="00FC6C03">
                <w:rPr>
                  <w:rFonts w:cs="Arial"/>
                  <w:rPrChange w:id="453" w:author="Michael Gomes" w:date="2020-10-15T00:19:00Z">
                    <w:rPr>
                      <w:rFonts w:ascii="Arial" w:hAnsi="Arial" w:cs="Arial"/>
                      <w:sz w:val="20"/>
                      <w:szCs w:val="20"/>
                    </w:rPr>
                  </w:rPrChange>
                </w:rPr>
                <w:t>1,3528</w:t>
              </w:r>
            </w:ins>
          </w:p>
        </w:tc>
        <w:tc>
          <w:tcPr>
            <w:tcW w:w="1583" w:type="dxa"/>
            <w:vAlign w:val="bottom"/>
            <w:tcPrChange w:id="454" w:author="Michael Gomes" w:date="2020-10-15T00:18:00Z">
              <w:tcPr>
                <w:tcW w:w="2254" w:type="dxa"/>
              </w:tcPr>
            </w:tcPrChange>
          </w:tcPr>
          <w:p w14:paraId="7516BDB5" w14:textId="37F8ADCC" w:rsidR="00FC6C03" w:rsidRPr="00FC6C03" w:rsidRDefault="00FC6C03" w:rsidP="00FC6C03">
            <w:pPr>
              <w:rPr>
                <w:ins w:id="455" w:author="Michael Gomes" w:date="2020-10-15T00:18:00Z"/>
                <w:rFonts w:cs="Arial"/>
              </w:rPr>
            </w:pPr>
            <w:ins w:id="456" w:author="Michael Gomes" w:date="2020-10-15T00:18:00Z">
              <w:r w:rsidRPr="00FC6C03">
                <w:rPr>
                  <w:rFonts w:cs="Arial"/>
                  <w:color w:val="000000"/>
                  <w:rPrChange w:id="457" w:author="Michael Gomes" w:date="2020-10-15T00:19:00Z">
                    <w:rPr>
                      <w:rFonts w:ascii="Arial" w:hAnsi="Arial" w:cs="Arial"/>
                      <w:color w:val="000000"/>
                      <w:sz w:val="20"/>
                      <w:szCs w:val="20"/>
                    </w:rPr>
                  </w:rPrChange>
                </w:rPr>
                <w:t>1,3791</w:t>
              </w:r>
            </w:ins>
          </w:p>
        </w:tc>
      </w:tr>
      <w:tr w:rsidR="00FC6C03" w14:paraId="17CB3BC5" w14:textId="0478B1BB" w:rsidTr="00FC6C03">
        <w:trPr>
          <w:ins w:id="458" w:author="Michael Gomes" w:date="2020-10-14T23:38:00Z"/>
        </w:trPr>
        <w:tc>
          <w:tcPr>
            <w:tcW w:w="1862" w:type="dxa"/>
            <w:tcPrChange w:id="459" w:author="Michael Gomes" w:date="2020-10-15T00:18:00Z">
              <w:tcPr>
                <w:tcW w:w="2254" w:type="dxa"/>
              </w:tcPr>
            </w:tcPrChange>
          </w:tcPr>
          <w:p w14:paraId="703A98DE" w14:textId="77777777" w:rsidR="00FC6C03" w:rsidRDefault="00FC6C03" w:rsidP="00FC6C03">
            <w:pPr>
              <w:rPr>
                <w:ins w:id="460" w:author="Michael Gomes" w:date="2020-10-14T23:38:00Z"/>
                <w:lang w:val="en-GB"/>
              </w:rPr>
            </w:pPr>
            <w:ins w:id="461" w:author="Michael Gomes" w:date="2020-10-14T23:38:00Z">
              <w:r>
                <w:rPr>
                  <w:lang w:val="en-GB"/>
                </w:rPr>
                <w:t>medium3</w:t>
              </w:r>
            </w:ins>
          </w:p>
        </w:tc>
        <w:tc>
          <w:tcPr>
            <w:tcW w:w="1857" w:type="dxa"/>
            <w:vAlign w:val="bottom"/>
            <w:tcPrChange w:id="462" w:author="Michael Gomes" w:date="2020-10-15T00:18:00Z">
              <w:tcPr>
                <w:tcW w:w="2254" w:type="dxa"/>
                <w:vAlign w:val="bottom"/>
              </w:tcPr>
            </w:tcPrChange>
          </w:tcPr>
          <w:p w14:paraId="13075F42" w14:textId="53635102" w:rsidR="00FC6C03" w:rsidRPr="00FC6C03" w:rsidRDefault="00FC6C03" w:rsidP="00FC6C03">
            <w:pPr>
              <w:rPr>
                <w:ins w:id="463" w:author="Michael Gomes" w:date="2020-10-14T23:38:00Z"/>
                <w:rFonts w:cs="Calibri"/>
                <w:color w:val="000000"/>
                <w:rPrChange w:id="464" w:author="Michael Gomes" w:date="2020-10-15T00:19:00Z">
                  <w:rPr>
                    <w:ins w:id="465" w:author="Michael Gomes" w:date="2020-10-14T23:38:00Z"/>
                    <w:rFonts w:ascii="Calibri" w:hAnsi="Calibri" w:cs="Calibri"/>
                    <w:color w:val="000000"/>
                  </w:rPr>
                </w:rPrChange>
              </w:rPr>
            </w:pPr>
            <w:ins w:id="466" w:author="Michael Gomes" w:date="2020-10-14T23:39:00Z">
              <w:r w:rsidRPr="00FC6C03">
                <w:rPr>
                  <w:rFonts w:cs="Arial"/>
                  <w:rPrChange w:id="467" w:author="Michael Gomes" w:date="2020-10-15T00:19:00Z">
                    <w:rPr>
                      <w:rFonts w:ascii="Arial" w:hAnsi="Arial" w:cs="Arial"/>
                      <w:sz w:val="20"/>
                      <w:szCs w:val="20"/>
                    </w:rPr>
                  </w:rPrChange>
                </w:rPr>
                <w:t>5,2118</w:t>
              </w:r>
            </w:ins>
          </w:p>
        </w:tc>
        <w:tc>
          <w:tcPr>
            <w:tcW w:w="1857" w:type="dxa"/>
            <w:vAlign w:val="bottom"/>
            <w:tcPrChange w:id="468" w:author="Michael Gomes" w:date="2020-10-15T00:18:00Z">
              <w:tcPr>
                <w:tcW w:w="2254" w:type="dxa"/>
                <w:vAlign w:val="bottom"/>
              </w:tcPr>
            </w:tcPrChange>
          </w:tcPr>
          <w:p w14:paraId="1CDE1BF4" w14:textId="2A63B41E" w:rsidR="00FC6C03" w:rsidRPr="00FC6C03" w:rsidRDefault="00FC6C03" w:rsidP="00FC6C03">
            <w:pPr>
              <w:rPr>
                <w:ins w:id="469" w:author="Michael Gomes" w:date="2020-10-14T23:38:00Z"/>
                <w:lang w:val="en-GB"/>
              </w:rPr>
            </w:pPr>
            <w:ins w:id="470" w:author="Michael Gomes" w:date="2020-10-14T23:39:00Z">
              <w:r w:rsidRPr="00FC6C03">
                <w:rPr>
                  <w:rFonts w:cs="Arial"/>
                  <w:rPrChange w:id="471" w:author="Michael Gomes" w:date="2020-10-15T00:19:00Z">
                    <w:rPr>
                      <w:rFonts w:ascii="Arial" w:hAnsi="Arial" w:cs="Arial"/>
                      <w:sz w:val="20"/>
                      <w:szCs w:val="20"/>
                    </w:rPr>
                  </w:rPrChange>
                </w:rPr>
                <w:t>5,64</w:t>
              </w:r>
            </w:ins>
          </w:p>
        </w:tc>
        <w:tc>
          <w:tcPr>
            <w:tcW w:w="1857" w:type="dxa"/>
            <w:vAlign w:val="bottom"/>
            <w:tcPrChange w:id="472" w:author="Michael Gomes" w:date="2020-10-15T00:18:00Z">
              <w:tcPr>
                <w:tcW w:w="2254" w:type="dxa"/>
                <w:vAlign w:val="bottom"/>
              </w:tcPr>
            </w:tcPrChange>
          </w:tcPr>
          <w:p w14:paraId="0FE3233B" w14:textId="66A016F2" w:rsidR="00FC6C03" w:rsidRPr="00FC6C03" w:rsidRDefault="00FC6C03" w:rsidP="00FC6C03">
            <w:pPr>
              <w:rPr>
                <w:ins w:id="473" w:author="Michael Gomes" w:date="2020-10-14T23:38:00Z"/>
                <w:lang w:val="en-GB"/>
              </w:rPr>
            </w:pPr>
            <w:ins w:id="474" w:author="Michael Gomes" w:date="2020-10-14T23:39:00Z">
              <w:r w:rsidRPr="00FC6C03">
                <w:rPr>
                  <w:rFonts w:cs="Arial"/>
                  <w:rPrChange w:id="475" w:author="Michael Gomes" w:date="2020-10-15T00:19:00Z">
                    <w:rPr>
                      <w:rFonts w:ascii="Arial" w:hAnsi="Arial" w:cs="Arial"/>
                      <w:sz w:val="20"/>
                      <w:szCs w:val="20"/>
                    </w:rPr>
                  </w:rPrChange>
                </w:rPr>
                <w:t>5,3695</w:t>
              </w:r>
            </w:ins>
          </w:p>
        </w:tc>
        <w:tc>
          <w:tcPr>
            <w:tcW w:w="1583" w:type="dxa"/>
            <w:vAlign w:val="bottom"/>
            <w:tcPrChange w:id="476" w:author="Michael Gomes" w:date="2020-10-15T00:18:00Z">
              <w:tcPr>
                <w:tcW w:w="2254" w:type="dxa"/>
              </w:tcPr>
            </w:tcPrChange>
          </w:tcPr>
          <w:p w14:paraId="254718D8" w14:textId="5A304B3E" w:rsidR="00FC6C03" w:rsidRPr="00FC6C03" w:rsidRDefault="00FC6C03" w:rsidP="00FC6C03">
            <w:pPr>
              <w:rPr>
                <w:ins w:id="477" w:author="Michael Gomes" w:date="2020-10-15T00:18:00Z"/>
                <w:rFonts w:cs="Arial"/>
              </w:rPr>
            </w:pPr>
            <w:ins w:id="478" w:author="Michael Gomes" w:date="2020-10-15T00:18:00Z">
              <w:r w:rsidRPr="00FC6C03">
                <w:rPr>
                  <w:rFonts w:cs="Arial"/>
                  <w:color w:val="000000"/>
                  <w:rPrChange w:id="479" w:author="Michael Gomes" w:date="2020-10-15T00:19:00Z">
                    <w:rPr>
                      <w:rFonts w:ascii="Arial" w:hAnsi="Arial" w:cs="Arial"/>
                      <w:color w:val="000000"/>
                      <w:sz w:val="20"/>
                      <w:szCs w:val="20"/>
                    </w:rPr>
                  </w:rPrChange>
                </w:rPr>
                <w:t>5,4071</w:t>
              </w:r>
            </w:ins>
          </w:p>
        </w:tc>
      </w:tr>
      <w:tr w:rsidR="00FC6C03" w14:paraId="6D91671F" w14:textId="3390DC01" w:rsidTr="00FC6C03">
        <w:trPr>
          <w:ins w:id="480" w:author="Michael Gomes" w:date="2020-10-14T23:38:00Z"/>
        </w:trPr>
        <w:tc>
          <w:tcPr>
            <w:tcW w:w="1862" w:type="dxa"/>
            <w:tcPrChange w:id="481" w:author="Michael Gomes" w:date="2020-10-15T00:18:00Z">
              <w:tcPr>
                <w:tcW w:w="2254" w:type="dxa"/>
              </w:tcPr>
            </w:tcPrChange>
          </w:tcPr>
          <w:p w14:paraId="6AC0A3EB" w14:textId="77777777" w:rsidR="00FC6C03" w:rsidRDefault="00FC6C03" w:rsidP="00FC6C03">
            <w:pPr>
              <w:rPr>
                <w:ins w:id="482" w:author="Michael Gomes" w:date="2020-10-14T23:38:00Z"/>
                <w:lang w:val="en-GB"/>
              </w:rPr>
            </w:pPr>
            <w:ins w:id="483" w:author="Michael Gomes" w:date="2020-10-14T23:38:00Z">
              <w:r>
                <w:rPr>
                  <w:lang w:val="en-GB"/>
                </w:rPr>
                <w:t>hard1</w:t>
              </w:r>
            </w:ins>
          </w:p>
        </w:tc>
        <w:tc>
          <w:tcPr>
            <w:tcW w:w="1857" w:type="dxa"/>
            <w:vAlign w:val="bottom"/>
            <w:tcPrChange w:id="484" w:author="Michael Gomes" w:date="2020-10-15T00:18:00Z">
              <w:tcPr>
                <w:tcW w:w="2254" w:type="dxa"/>
                <w:vAlign w:val="bottom"/>
              </w:tcPr>
            </w:tcPrChange>
          </w:tcPr>
          <w:p w14:paraId="7B5D66C7" w14:textId="1CFEB73B" w:rsidR="00FC6C03" w:rsidRPr="00FC6C03" w:rsidRDefault="00FC6C03" w:rsidP="00FC6C03">
            <w:pPr>
              <w:rPr>
                <w:ins w:id="485" w:author="Michael Gomes" w:date="2020-10-14T23:38:00Z"/>
                <w:rFonts w:cs="Calibri"/>
                <w:color w:val="000000"/>
                <w:rPrChange w:id="486" w:author="Michael Gomes" w:date="2020-10-15T00:19:00Z">
                  <w:rPr>
                    <w:ins w:id="487" w:author="Michael Gomes" w:date="2020-10-14T23:38:00Z"/>
                    <w:rFonts w:ascii="Calibri" w:hAnsi="Calibri" w:cs="Calibri"/>
                    <w:color w:val="000000"/>
                  </w:rPr>
                </w:rPrChange>
              </w:rPr>
            </w:pPr>
            <w:ins w:id="488" w:author="Michael Gomes" w:date="2020-10-14T23:39:00Z">
              <w:r w:rsidRPr="00FC6C03">
                <w:rPr>
                  <w:rFonts w:cs="Arial"/>
                  <w:rPrChange w:id="489" w:author="Michael Gomes" w:date="2020-10-15T00:19:00Z">
                    <w:rPr>
                      <w:rFonts w:ascii="Arial" w:hAnsi="Arial" w:cs="Arial"/>
                      <w:sz w:val="20"/>
                      <w:szCs w:val="20"/>
                    </w:rPr>
                  </w:rPrChange>
                </w:rPr>
                <w:t>27,6571</w:t>
              </w:r>
            </w:ins>
          </w:p>
        </w:tc>
        <w:tc>
          <w:tcPr>
            <w:tcW w:w="1857" w:type="dxa"/>
            <w:vAlign w:val="bottom"/>
            <w:tcPrChange w:id="490" w:author="Michael Gomes" w:date="2020-10-15T00:18:00Z">
              <w:tcPr>
                <w:tcW w:w="2254" w:type="dxa"/>
                <w:vAlign w:val="bottom"/>
              </w:tcPr>
            </w:tcPrChange>
          </w:tcPr>
          <w:p w14:paraId="493CDC86" w14:textId="304B7785" w:rsidR="00FC6C03" w:rsidRPr="00FC6C03" w:rsidRDefault="00FC6C03" w:rsidP="00FC6C03">
            <w:pPr>
              <w:rPr>
                <w:ins w:id="491" w:author="Michael Gomes" w:date="2020-10-14T23:38:00Z"/>
                <w:lang w:val="en-GB"/>
              </w:rPr>
            </w:pPr>
            <w:ins w:id="492" w:author="Michael Gomes" w:date="2020-10-14T23:39:00Z">
              <w:r w:rsidRPr="00FC6C03">
                <w:rPr>
                  <w:rFonts w:cs="Arial"/>
                  <w:rPrChange w:id="493" w:author="Michael Gomes" w:date="2020-10-15T00:19:00Z">
                    <w:rPr>
                      <w:rFonts w:ascii="Arial" w:hAnsi="Arial" w:cs="Arial"/>
                      <w:sz w:val="20"/>
                      <w:szCs w:val="20"/>
                    </w:rPr>
                  </w:rPrChange>
                </w:rPr>
                <w:t>30,404</w:t>
              </w:r>
            </w:ins>
          </w:p>
        </w:tc>
        <w:tc>
          <w:tcPr>
            <w:tcW w:w="1857" w:type="dxa"/>
            <w:vAlign w:val="bottom"/>
            <w:tcPrChange w:id="494" w:author="Michael Gomes" w:date="2020-10-15T00:18:00Z">
              <w:tcPr>
                <w:tcW w:w="2254" w:type="dxa"/>
                <w:vAlign w:val="bottom"/>
              </w:tcPr>
            </w:tcPrChange>
          </w:tcPr>
          <w:p w14:paraId="3EE4E0D0" w14:textId="74F3A4A2" w:rsidR="00FC6C03" w:rsidRPr="00FC6C03" w:rsidRDefault="00FC6C03" w:rsidP="00FC6C03">
            <w:pPr>
              <w:rPr>
                <w:ins w:id="495" w:author="Michael Gomes" w:date="2020-10-14T23:38:00Z"/>
                <w:lang w:val="en-GB"/>
              </w:rPr>
            </w:pPr>
            <w:ins w:id="496" w:author="Michael Gomes" w:date="2020-10-14T23:39:00Z">
              <w:r w:rsidRPr="00FC6C03">
                <w:rPr>
                  <w:rFonts w:cs="Arial"/>
                  <w:rPrChange w:id="497" w:author="Michael Gomes" w:date="2020-10-15T00:19:00Z">
                    <w:rPr>
                      <w:rFonts w:ascii="Arial" w:hAnsi="Arial" w:cs="Arial"/>
                      <w:sz w:val="20"/>
                      <w:szCs w:val="20"/>
                    </w:rPr>
                  </w:rPrChange>
                </w:rPr>
                <w:t>27,3336</w:t>
              </w:r>
            </w:ins>
          </w:p>
        </w:tc>
        <w:tc>
          <w:tcPr>
            <w:tcW w:w="1583" w:type="dxa"/>
            <w:vAlign w:val="bottom"/>
            <w:tcPrChange w:id="498" w:author="Michael Gomes" w:date="2020-10-15T00:18:00Z">
              <w:tcPr>
                <w:tcW w:w="2254" w:type="dxa"/>
              </w:tcPr>
            </w:tcPrChange>
          </w:tcPr>
          <w:p w14:paraId="5754DB6B" w14:textId="09C36517" w:rsidR="00FC6C03" w:rsidRPr="00FC6C03" w:rsidRDefault="00FC6C03" w:rsidP="00FC6C03">
            <w:pPr>
              <w:rPr>
                <w:ins w:id="499" w:author="Michael Gomes" w:date="2020-10-15T00:18:00Z"/>
                <w:rFonts w:cs="Arial"/>
              </w:rPr>
            </w:pPr>
            <w:ins w:id="500" w:author="Michael Gomes" w:date="2020-10-15T00:18:00Z">
              <w:r w:rsidRPr="00FC6C03">
                <w:rPr>
                  <w:rFonts w:cs="Arial"/>
                  <w:color w:val="000000"/>
                  <w:rPrChange w:id="501" w:author="Michael Gomes" w:date="2020-10-15T00:19:00Z">
                    <w:rPr>
                      <w:rFonts w:ascii="Arial" w:hAnsi="Arial" w:cs="Arial"/>
                      <w:color w:val="000000"/>
                      <w:sz w:val="20"/>
                      <w:szCs w:val="20"/>
                    </w:rPr>
                  </w:rPrChange>
                </w:rPr>
                <w:t>28,4649</w:t>
              </w:r>
            </w:ins>
          </w:p>
        </w:tc>
      </w:tr>
      <w:tr w:rsidR="00FC6C03" w14:paraId="1933364E" w14:textId="6D727587" w:rsidTr="00FC6C03">
        <w:trPr>
          <w:ins w:id="502" w:author="Michael Gomes" w:date="2020-10-14T23:38:00Z"/>
        </w:trPr>
        <w:tc>
          <w:tcPr>
            <w:tcW w:w="1862" w:type="dxa"/>
            <w:tcPrChange w:id="503" w:author="Michael Gomes" w:date="2020-10-15T00:18:00Z">
              <w:tcPr>
                <w:tcW w:w="2254" w:type="dxa"/>
              </w:tcPr>
            </w:tcPrChange>
          </w:tcPr>
          <w:p w14:paraId="7E2E0F1D" w14:textId="77777777" w:rsidR="00FC6C03" w:rsidRDefault="00FC6C03" w:rsidP="00FC6C03">
            <w:pPr>
              <w:rPr>
                <w:ins w:id="504" w:author="Michael Gomes" w:date="2020-10-14T23:38:00Z"/>
                <w:lang w:val="en-GB"/>
              </w:rPr>
            </w:pPr>
            <w:ins w:id="505" w:author="Michael Gomes" w:date="2020-10-14T23:38:00Z">
              <w:r>
                <w:rPr>
                  <w:lang w:val="en-GB"/>
                </w:rPr>
                <w:t>hard2</w:t>
              </w:r>
            </w:ins>
          </w:p>
        </w:tc>
        <w:tc>
          <w:tcPr>
            <w:tcW w:w="1857" w:type="dxa"/>
            <w:vAlign w:val="bottom"/>
            <w:tcPrChange w:id="506" w:author="Michael Gomes" w:date="2020-10-15T00:18:00Z">
              <w:tcPr>
                <w:tcW w:w="2254" w:type="dxa"/>
                <w:vAlign w:val="bottom"/>
              </w:tcPr>
            </w:tcPrChange>
          </w:tcPr>
          <w:p w14:paraId="4806B94E" w14:textId="7FCDFF58" w:rsidR="00FC6C03" w:rsidRPr="00FC6C03" w:rsidRDefault="00FC6C03" w:rsidP="00FC6C03">
            <w:pPr>
              <w:rPr>
                <w:ins w:id="507" w:author="Michael Gomes" w:date="2020-10-14T23:38:00Z"/>
                <w:rFonts w:cs="Calibri"/>
                <w:color w:val="000000"/>
                <w:rPrChange w:id="508" w:author="Michael Gomes" w:date="2020-10-15T00:19:00Z">
                  <w:rPr>
                    <w:ins w:id="509" w:author="Michael Gomes" w:date="2020-10-14T23:38:00Z"/>
                    <w:rFonts w:ascii="Calibri" w:hAnsi="Calibri" w:cs="Calibri"/>
                    <w:color w:val="000000"/>
                  </w:rPr>
                </w:rPrChange>
              </w:rPr>
            </w:pPr>
            <w:ins w:id="510" w:author="Michael Gomes" w:date="2020-10-14T23:39:00Z">
              <w:r w:rsidRPr="00FC6C03">
                <w:rPr>
                  <w:rFonts w:cs="Arial"/>
                  <w:rPrChange w:id="511" w:author="Michael Gomes" w:date="2020-10-15T00:19:00Z">
                    <w:rPr>
                      <w:rFonts w:ascii="Arial" w:hAnsi="Arial" w:cs="Arial"/>
                      <w:sz w:val="20"/>
                      <w:szCs w:val="20"/>
                    </w:rPr>
                  </w:rPrChange>
                </w:rPr>
                <w:t>9,8921</w:t>
              </w:r>
            </w:ins>
          </w:p>
        </w:tc>
        <w:tc>
          <w:tcPr>
            <w:tcW w:w="1857" w:type="dxa"/>
            <w:vAlign w:val="bottom"/>
            <w:tcPrChange w:id="512" w:author="Michael Gomes" w:date="2020-10-15T00:18:00Z">
              <w:tcPr>
                <w:tcW w:w="2254" w:type="dxa"/>
                <w:vAlign w:val="bottom"/>
              </w:tcPr>
            </w:tcPrChange>
          </w:tcPr>
          <w:p w14:paraId="44FFC339" w14:textId="3C1DA5DB" w:rsidR="00FC6C03" w:rsidRPr="00FC6C03" w:rsidRDefault="00FC6C03" w:rsidP="00FC6C03">
            <w:pPr>
              <w:rPr>
                <w:ins w:id="513" w:author="Michael Gomes" w:date="2020-10-14T23:38:00Z"/>
                <w:lang w:val="en-GB"/>
              </w:rPr>
            </w:pPr>
            <w:ins w:id="514" w:author="Michael Gomes" w:date="2020-10-14T23:39:00Z">
              <w:r w:rsidRPr="00FC6C03">
                <w:rPr>
                  <w:rFonts w:cs="Arial"/>
                  <w:rPrChange w:id="515" w:author="Michael Gomes" w:date="2020-10-15T00:19:00Z">
                    <w:rPr>
                      <w:rFonts w:ascii="Arial" w:hAnsi="Arial" w:cs="Arial"/>
                      <w:sz w:val="20"/>
                      <w:szCs w:val="20"/>
                    </w:rPr>
                  </w:rPrChange>
                </w:rPr>
                <w:t>10,3453</w:t>
              </w:r>
            </w:ins>
          </w:p>
        </w:tc>
        <w:tc>
          <w:tcPr>
            <w:tcW w:w="1857" w:type="dxa"/>
            <w:vAlign w:val="bottom"/>
            <w:tcPrChange w:id="516" w:author="Michael Gomes" w:date="2020-10-15T00:18:00Z">
              <w:tcPr>
                <w:tcW w:w="2254" w:type="dxa"/>
                <w:vAlign w:val="bottom"/>
              </w:tcPr>
            </w:tcPrChange>
          </w:tcPr>
          <w:p w14:paraId="22F12C0A" w14:textId="10C84B26" w:rsidR="00FC6C03" w:rsidRPr="00FC6C03" w:rsidRDefault="00FC6C03" w:rsidP="00FC6C03">
            <w:pPr>
              <w:rPr>
                <w:ins w:id="517" w:author="Michael Gomes" w:date="2020-10-14T23:38:00Z"/>
                <w:lang w:val="en-GB"/>
              </w:rPr>
            </w:pPr>
            <w:ins w:id="518" w:author="Michael Gomes" w:date="2020-10-14T23:39:00Z">
              <w:r w:rsidRPr="00FC6C03">
                <w:rPr>
                  <w:rFonts w:cs="Arial"/>
                  <w:rPrChange w:id="519" w:author="Michael Gomes" w:date="2020-10-15T00:19:00Z">
                    <w:rPr>
                      <w:rFonts w:ascii="Arial" w:hAnsi="Arial" w:cs="Arial"/>
                      <w:sz w:val="20"/>
                      <w:szCs w:val="20"/>
                    </w:rPr>
                  </w:rPrChange>
                </w:rPr>
                <w:t>10,2752</w:t>
              </w:r>
            </w:ins>
          </w:p>
        </w:tc>
        <w:tc>
          <w:tcPr>
            <w:tcW w:w="1583" w:type="dxa"/>
            <w:vAlign w:val="bottom"/>
            <w:tcPrChange w:id="520" w:author="Michael Gomes" w:date="2020-10-15T00:18:00Z">
              <w:tcPr>
                <w:tcW w:w="2254" w:type="dxa"/>
              </w:tcPr>
            </w:tcPrChange>
          </w:tcPr>
          <w:p w14:paraId="5B13BE31" w14:textId="2809D57C" w:rsidR="00FC6C03" w:rsidRPr="00FC6C03" w:rsidRDefault="00FC6C03" w:rsidP="00FC6C03">
            <w:pPr>
              <w:rPr>
                <w:ins w:id="521" w:author="Michael Gomes" w:date="2020-10-15T00:18:00Z"/>
                <w:rFonts w:cs="Arial"/>
              </w:rPr>
            </w:pPr>
            <w:ins w:id="522" w:author="Michael Gomes" w:date="2020-10-15T00:18:00Z">
              <w:r w:rsidRPr="00FC6C03">
                <w:rPr>
                  <w:rFonts w:cs="Arial"/>
                  <w:color w:val="000000"/>
                  <w:rPrChange w:id="523" w:author="Michael Gomes" w:date="2020-10-15T00:19:00Z">
                    <w:rPr>
                      <w:rFonts w:ascii="Arial" w:hAnsi="Arial" w:cs="Arial"/>
                      <w:color w:val="000000"/>
                      <w:sz w:val="20"/>
                      <w:szCs w:val="20"/>
                    </w:rPr>
                  </w:rPrChange>
                </w:rPr>
                <w:t>10,17086667</w:t>
              </w:r>
            </w:ins>
          </w:p>
        </w:tc>
      </w:tr>
      <w:tr w:rsidR="00FC6C03" w14:paraId="0FB838F3" w14:textId="1F744B46" w:rsidTr="00FC6C03">
        <w:trPr>
          <w:ins w:id="524" w:author="Michael Gomes" w:date="2020-10-14T23:38:00Z"/>
        </w:trPr>
        <w:tc>
          <w:tcPr>
            <w:tcW w:w="1862" w:type="dxa"/>
            <w:tcPrChange w:id="525" w:author="Michael Gomes" w:date="2020-10-15T00:18:00Z">
              <w:tcPr>
                <w:tcW w:w="2254" w:type="dxa"/>
              </w:tcPr>
            </w:tcPrChange>
          </w:tcPr>
          <w:p w14:paraId="5CB70A6D" w14:textId="77777777" w:rsidR="00FC6C03" w:rsidRDefault="00FC6C03" w:rsidP="00FC6C03">
            <w:pPr>
              <w:rPr>
                <w:ins w:id="526" w:author="Michael Gomes" w:date="2020-10-14T23:38:00Z"/>
                <w:lang w:val="en-GB"/>
              </w:rPr>
            </w:pPr>
            <w:ins w:id="527" w:author="Michael Gomes" w:date="2020-10-14T23:38:00Z">
              <w:r>
                <w:rPr>
                  <w:lang w:val="en-GB"/>
                </w:rPr>
                <w:t>hard3</w:t>
              </w:r>
            </w:ins>
          </w:p>
        </w:tc>
        <w:tc>
          <w:tcPr>
            <w:tcW w:w="1857" w:type="dxa"/>
            <w:vAlign w:val="bottom"/>
            <w:tcPrChange w:id="528" w:author="Michael Gomes" w:date="2020-10-15T00:18:00Z">
              <w:tcPr>
                <w:tcW w:w="2254" w:type="dxa"/>
                <w:vAlign w:val="bottom"/>
              </w:tcPr>
            </w:tcPrChange>
          </w:tcPr>
          <w:p w14:paraId="7517EB5C" w14:textId="07F5F6DF" w:rsidR="00FC6C03" w:rsidRPr="00FC6C03" w:rsidRDefault="00FC6C03" w:rsidP="00FC6C03">
            <w:pPr>
              <w:rPr>
                <w:ins w:id="529" w:author="Michael Gomes" w:date="2020-10-14T23:38:00Z"/>
                <w:rFonts w:cs="Calibri"/>
                <w:color w:val="000000"/>
                <w:rPrChange w:id="530" w:author="Michael Gomes" w:date="2020-10-15T00:19:00Z">
                  <w:rPr>
                    <w:ins w:id="531" w:author="Michael Gomes" w:date="2020-10-14T23:38:00Z"/>
                    <w:rFonts w:ascii="Calibri" w:hAnsi="Calibri" w:cs="Calibri"/>
                    <w:color w:val="000000"/>
                  </w:rPr>
                </w:rPrChange>
              </w:rPr>
            </w:pPr>
            <w:ins w:id="532" w:author="Michael Gomes" w:date="2020-10-14T23:39:00Z">
              <w:r w:rsidRPr="00FC6C03">
                <w:rPr>
                  <w:rFonts w:cs="Arial"/>
                  <w:rPrChange w:id="533" w:author="Michael Gomes" w:date="2020-10-15T00:19:00Z">
                    <w:rPr>
                      <w:rFonts w:ascii="Arial" w:hAnsi="Arial" w:cs="Arial"/>
                      <w:sz w:val="20"/>
                      <w:szCs w:val="20"/>
                    </w:rPr>
                  </w:rPrChange>
                </w:rPr>
                <w:t>12,0058</w:t>
              </w:r>
            </w:ins>
          </w:p>
        </w:tc>
        <w:tc>
          <w:tcPr>
            <w:tcW w:w="1857" w:type="dxa"/>
            <w:vAlign w:val="bottom"/>
            <w:tcPrChange w:id="534" w:author="Michael Gomes" w:date="2020-10-15T00:18:00Z">
              <w:tcPr>
                <w:tcW w:w="2254" w:type="dxa"/>
                <w:vAlign w:val="bottom"/>
              </w:tcPr>
            </w:tcPrChange>
          </w:tcPr>
          <w:p w14:paraId="31AD1A9D" w14:textId="6FFF4B53" w:rsidR="00FC6C03" w:rsidRPr="00FC6C03" w:rsidRDefault="00FC6C03" w:rsidP="00FC6C03">
            <w:pPr>
              <w:rPr>
                <w:ins w:id="535" w:author="Michael Gomes" w:date="2020-10-14T23:38:00Z"/>
                <w:lang w:val="en-GB"/>
              </w:rPr>
            </w:pPr>
            <w:ins w:id="536" w:author="Michael Gomes" w:date="2020-10-14T23:39:00Z">
              <w:r w:rsidRPr="00FC6C03">
                <w:rPr>
                  <w:rFonts w:cs="Arial"/>
                  <w:rPrChange w:id="537" w:author="Michael Gomes" w:date="2020-10-15T00:19:00Z">
                    <w:rPr>
                      <w:rFonts w:ascii="Arial" w:hAnsi="Arial" w:cs="Arial"/>
                      <w:sz w:val="20"/>
                      <w:szCs w:val="20"/>
                    </w:rPr>
                  </w:rPrChange>
                </w:rPr>
                <w:t>11,9644</w:t>
              </w:r>
            </w:ins>
          </w:p>
        </w:tc>
        <w:tc>
          <w:tcPr>
            <w:tcW w:w="1857" w:type="dxa"/>
            <w:vAlign w:val="bottom"/>
            <w:tcPrChange w:id="538" w:author="Michael Gomes" w:date="2020-10-15T00:18:00Z">
              <w:tcPr>
                <w:tcW w:w="2254" w:type="dxa"/>
                <w:vAlign w:val="bottom"/>
              </w:tcPr>
            </w:tcPrChange>
          </w:tcPr>
          <w:p w14:paraId="58E2CBFB" w14:textId="2C88D9CA" w:rsidR="00FC6C03" w:rsidRPr="00FC6C03" w:rsidRDefault="00FC6C03" w:rsidP="00FC6C03">
            <w:pPr>
              <w:rPr>
                <w:ins w:id="539" w:author="Michael Gomes" w:date="2020-10-14T23:38:00Z"/>
                <w:lang w:val="en-GB"/>
              </w:rPr>
            </w:pPr>
            <w:ins w:id="540" w:author="Michael Gomes" w:date="2020-10-14T23:39:00Z">
              <w:r w:rsidRPr="00FC6C03">
                <w:rPr>
                  <w:rFonts w:cs="Arial"/>
                  <w:rPrChange w:id="541" w:author="Michael Gomes" w:date="2020-10-15T00:19:00Z">
                    <w:rPr>
                      <w:rFonts w:ascii="Arial" w:hAnsi="Arial" w:cs="Arial"/>
                      <w:sz w:val="20"/>
                      <w:szCs w:val="20"/>
                    </w:rPr>
                  </w:rPrChange>
                </w:rPr>
                <w:t>12,2545</w:t>
              </w:r>
            </w:ins>
          </w:p>
        </w:tc>
        <w:tc>
          <w:tcPr>
            <w:tcW w:w="1583" w:type="dxa"/>
            <w:vAlign w:val="bottom"/>
            <w:tcPrChange w:id="542" w:author="Michael Gomes" w:date="2020-10-15T00:18:00Z">
              <w:tcPr>
                <w:tcW w:w="2254" w:type="dxa"/>
              </w:tcPr>
            </w:tcPrChange>
          </w:tcPr>
          <w:p w14:paraId="4B787E5E" w14:textId="1C4FBD62" w:rsidR="00FC6C03" w:rsidRPr="00FC6C03" w:rsidRDefault="00FC6C03" w:rsidP="00FC6C03">
            <w:pPr>
              <w:rPr>
                <w:ins w:id="543" w:author="Michael Gomes" w:date="2020-10-15T00:18:00Z"/>
                <w:rFonts w:cs="Arial"/>
              </w:rPr>
            </w:pPr>
            <w:ins w:id="544" w:author="Michael Gomes" w:date="2020-10-15T00:18:00Z">
              <w:r w:rsidRPr="00FC6C03">
                <w:rPr>
                  <w:rFonts w:cs="Arial"/>
                  <w:color w:val="000000"/>
                  <w:rPrChange w:id="545" w:author="Michael Gomes" w:date="2020-10-15T00:19:00Z">
                    <w:rPr>
                      <w:rFonts w:ascii="Arial" w:hAnsi="Arial" w:cs="Arial"/>
                      <w:color w:val="000000"/>
                      <w:sz w:val="20"/>
                      <w:szCs w:val="20"/>
                    </w:rPr>
                  </w:rPrChange>
                </w:rPr>
                <w:t>12,0749</w:t>
              </w:r>
            </w:ins>
          </w:p>
        </w:tc>
      </w:tr>
      <w:tr w:rsidR="00FC6C03" w14:paraId="783A91E8" w14:textId="6894AFFE" w:rsidTr="00FC6C03">
        <w:trPr>
          <w:ins w:id="546" w:author="Michael Gomes" w:date="2020-10-14T23:38:00Z"/>
        </w:trPr>
        <w:tc>
          <w:tcPr>
            <w:tcW w:w="1862" w:type="dxa"/>
            <w:tcPrChange w:id="547" w:author="Michael Gomes" w:date="2020-10-15T00:18:00Z">
              <w:tcPr>
                <w:tcW w:w="2254" w:type="dxa"/>
              </w:tcPr>
            </w:tcPrChange>
          </w:tcPr>
          <w:p w14:paraId="296D70CF" w14:textId="77777777" w:rsidR="00FC6C03" w:rsidRDefault="00FC6C03" w:rsidP="00FC6C03">
            <w:pPr>
              <w:rPr>
                <w:ins w:id="548" w:author="Michael Gomes" w:date="2020-10-14T23:38:00Z"/>
                <w:lang w:val="en-GB"/>
              </w:rPr>
            </w:pPr>
            <w:ins w:id="549" w:author="Michael Gomes" w:date="2020-10-14T23:38:00Z">
              <w:r>
                <w:rPr>
                  <w:lang w:val="en-GB"/>
                </w:rPr>
                <w:t>expert1</w:t>
              </w:r>
            </w:ins>
          </w:p>
        </w:tc>
        <w:tc>
          <w:tcPr>
            <w:tcW w:w="1857" w:type="dxa"/>
            <w:vAlign w:val="bottom"/>
            <w:tcPrChange w:id="550" w:author="Michael Gomes" w:date="2020-10-15T00:18:00Z">
              <w:tcPr>
                <w:tcW w:w="2254" w:type="dxa"/>
                <w:vAlign w:val="bottom"/>
              </w:tcPr>
            </w:tcPrChange>
          </w:tcPr>
          <w:p w14:paraId="668D8752" w14:textId="3241CDE8" w:rsidR="00FC6C03" w:rsidRPr="00FC6C03" w:rsidRDefault="00FC6C03" w:rsidP="00FC6C03">
            <w:pPr>
              <w:rPr>
                <w:ins w:id="551" w:author="Michael Gomes" w:date="2020-10-14T23:38:00Z"/>
                <w:rFonts w:cs="Calibri"/>
                <w:color w:val="000000"/>
                <w:rPrChange w:id="552" w:author="Michael Gomes" w:date="2020-10-15T00:19:00Z">
                  <w:rPr>
                    <w:ins w:id="553" w:author="Michael Gomes" w:date="2020-10-14T23:38:00Z"/>
                    <w:rFonts w:ascii="Calibri" w:hAnsi="Calibri" w:cs="Calibri"/>
                    <w:color w:val="000000"/>
                  </w:rPr>
                </w:rPrChange>
              </w:rPr>
            </w:pPr>
            <w:ins w:id="554" w:author="Michael Gomes" w:date="2020-10-14T23:39:00Z">
              <w:r w:rsidRPr="00FC6C03">
                <w:rPr>
                  <w:rFonts w:cs="Arial"/>
                  <w:rPrChange w:id="555" w:author="Michael Gomes" w:date="2020-10-15T00:19:00Z">
                    <w:rPr>
                      <w:rFonts w:ascii="Arial" w:hAnsi="Arial" w:cs="Arial"/>
                      <w:sz w:val="20"/>
                      <w:szCs w:val="20"/>
                    </w:rPr>
                  </w:rPrChange>
                </w:rPr>
                <w:t>594,4535</w:t>
              </w:r>
            </w:ins>
          </w:p>
        </w:tc>
        <w:tc>
          <w:tcPr>
            <w:tcW w:w="1857" w:type="dxa"/>
            <w:vAlign w:val="bottom"/>
            <w:tcPrChange w:id="556" w:author="Michael Gomes" w:date="2020-10-15T00:18:00Z">
              <w:tcPr>
                <w:tcW w:w="2254" w:type="dxa"/>
                <w:vAlign w:val="bottom"/>
              </w:tcPr>
            </w:tcPrChange>
          </w:tcPr>
          <w:p w14:paraId="5E8D31A0" w14:textId="1545505D" w:rsidR="00FC6C03" w:rsidRPr="00FC6C03" w:rsidRDefault="00FC6C03" w:rsidP="00FC6C03">
            <w:pPr>
              <w:rPr>
                <w:ins w:id="557" w:author="Michael Gomes" w:date="2020-10-14T23:38:00Z"/>
                <w:lang w:val="en-GB"/>
              </w:rPr>
            </w:pPr>
            <w:ins w:id="558" w:author="Michael Gomes" w:date="2020-10-14T23:39:00Z">
              <w:r w:rsidRPr="00FC6C03">
                <w:rPr>
                  <w:rFonts w:cs="Arial"/>
                  <w:rPrChange w:id="559" w:author="Michael Gomes" w:date="2020-10-15T00:19:00Z">
                    <w:rPr>
                      <w:rFonts w:ascii="Arial" w:hAnsi="Arial" w:cs="Arial"/>
                      <w:sz w:val="20"/>
                      <w:szCs w:val="20"/>
                    </w:rPr>
                  </w:rPrChange>
                </w:rPr>
                <w:t>617,2143</w:t>
              </w:r>
            </w:ins>
          </w:p>
        </w:tc>
        <w:tc>
          <w:tcPr>
            <w:tcW w:w="1857" w:type="dxa"/>
            <w:vAlign w:val="bottom"/>
            <w:tcPrChange w:id="560" w:author="Michael Gomes" w:date="2020-10-15T00:18:00Z">
              <w:tcPr>
                <w:tcW w:w="2254" w:type="dxa"/>
                <w:vAlign w:val="bottom"/>
              </w:tcPr>
            </w:tcPrChange>
          </w:tcPr>
          <w:p w14:paraId="69B5A2FC" w14:textId="42C27144" w:rsidR="00FC6C03" w:rsidRPr="00FC6C03" w:rsidRDefault="00FC6C03" w:rsidP="00FC6C03">
            <w:pPr>
              <w:rPr>
                <w:ins w:id="561" w:author="Michael Gomes" w:date="2020-10-14T23:38:00Z"/>
                <w:lang w:val="en-GB"/>
              </w:rPr>
            </w:pPr>
            <w:ins w:id="562" w:author="Michael Gomes" w:date="2020-10-14T23:39:00Z">
              <w:r w:rsidRPr="00FC6C03">
                <w:rPr>
                  <w:rFonts w:cs="Arial"/>
                  <w:rPrChange w:id="563" w:author="Michael Gomes" w:date="2020-10-15T00:19:00Z">
                    <w:rPr>
                      <w:rFonts w:ascii="Arial" w:hAnsi="Arial" w:cs="Arial"/>
                      <w:sz w:val="20"/>
                      <w:szCs w:val="20"/>
                    </w:rPr>
                  </w:rPrChange>
                </w:rPr>
                <w:t>708,5641</w:t>
              </w:r>
            </w:ins>
          </w:p>
        </w:tc>
        <w:tc>
          <w:tcPr>
            <w:tcW w:w="1583" w:type="dxa"/>
            <w:vAlign w:val="bottom"/>
            <w:tcPrChange w:id="564" w:author="Michael Gomes" w:date="2020-10-15T00:18:00Z">
              <w:tcPr>
                <w:tcW w:w="2254" w:type="dxa"/>
              </w:tcPr>
            </w:tcPrChange>
          </w:tcPr>
          <w:p w14:paraId="2B3086EE" w14:textId="3A210915" w:rsidR="00FC6C03" w:rsidRPr="00FC6C03" w:rsidRDefault="00FC6C03" w:rsidP="00FC6C03">
            <w:pPr>
              <w:rPr>
                <w:ins w:id="565" w:author="Michael Gomes" w:date="2020-10-15T00:18:00Z"/>
                <w:rFonts w:cs="Arial"/>
              </w:rPr>
            </w:pPr>
            <w:ins w:id="566" w:author="Michael Gomes" w:date="2020-10-15T00:18:00Z">
              <w:r w:rsidRPr="00FC6C03">
                <w:rPr>
                  <w:rFonts w:cs="Arial"/>
                  <w:color w:val="000000"/>
                  <w:rPrChange w:id="567" w:author="Michael Gomes" w:date="2020-10-15T00:19:00Z">
                    <w:rPr>
                      <w:rFonts w:ascii="Arial" w:hAnsi="Arial" w:cs="Arial"/>
                      <w:color w:val="000000"/>
                      <w:sz w:val="20"/>
                      <w:szCs w:val="20"/>
                    </w:rPr>
                  </w:rPrChange>
                </w:rPr>
                <w:t>640,0773</w:t>
              </w:r>
            </w:ins>
          </w:p>
        </w:tc>
      </w:tr>
      <w:tr w:rsidR="00FC6C03" w14:paraId="6F221E93" w14:textId="7FB52243" w:rsidTr="00FC6C03">
        <w:trPr>
          <w:ins w:id="568" w:author="Michael Gomes" w:date="2020-10-14T23:38:00Z"/>
        </w:trPr>
        <w:tc>
          <w:tcPr>
            <w:tcW w:w="1862" w:type="dxa"/>
            <w:tcPrChange w:id="569" w:author="Michael Gomes" w:date="2020-10-15T00:18:00Z">
              <w:tcPr>
                <w:tcW w:w="2254" w:type="dxa"/>
              </w:tcPr>
            </w:tcPrChange>
          </w:tcPr>
          <w:p w14:paraId="79FC74DA" w14:textId="77777777" w:rsidR="00FC6C03" w:rsidRDefault="00FC6C03" w:rsidP="00FC6C03">
            <w:pPr>
              <w:rPr>
                <w:ins w:id="570" w:author="Michael Gomes" w:date="2020-10-14T23:38:00Z"/>
                <w:lang w:val="en-GB"/>
              </w:rPr>
            </w:pPr>
            <w:ins w:id="571" w:author="Michael Gomes" w:date="2020-10-14T23:38:00Z">
              <w:r>
                <w:rPr>
                  <w:lang w:val="en-GB"/>
                </w:rPr>
                <w:t>expert2</w:t>
              </w:r>
            </w:ins>
          </w:p>
        </w:tc>
        <w:tc>
          <w:tcPr>
            <w:tcW w:w="1857" w:type="dxa"/>
            <w:vAlign w:val="bottom"/>
            <w:tcPrChange w:id="572" w:author="Michael Gomes" w:date="2020-10-15T00:18:00Z">
              <w:tcPr>
                <w:tcW w:w="2254" w:type="dxa"/>
                <w:vAlign w:val="bottom"/>
              </w:tcPr>
            </w:tcPrChange>
          </w:tcPr>
          <w:p w14:paraId="651BCDE6" w14:textId="05B5F867" w:rsidR="00FC6C03" w:rsidRPr="00FC6C03" w:rsidRDefault="00FC6C03" w:rsidP="00FC6C03">
            <w:pPr>
              <w:rPr>
                <w:ins w:id="573" w:author="Michael Gomes" w:date="2020-10-14T23:38:00Z"/>
                <w:rFonts w:cs="Calibri"/>
                <w:color w:val="000000"/>
                <w:rPrChange w:id="574" w:author="Michael Gomes" w:date="2020-10-15T00:19:00Z">
                  <w:rPr>
                    <w:ins w:id="575" w:author="Michael Gomes" w:date="2020-10-14T23:38:00Z"/>
                    <w:rFonts w:ascii="Calibri" w:hAnsi="Calibri" w:cs="Calibri"/>
                    <w:color w:val="000000"/>
                  </w:rPr>
                </w:rPrChange>
              </w:rPr>
            </w:pPr>
            <w:ins w:id="576" w:author="Michael Gomes" w:date="2020-10-14T23:39:00Z">
              <w:r w:rsidRPr="00FC6C03">
                <w:rPr>
                  <w:rFonts w:cs="Arial"/>
                  <w:rPrChange w:id="577" w:author="Michael Gomes" w:date="2020-10-15T00:19:00Z">
                    <w:rPr>
                      <w:rFonts w:ascii="Arial" w:hAnsi="Arial" w:cs="Arial"/>
                      <w:sz w:val="20"/>
                      <w:szCs w:val="20"/>
                    </w:rPr>
                  </w:rPrChange>
                </w:rPr>
                <w:t>91,756</w:t>
              </w:r>
            </w:ins>
          </w:p>
        </w:tc>
        <w:tc>
          <w:tcPr>
            <w:tcW w:w="1857" w:type="dxa"/>
            <w:vAlign w:val="bottom"/>
            <w:tcPrChange w:id="578" w:author="Michael Gomes" w:date="2020-10-15T00:18:00Z">
              <w:tcPr>
                <w:tcW w:w="2254" w:type="dxa"/>
                <w:vAlign w:val="bottom"/>
              </w:tcPr>
            </w:tcPrChange>
          </w:tcPr>
          <w:p w14:paraId="76B6D063" w14:textId="774C84B1" w:rsidR="00FC6C03" w:rsidRPr="00FC6C03" w:rsidRDefault="00FC6C03" w:rsidP="00FC6C03">
            <w:pPr>
              <w:rPr>
                <w:ins w:id="579" w:author="Michael Gomes" w:date="2020-10-14T23:38:00Z"/>
                <w:lang w:val="en-GB"/>
              </w:rPr>
            </w:pPr>
            <w:ins w:id="580" w:author="Michael Gomes" w:date="2020-10-14T23:39:00Z">
              <w:r w:rsidRPr="00FC6C03">
                <w:rPr>
                  <w:rFonts w:cs="Arial"/>
                  <w:rPrChange w:id="581" w:author="Michael Gomes" w:date="2020-10-15T00:19:00Z">
                    <w:rPr>
                      <w:rFonts w:ascii="Arial" w:hAnsi="Arial" w:cs="Arial"/>
                      <w:sz w:val="20"/>
                      <w:szCs w:val="20"/>
                    </w:rPr>
                  </w:rPrChange>
                </w:rPr>
                <w:t>112,6508</w:t>
              </w:r>
            </w:ins>
          </w:p>
        </w:tc>
        <w:tc>
          <w:tcPr>
            <w:tcW w:w="1857" w:type="dxa"/>
            <w:vAlign w:val="bottom"/>
            <w:tcPrChange w:id="582" w:author="Michael Gomes" w:date="2020-10-15T00:18:00Z">
              <w:tcPr>
                <w:tcW w:w="2254" w:type="dxa"/>
                <w:vAlign w:val="bottom"/>
              </w:tcPr>
            </w:tcPrChange>
          </w:tcPr>
          <w:p w14:paraId="5E654C04" w14:textId="22BE1C12" w:rsidR="00FC6C03" w:rsidRPr="00FC6C03" w:rsidRDefault="00FC6C03" w:rsidP="00FC6C03">
            <w:pPr>
              <w:rPr>
                <w:ins w:id="583" w:author="Michael Gomes" w:date="2020-10-14T23:38:00Z"/>
                <w:lang w:val="en-GB"/>
              </w:rPr>
            </w:pPr>
            <w:ins w:id="584" w:author="Michael Gomes" w:date="2020-10-14T23:39:00Z">
              <w:r w:rsidRPr="00FC6C03">
                <w:rPr>
                  <w:rFonts w:cs="Arial"/>
                  <w:rPrChange w:id="585" w:author="Michael Gomes" w:date="2020-10-15T00:19:00Z">
                    <w:rPr>
                      <w:rFonts w:ascii="Arial" w:hAnsi="Arial" w:cs="Arial"/>
                      <w:sz w:val="20"/>
                      <w:szCs w:val="20"/>
                    </w:rPr>
                  </w:rPrChange>
                </w:rPr>
                <w:t>104,1651</w:t>
              </w:r>
            </w:ins>
          </w:p>
        </w:tc>
        <w:tc>
          <w:tcPr>
            <w:tcW w:w="1583" w:type="dxa"/>
            <w:vAlign w:val="bottom"/>
            <w:tcPrChange w:id="586" w:author="Michael Gomes" w:date="2020-10-15T00:18:00Z">
              <w:tcPr>
                <w:tcW w:w="2254" w:type="dxa"/>
              </w:tcPr>
            </w:tcPrChange>
          </w:tcPr>
          <w:p w14:paraId="62F06152" w14:textId="2066321D" w:rsidR="00FC6C03" w:rsidRPr="00FC6C03" w:rsidRDefault="00FC6C03" w:rsidP="00FC6C03">
            <w:pPr>
              <w:rPr>
                <w:ins w:id="587" w:author="Michael Gomes" w:date="2020-10-15T00:18:00Z"/>
                <w:rFonts w:cs="Arial"/>
              </w:rPr>
            </w:pPr>
            <w:ins w:id="588" w:author="Michael Gomes" w:date="2020-10-15T00:18:00Z">
              <w:r w:rsidRPr="00FC6C03">
                <w:rPr>
                  <w:rFonts w:cs="Arial"/>
                  <w:color w:val="000000"/>
                  <w:rPrChange w:id="589" w:author="Michael Gomes" w:date="2020-10-15T00:19:00Z">
                    <w:rPr>
                      <w:rFonts w:ascii="Arial" w:hAnsi="Arial" w:cs="Arial"/>
                      <w:color w:val="000000"/>
                      <w:sz w:val="20"/>
                      <w:szCs w:val="20"/>
                    </w:rPr>
                  </w:rPrChange>
                </w:rPr>
                <w:t>102,8573</w:t>
              </w:r>
            </w:ins>
          </w:p>
        </w:tc>
      </w:tr>
      <w:tr w:rsidR="00FC6C03" w14:paraId="6B34E27F" w14:textId="3AD25FBB" w:rsidTr="00FC6C03">
        <w:trPr>
          <w:ins w:id="590" w:author="Michael Gomes" w:date="2020-10-14T23:38:00Z"/>
        </w:trPr>
        <w:tc>
          <w:tcPr>
            <w:tcW w:w="1862" w:type="dxa"/>
            <w:tcPrChange w:id="591" w:author="Michael Gomes" w:date="2020-10-15T00:18:00Z">
              <w:tcPr>
                <w:tcW w:w="2254" w:type="dxa"/>
              </w:tcPr>
            </w:tcPrChange>
          </w:tcPr>
          <w:p w14:paraId="0AFBE78A" w14:textId="77777777" w:rsidR="00FC6C03" w:rsidRDefault="00FC6C03" w:rsidP="00FC6C03">
            <w:pPr>
              <w:rPr>
                <w:ins w:id="592" w:author="Michael Gomes" w:date="2020-10-14T23:38:00Z"/>
                <w:lang w:val="en-GB"/>
              </w:rPr>
            </w:pPr>
            <w:ins w:id="593" w:author="Michael Gomes" w:date="2020-10-14T23:38:00Z">
              <w:r>
                <w:rPr>
                  <w:lang w:val="en-GB"/>
                </w:rPr>
                <w:t>expert3</w:t>
              </w:r>
            </w:ins>
          </w:p>
        </w:tc>
        <w:tc>
          <w:tcPr>
            <w:tcW w:w="1857" w:type="dxa"/>
            <w:vAlign w:val="bottom"/>
            <w:tcPrChange w:id="594" w:author="Michael Gomes" w:date="2020-10-15T00:18:00Z">
              <w:tcPr>
                <w:tcW w:w="2254" w:type="dxa"/>
                <w:vAlign w:val="bottom"/>
              </w:tcPr>
            </w:tcPrChange>
          </w:tcPr>
          <w:p w14:paraId="7CEE4F9A" w14:textId="7E6DE938" w:rsidR="00FC6C03" w:rsidRPr="00FC6C03" w:rsidRDefault="00FC6C03" w:rsidP="00FC6C03">
            <w:pPr>
              <w:rPr>
                <w:ins w:id="595" w:author="Michael Gomes" w:date="2020-10-14T23:38:00Z"/>
                <w:rFonts w:cs="Calibri"/>
                <w:color w:val="000000"/>
                <w:rPrChange w:id="596" w:author="Michael Gomes" w:date="2020-10-15T00:19:00Z">
                  <w:rPr>
                    <w:ins w:id="597" w:author="Michael Gomes" w:date="2020-10-14T23:38:00Z"/>
                    <w:rFonts w:ascii="Calibri" w:hAnsi="Calibri" w:cs="Calibri"/>
                    <w:color w:val="000000"/>
                  </w:rPr>
                </w:rPrChange>
              </w:rPr>
            </w:pPr>
            <w:ins w:id="598" w:author="Michael Gomes" w:date="2020-10-14T23:39:00Z">
              <w:r w:rsidRPr="00FC6C03">
                <w:rPr>
                  <w:rFonts w:cs="Arial"/>
                  <w:rPrChange w:id="599" w:author="Michael Gomes" w:date="2020-10-15T00:19:00Z">
                    <w:rPr>
                      <w:rFonts w:ascii="Arial" w:hAnsi="Arial" w:cs="Arial"/>
                      <w:sz w:val="20"/>
                      <w:szCs w:val="20"/>
                    </w:rPr>
                  </w:rPrChange>
                </w:rPr>
                <w:t>124,9082</w:t>
              </w:r>
            </w:ins>
          </w:p>
        </w:tc>
        <w:tc>
          <w:tcPr>
            <w:tcW w:w="1857" w:type="dxa"/>
            <w:vAlign w:val="bottom"/>
            <w:tcPrChange w:id="600" w:author="Michael Gomes" w:date="2020-10-15T00:18:00Z">
              <w:tcPr>
                <w:tcW w:w="2254" w:type="dxa"/>
                <w:vAlign w:val="bottom"/>
              </w:tcPr>
            </w:tcPrChange>
          </w:tcPr>
          <w:p w14:paraId="5D70C92B" w14:textId="775E0145" w:rsidR="00FC6C03" w:rsidRPr="00FC6C03" w:rsidRDefault="00FC6C03" w:rsidP="00FC6C03">
            <w:pPr>
              <w:rPr>
                <w:ins w:id="601" w:author="Michael Gomes" w:date="2020-10-14T23:38:00Z"/>
                <w:lang w:val="en-GB"/>
              </w:rPr>
            </w:pPr>
            <w:ins w:id="602" w:author="Michael Gomes" w:date="2020-10-14T23:39:00Z">
              <w:r w:rsidRPr="00FC6C03">
                <w:rPr>
                  <w:rFonts w:cs="Arial"/>
                  <w:rPrChange w:id="603" w:author="Michael Gomes" w:date="2020-10-15T00:19:00Z">
                    <w:rPr>
                      <w:rFonts w:ascii="Arial" w:hAnsi="Arial" w:cs="Arial"/>
                      <w:sz w:val="20"/>
                      <w:szCs w:val="20"/>
                    </w:rPr>
                  </w:rPrChange>
                </w:rPr>
                <w:t>123,0565</w:t>
              </w:r>
            </w:ins>
          </w:p>
        </w:tc>
        <w:tc>
          <w:tcPr>
            <w:tcW w:w="1857" w:type="dxa"/>
            <w:vAlign w:val="bottom"/>
            <w:tcPrChange w:id="604" w:author="Michael Gomes" w:date="2020-10-15T00:18:00Z">
              <w:tcPr>
                <w:tcW w:w="2254" w:type="dxa"/>
                <w:vAlign w:val="bottom"/>
              </w:tcPr>
            </w:tcPrChange>
          </w:tcPr>
          <w:p w14:paraId="4AE26B22" w14:textId="40A21F24" w:rsidR="00FC6C03" w:rsidRPr="00FC6C03" w:rsidRDefault="00FC6C03" w:rsidP="00FC6C03">
            <w:pPr>
              <w:rPr>
                <w:ins w:id="605" w:author="Michael Gomes" w:date="2020-10-14T23:38:00Z"/>
                <w:lang w:val="en-GB"/>
              </w:rPr>
            </w:pPr>
            <w:ins w:id="606" w:author="Michael Gomes" w:date="2020-10-14T23:39:00Z">
              <w:r w:rsidRPr="00FC6C03">
                <w:rPr>
                  <w:rFonts w:cs="Arial"/>
                  <w:rPrChange w:id="607" w:author="Michael Gomes" w:date="2020-10-15T00:19:00Z">
                    <w:rPr>
                      <w:rFonts w:ascii="Arial" w:hAnsi="Arial" w:cs="Arial"/>
                      <w:sz w:val="20"/>
                      <w:szCs w:val="20"/>
                    </w:rPr>
                  </w:rPrChange>
                </w:rPr>
                <w:t>125,9075</w:t>
              </w:r>
            </w:ins>
          </w:p>
        </w:tc>
        <w:tc>
          <w:tcPr>
            <w:tcW w:w="1583" w:type="dxa"/>
            <w:vAlign w:val="bottom"/>
            <w:tcPrChange w:id="608" w:author="Michael Gomes" w:date="2020-10-15T00:18:00Z">
              <w:tcPr>
                <w:tcW w:w="2254" w:type="dxa"/>
              </w:tcPr>
            </w:tcPrChange>
          </w:tcPr>
          <w:p w14:paraId="33AF53B7" w14:textId="0B9D40F4" w:rsidR="00FC6C03" w:rsidRPr="00FC6C03" w:rsidRDefault="00FC6C03" w:rsidP="00FC6C03">
            <w:pPr>
              <w:rPr>
                <w:ins w:id="609" w:author="Michael Gomes" w:date="2020-10-15T00:18:00Z"/>
                <w:rFonts w:cs="Arial"/>
              </w:rPr>
            </w:pPr>
            <w:ins w:id="610" w:author="Michael Gomes" w:date="2020-10-15T00:18:00Z">
              <w:r w:rsidRPr="00FC6C03">
                <w:rPr>
                  <w:rFonts w:cs="Arial"/>
                  <w:color w:val="000000"/>
                  <w:rPrChange w:id="611" w:author="Michael Gomes" w:date="2020-10-15T00:19:00Z">
                    <w:rPr>
                      <w:rFonts w:ascii="Arial" w:hAnsi="Arial" w:cs="Arial"/>
                      <w:color w:val="000000"/>
                      <w:sz w:val="20"/>
                      <w:szCs w:val="20"/>
                    </w:rPr>
                  </w:rPrChange>
                </w:rPr>
                <w:t>124,6240667</w:t>
              </w:r>
            </w:ins>
          </w:p>
        </w:tc>
      </w:tr>
      <w:tr w:rsidR="00502521" w14:paraId="3483CF53" w14:textId="77777777" w:rsidTr="001654FB">
        <w:trPr>
          <w:ins w:id="612" w:author="Michael Gomes" w:date="2020-10-15T14:20:00Z"/>
        </w:trPr>
        <w:tc>
          <w:tcPr>
            <w:tcW w:w="9016" w:type="dxa"/>
            <w:gridSpan w:val="5"/>
          </w:tcPr>
          <w:p w14:paraId="28BEA319" w14:textId="584860D8" w:rsidR="00502521" w:rsidRPr="00502521" w:rsidRDefault="00502521">
            <w:pPr>
              <w:jc w:val="center"/>
              <w:rPr>
                <w:ins w:id="613" w:author="Michael Gomes" w:date="2020-10-15T14:20:00Z"/>
                <w:rFonts w:cs="Arial"/>
                <w:rPrChange w:id="614" w:author="Michael Gomes" w:date="2020-10-15T14:24:00Z">
                  <w:rPr>
                    <w:ins w:id="615" w:author="Michael Gomes" w:date="2020-10-15T14:20:00Z"/>
                    <w:rFonts w:cs="Arial"/>
                    <w:color w:val="000000"/>
                  </w:rPr>
                </w:rPrChange>
              </w:rPr>
              <w:pPrChange w:id="616" w:author="Tristen Paul" w:date="2020-10-15T14:25:00Z">
                <w:pPr/>
              </w:pPrChange>
            </w:pPr>
            <w:ins w:id="617" w:author="Michael Gomes" w:date="2020-10-15T14:22:00Z">
              <w:r>
                <w:rPr>
                  <w:rFonts w:cs="Arial"/>
                </w:rPr>
                <w:t>Average of Average</w:t>
              </w:r>
            </w:ins>
            <w:ins w:id="618" w:author="Michael Gomes" w:date="2020-10-15T14:23:00Z">
              <w:r>
                <w:rPr>
                  <w:rFonts w:cs="Arial"/>
                </w:rPr>
                <w:t xml:space="preserve"> </w:t>
              </w:r>
            </w:ins>
            <w:ins w:id="619" w:author="Michael Gomes" w:date="2020-10-15T14:24:00Z">
              <w:r>
                <w:rPr>
                  <w:rFonts w:cs="Arial"/>
                </w:rPr>
                <w:t>Times</w:t>
              </w:r>
            </w:ins>
            <w:ins w:id="620" w:author="Michael Gomes" w:date="2020-10-15T14:25:00Z">
              <w:r>
                <w:rPr>
                  <w:rFonts w:cs="Arial"/>
                </w:rPr>
                <w:t xml:space="preserve"> (</w:t>
              </w:r>
              <w:proofErr w:type="spellStart"/>
              <w:r>
                <w:rPr>
                  <w:rFonts w:cs="Arial"/>
                </w:rPr>
                <w:t>ms</w:t>
              </w:r>
              <w:proofErr w:type="spellEnd"/>
              <w:r>
                <w:rPr>
                  <w:rFonts w:cs="Arial"/>
                </w:rPr>
                <w:t>)</w:t>
              </w:r>
            </w:ins>
            <w:ins w:id="621" w:author="Michael Gomes" w:date="2020-10-15T14:24:00Z">
              <w:r>
                <w:rPr>
                  <w:rFonts w:cs="Arial"/>
                </w:rPr>
                <w:t xml:space="preserve">: </w:t>
              </w:r>
            </w:ins>
            <w:ins w:id="622" w:author="Michael Gomes" w:date="2020-10-15T14:21:00Z">
              <w:r>
                <w:rPr>
                  <w:rFonts w:cs="Arial"/>
                  <w:color w:val="000000"/>
                </w:rPr>
                <w:fldChar w:fldCharType="begin"/>
              </w:r>
              <w:r>
                <w:rPr>
                  <w:rFonts w:cs="Arial"/>
                  <w:color w:val="000000"/>
                </w:rPr>
                <w:instrText xml:space="preserve"> =AVERAGE(ABOVE) </w:instrText>
              </w:r>
            </w:ins>
            <w:r>
              <w:rPr>
                <w:rFonts w:cs="Arial"/>
                <w:color w:val="000000"/>
              </w:rPr>
              <w:fldChar w:fldCharType="separate"/>
            </w:r>
            <w:ins w:id="623" w:author="Michael Gomes" w:date="2020-10-15T14:21:00Z">
              <w:r>
                <w:rPr>
                  <w:rFonts w:cs="Arial"/>
                  <w:noProof/>
                  <w:color w:val="000000"/>
                </w:rPr>
                <w:t>77,420908336</w:t>
              </w:r>
              <w:r>
                <w:rPr>
                  <w:rFonts w:cs="Arial"/>
                  <w:color w:val="000000"/>
                </w:rPr>
                <w:fldChar w:fldCharType="end"/>
              </w:r>
            </w:ins>
          </w:p>
        </w:tc>
      </w:tr>
    </w:tbl>
    <w:p w14:paraId="589123A1" w14:textId="73F90590" w:rsidR="00D849F8" w:rsidRPr="00975432" w:rsidRDefault="00975432">
      <w:pPr>
        <w:jc w:val="center"/>
        <w:rPr>
          <w:ins w:id="624" w:author="Michael Gomes" w:date="2020-10-14T23:33:00Z"/>
          <w:color w:val="000000" w:themeColor="text1"/>
          <w:lang w:val="en-GB"/>
          <w:rPrChange w:id="625" w:author="Tristen Paul" w:date="2020-10-17T19:51:00Z">
            <w:rPr>
              <w:ins w:id="626" w:author="Michael Gomes" w:date="2020-10-14T23:33:00Z"/>
              <w:color w:val="FF0000"/>
              <w:lang w:val="en-GB"/>
            </w:rPr>
          </w:rPrChange>
        </w:rPr>
        <w:pPrChange w:id="627" w:author="Tristen Paul" w:date="2020-10-17T19:51:00Z">
          <w:pPr/>
        </w:pPrChange>
      </w:pPr>
      <w:ins w:id="628" w:author="Tristen Paul" w:date="2020-10-17T19:51:00Z">
        <w:r w:rsidRPr="00975432">
          <w:rPr>
            <w:color w:val="000000" w:themeColor="text1"/>
            <w:lang w:val="en-GB"/>
            <w:rPrChange w:id="629" w:author="Tristen Paul" w:date="2020-10-17T19:51:00Z">
              <w:rPr>
                <w:color w:val="FF0000"/>
                <w:lang w:val="en-GB"/>
              </w:rPr>
            </w:rPrChange>
          </w:rPr>
          <w:t>Figure 1:</w:t>
        </w:r>
      </w:ins>
    </w:p>
    <w:p w14:paraId="7D14BF17" w14:textId="4EF4273C" w:rsidR="00D849F8" w:rsidRPr="00D849F8" w:rsidRDefault="00D849F8">
      <w:pPr>
        <w:pStyle w:val="Heading3"/>
        <w:jc w:val="center"/>
        <w:rPr>
          <w:u w:val="single"/>
          <w:lang w:val="en-GB"/>
          <w:rPrChange w:id="630" w:author="Michael Gomes" w:date="2020-10-14T23:36:00Z">
            <w:rPr>
              <w:lang w:val="en-GB"/>
            </w:rPr>
          </w:rPrChange>
        </w:rPr>
        <w:pPrChange w:id="631" w:author="Michael Gomes" w:date="2020-10-14T23:36:00Z">
          <w:pPr/>
        </w:pPrChange>
      </w:pPr>
      <w:ins w:id="632" w:author="Michael Gomes" w:date="2020-10-14T23:34:00Z">
        <w:r w:rsidRPr="00D849F8">
          <w:rPr>
            <w:u w:val="single"/>
            <w:lang w:val="en-GB"/>
            <w:rPrChange w:id="633" w:author="Michael Gomes" w:date="2020-10-14T23:36:00Z">
              <w:rPr>
                <w:lang w:val="en-GB"/>
              </w:rPr>
            </w:rPrChange>
          </w:rPr>
          <w:lastRenderedPageBreak/>
          <w:t xml:space="preserve">Table showing </w:t>
        </w:r>
      </w:ins>
      <w:ins w:id="634" w:author="Michael Gomes" w:date="2020-10-14T23:35:00Z">
        <w:r w:rsidRPr="00D849F8">
          <w:rPr>
            <w:u w:val="single"/>
            <w:lang w:val="en-GB"/>
            <w:rPrChange w:id="635" w:author="Michael Gomes" w:date="2020-10-14T23:36:00Z">
              <w:rPr>
                <w:lang w:val="en-GB"/>
              </w:rPr>
            </w:rPrChange>
          </w:rPr>
          <w:t>the time</w:t>
        </w:r>
      </w:ins>
      <w:ins w:id="636" w:author="Michael Gomes" w:date="2020-10-14T23:36:00Z">
        <w:r w:rsidRPr="00D849F8">
          <w:rPr>
            <w:u w:val="single"/>
            <w:lang w:val="en-GB"/>
            <w:rPrChange w:id="637" w:author="Michael Gomes" w:date="2020-10-14T23:36:00Z">
              <w:rPr>
                <w:lang w:val="en-GB"/>
              </w:rPr>
            </w:rPrChange>
          </w:rPr>
          <w:t>s</w:t>
        </w:r>
      </w:ins>
      <w:ins w:id="638" w:author="Michael Gomes" w:date="2020-10-14T23:35:00Z">
        <w:r w:rsidRPr="00D849F8">
          <w:rPr>
            <w:u w:val="single"/>
            <w:lang w:val="en-GB"/>
            <w:rPrChange w:id="639" w:author="Michael Gomes" w:date="2020-10-14T23:36:00Z">
              <w:rPr>
                <w:lang w:val="en-GB"/>
              </w:rPr>
            </w:rPrChange>
          </w:rPr>
          <w:t xml:space="preserve"> taken</w:t>
        </w:r>
      </w:ins>
      <w:ins w:id="640" w:author="Michael Gomes" w:date="2020-10-14T23:37:00Z">
        <w:r>
          <w:rPr>
            <w:u w:val="single"/>
            <w:lang w:val="en-GB"/>
          </w:rPr>
          <w:t xml:space="preserve"> </w:t>
        </w:r>
      </w:ins>
      <w:ins w:id="641" w:author="Michael Gomes" w:date="2020-10-14T23:35:00Z">
        <w:r w:rsidRPr="00D849F8">
          <w:rPr>
            <w:u w:val="single"/>
            <w:lang w:val="en-GB"/>
            <w:rPrChange w:id="642" w:author="Michael Gomes" w:date="2020-10-14T23:36:00Z">
              <w:rPr>
                <w:lang w:val="en-GB"/>
              </w:rPr>
            </w:rPrChange>
          </w:rPr>
          <w:t xml:space="preserve">to get the correct output </w:t>
        </w:r>
      </w:ins>
      <w:ins w:id="643" w:author="Michael Gomes" w:date="2020-10-14T23:36:00Z">
        <w:r w:rsidRPr="00D849F8">
          <w:rPr>
            <w:u w:val="single"/>
            <w:lang w:val="en-GB"/>
            <w:rPrChange w:id="644" w:author="Michael Gomes" w:date="2020-10-14T23:36:00Z">
              <w:rPr>
                <w:lang w:val="en-GB"/>
              </w:rPr>
            </w:rPrChange>
          </w:rPr>
          <w:t>for the</w:t>
        </w:r>
      </w:ins>
      <w:ins w:id="645" w:author="Michael Gomes" w:date="2020-10-14T23:35:00Z">
        <w:r w:rsidRPr="00D849F8">
          <w:rPr>
            <w:u w:val="single"/>
            <w:lang w:val="en-GB"/>
            <w:rPrChange w:id="646" w:author="Michael Gomes" w:date="2020-10-14T23:36:00Z">
              <w:rPr>
                <w:lang w:val="en-GB"/>
              </w:rPr>
            </w:rPrChange>
          </w:rPr>
          <w:t xml:space="preserve"> specific input</w:t>
        </w:r>
      </w:ins>
      <w:ins w:id="647" w:author="Michael Gomes" w:date="2020-10-14T23:36:00Z">
        <w:r w:rsidRPr="00D849F8">
          <w:rPr>
            <w:u w:val="single"/>
            <w:lang w:val="en-GB"/>
            <w:rPrChange w:id="648" w:author="Michael Gomes" w:date="2020-10-14T23:36:00Z">
              <w:rPr>
                <w:lang w:val="en-GB"/>
              </w:rPr>
            </w:rPrChange>
          </w:rPr>
          <w:t xml:space="preserve"> on computer system 2</w:t>
        </w:r>
      </w:ins>
      <w:ins w:id="649" w:author="Michael Gomes" w:date="2020-10-14T23:37:00Z">
        <w:r>
          <w:rPr>
            <w:u w:val="single"/>
            <w:lang w:val="en-GB"/>
          </w:rPr>
          <w:t xml:space="preserve"> using the algorithm with stacks.</w:t>
        </w:r>
      </w:ins>
    </w:p>
    <w:tbl>
      <w:tblPr>
        <w:tblStyle w:val="TableGrid"/>
        <w:tblW w:w="0" w:type="auto"/>
        <w:tblLook w:val="04A0" w:firstRow="1" w:lastRow="0" w:firstColumn="1" w:lastColumn="0" w:noHBand="0" w:noVBand="1"/>
        <w:tblPrChange w:id="650" w:author="Michael Gomes" w:date="2020-10-15T00:19:00Z">
          <w:tblPr>
            <w:tblStyle w:val="TableGrid"/>
            <w:tblW w:w="0" w:type="auto"/>
            <w:tblLook w:val="04A0" w:firstRow="1" w:lastRow="0" w:firstColumn="1" w:lastColumn="0" w:noHBand="0" w:noVBand="1"/>
          </w:tblPr>
        </w:tblPrChange>
      </w:tblPr>
      <w:tblGrid>
        <w:gridCol w:w="1796"/>
        <w:gridCol w:w="1918"/>
        <w:gridCol w:w="1918"/>
        <w:gridCol w:w="1918"/>
        <w:gridCol w:w="1466"/>
        <w:tblGridChange w:id="651">
          <w:tblGrid>
            <w:gridCol w:w="2254"/>
            <w:gridCol w:w="2254"/>
            <w:gridCol w:w="2254"/>
            <w:gridCol w:w="2254"/>
            <w:gridCol w:w="2254"/>
          </w:tblGrid>
        </w:tblGridChange>
      </w:tblGrid>
      <w:tr w:rsidR="00FC6C03" w14:paraId="0A10CB5C" w14:textId="41B7EE27" w:rsidTr="00FC6C03">
        <w:trPr>
          <w:ins w:id="652" w:author="Michael Gomes" w:date="2020-10-14T23:24:00Z"/>
        </w:trPr>
        <w:tc>
          <w:tcPr>
            <w:tcW w:w="1796" w:type="dxa"/>
            <w:tcPrChange w:id="653" w:author="Michael Gomes" w:date="2020-10-15T00:19:00Z">
              <w:tcPr>
                <w:tcW w:w="2254" w:type="dxa"/>
              </w:tcPr>
            </w:tcPrChange>
          </w:tcPr>
          <w:p w14:paraId="7EAF4114" w14:textId="7CB5AFDB" w:rsidR="00FC6C03" w:rsidRDefault="00FC6C03" w:rsidP="00FC6C03">
            <w:pPr>
              <w:rPr>
                <w:ins w:id="654" w:author="Michael Gomes" w:date="2020-10-14T23:24:00Z"/>
                <w:lang w:val="en-GB"/>
              </w:rPr>
            </w:pPr>
            <w:ins w:id="655" w:author="Michael Gomes" w:date="2020-10-14T23:24:00Z">
              <w:r>
                <w:rPr>
                  <w:lang w:val="en-GB"/>
                </w:rPr>
                <w:t>Input</w:t>
              </w:r>
            </w:ins>
          </w:p>
        </w:tc>
        <w:tc>
          <w:tcPr>
            <w:tcW w:w="1918" w:type="dxa"/>
            <w:tcPrChange w:id="656" w:author="Michael Gomes" w:date="2020-10-15T00:19:00Z">
              <w:tcPr>
                <w:tcW w:w="2254" w:type="dxa"/>
              </w:tcPr>
            </w:tcPrChange>
          </w:tcPr>
          <w:p w14:paraId="2460A529" w14:textId="716F918C" w:rsidR="00FC6C03" w:rsidRDefault="00FC6C03" w:rsidP="00FC6C03">
            <w:pPr>
              <w:rPr>
                <w:ins w:id="657" w:author="Michael Gomes" w:date="2020-10-14T23:24:00Z"/>
                <w:lang w:val="en-GB"/>
              </w:rPr>
            </w:pPr>
            <w:ins w:id="658" w:author="Michael Gomes" w:date="2020-10-14T23:24:00Z">
              <w:r>
                <w:rPr>
                  <w:lang w:val="en-GB"/>
                </w:rPr>
                <w:t>Time 1</w:t>
              </w:r>
            </w:ins>
            <w:ins w:id="659" w:author="Michael Gomes" w:date="2020-10-14T23:26:00Z">
              <w:r>
                <w:rPr>
                  <w:lang w:val="en-GB"/>
                </w:rPr>
                <w:t xml:space="preserve"> (</w:t>
              </w:r>
              <w:proofErr w:type="spellStart"/>
              <w:r>
                <w:rPr>
                  <w:lang w:val="en-GB"/>
                </w:rPr>
                <w:t>ms</w:t>
              </w:r>
              <w:proofErr w:type="spellEnd"/>
              <w:r>
                <w:rPr>
                  <w:lang w:val="en-GB"/>
                </w:rPr>
                <w:t>)</w:t>
              </w:r>
            </w:ins>
          </w:p>
        </w:tc>
        <w:tc>
          <w:tcPr>
            <w:tcW w:w="1918" w:type="dxa"/>
            <w:tcPrChange w:id="660" w:author="Michael Gomes" w:date="2020-10-15T00:19:00Z">
              <w:tcPr>
                <w:tcW w:w="2254" w:type="dxa"/>
              </w:tcPr>
            </w:tcPrChange>
          </w:tcPr>
          <w:p w14:paraId="2AACEA57" w14:textId="7090789A" w:rsidR="00FC6C03" w:rsidRDefault="00FC6C03" w:rsidP="00FC6C03">
            <w:pPr>
              <w:rPr>
                <w:ins w:id="661" w:author="Michael Gomes" w:date="2020-10-14T23:24:00Z"/>
                <w:lang w:val="en-GB"/>
              </w:rPr>
            </w:pPr>
            <w:ins w:id="662" w:author="Michael Gomes" w:date="2020-10-14T23:24:00Z">
              <w:r>
                <w:rPr>
                  <w:lang w:val="en-GB"/>
                </w:rPr>
                <w:t xml:space="preserve">Time </w:t>
              </w:r>
            </w:ins>
            <w:ins w:id="663" w:author="Michael Gomes" w:date="2020-10-14T23:25:00Z">
              <w:r>
                <w:rPr>
                  <w:lang w:val="en-GB"/>
                </w:rPr>
                <w:t>2</w:t>
              </w:r>
            </w:ins>
            <w:ins w:id="664" w:author="Michael Gomes" w:date="2020-10-14T23:26:00Z">
              <w:r>
                <w:rPr>
                  <w:lang w:val="en-GB"/>
                </w:rPr>
                <w:t xml:space="preserve"> (</w:t>
              </w:r>
              <w:proofErr w:type="spellStart"/>
              <w:r>
                <w:rPr>
                  <w:lang w:val="en-GB"/>
                </w:rPr>
                <w:t>ms</w:t>
              </w:r>
              <w:proofErr w:type="spellEnd"/>
              <w:r>
                <w:rPr>
                  <w:lang w:val="en-GB"/>
                </w:rPr>
                <w:t>)</w:t>
              </w:r>
            </w:ins>
          </w:p>
        </w:tc>
        <w:tc>
          <w:tcPr>
            <w:tcW w:w="1918" w:type="dxa"/>
            <w:tcPrChange w:id="665" w:author="Michael Gomes" w:date="2020-10-15T00:19:00Z">
              <w:tcPr>
                <w:tcW w:w="2254" w:type="dxa"/>
              </w:tcPr>
            </w:tcPrChange>
          </w:tcPr>
          <w:p w14:paraId="46A6DA48" w14:textId="297BC49A" w:rsidR="00FC6C03" w:rsidRDefault="00FC6C03" w:rsidP="00FC6C03">
            <w:pPr>
              <w:rPr>
                <w:ins w:id="666" w:author="Michael Gomes" w:date="2020-10-14T23:24:00Z"/>
                <w:lang w:val="en-GB"/>
              </w:rPr>
            </w:pPr>
            <w:ins w:id="667" w:author="Michael Gomes" w:date="2020-10-14T23:25:00Z">
              <w:r>
                <w:rPr>
                  <w:lang w:val="en-GB"/>
                </w:rPr>
                <w:t>Time 3</w:t>
              </w:r>
            </w:ins>
            <w:ins w:id="668" w:author="Michael Gomes" w:date="2020-10-14T23:26:00Z">
              <w:r>
                <w:rPr>
                  <w:lang w:val="en-GB"/>
                </w:rPr>
                <w:t xml:space="preserve"> (</w:t>
              </w:r>
              <w:proofErr w:type="spellStart"/>
              <w:r>
                <w:rPr>
                  <w:lang w:val="en-GB"/>
                </w:rPr>
                <w:t>ms</w:t>
              </w:r>
              <w:proofErr w:type="spellEnd"/>
              <w:r>
                <w:rPr>
                  <w:lang w:val="en-GB"/>
                </w:rPr>
                <w:t>)</w:t>
              </w:r>
            </w:ins>
          </w:p>
        </w:tc>
        <w:tc>
          <w:tcPr>
            <w:tcW w:w="1466" w:type="dxa"/>
            <w:vAlign w:val="bottom"/>
            <w:tcPrChange w:id="669" w:author="Michael Gomes" w:date="2020-10-15T00:19:00Z">
              <w:tcPr>
                <w:tcW w:w="2254" w:type="dxa"/>
              </w:tcPr>
            </w:tcPrChange>
          </w:tcPr>
          <w:p w14:paraId="4838180C" w14:textId="2742E757" w:rsidR="00FC6C03" w:rsidRDefault="00FC6C03" w:rsidP="00FC6C03">
            <w:pPr>
              <w:rPr>
                <w:ins w:id="670" w:author="Michael Gomes" w:date="2020-10-15T00:19:00Z"/>
                <w:lang w:val="en-GB"/>
              </w:rPr>
            </w:pPr>
            <w:ins w:id="671" w:author="Michael Gomes" w:date="2020-10-15T00:19:00Z">
              <w:r w:rsidRPr="00392BA6">
                <w:rPr>
                  <w:rFonts w:cs="Arial"/>
                </w:rPr>
                <w:t>Average (</w:t>
              </w:r>
              <w:proofErr w:type="spellStart"/>
              <w:r w:rsidRPr="00392BA6">
                <w:rPr>
                  <w:rFonts w:cs="Arial"/>
                </w:rPr>
                <w:t>ms</w:t>
              </w:r>
              <w:proofErr w:type="spellEnd"/>
              <w:r w:rsidRPr="00392BA6">
                <w:rPr>
                  <w:rFonts w:cs="Arial"/>
                </w:rPr>
                <w:t>)</w:t>
              </w:r>
            </w:ins>
          </w:p>
        </w:tc>
      </w:tr>
      <w:tr w:rsidR="00FC6C03" w14:paraId="15B2395E" w14:textId="2AFF61F2" w:rsidTr="00FC6C03">
        <w:trPr>
          <w:ins w:id="672" w:author="Michael Gomes" w:date="2020-10-14T23:24:00Z"/>
        </w:trPr>
        <w:tc>
          <w:tcPr>
            <w:tcW w:w="1796" w:type="dxa"/>
            <w:tcPrChange w:id="673" w:author="Michael Gomes" w:date="2020-10-15T00:19:00Z">
              <w:tcPr>
                <w:tcW w:w="2254" w:type="dxa"/>
              </w:tcPr>
            </w:tcPrChange>
          </w:tcPr>
          <w:p w14:paraId="41563BAC" w14:textId="415C2D11" w:rsidR="00FC6C03" w:rsidRDefault="00FC6C03" w:rsidP="00FC6C03">
            <w:pPr>
              <w:rPr>
                <w:ins w:id="674" w:author="Michael Gomes" w:date="2020-10-14T23:24:00Z"/>
                <w:lang w:val="en-GB"/>
              </w:rPr>
            </w:pPr>
            <w:ins w:id="675" w:author="Michael Gomes" w:date="2020-10-14T23:25:00Z">
              <w:r>
                <w:rPr>
                  <w:lang w:val="en-GB"/>
                </w:rPr>
                <w:t>easy1</w:t>
              </w:r>
            </w:ins>
          </w:p>
        </w:tc>
        <w:tc>
          <w:tcPr>
            <w:tcW w:w="1918" w:type="dxa"/>
            <w:tcPrChange w:id="676" w:author="Michael Gomes" w:date="2020-10-15T00:19:00Z">
              <w:tcPr>
                <w:tcW w:w="2254" w:type="dxa"/>
              </w:tcPr>
            </w:tcPrChange>
          </w:tcPr>
          <w:p w14:paraId="243C189E" w14:textId="5966FE52" w:rsidR="00FC6C03" w:rsidRDefault="00FC6C03" w:rsidP="00FC6C03">
            <w:pPr>
              <w:rPr>
                <w:ins w:id="677" w:author="Michael Gomes" w:date="2020-10-14T23:24:00Z"/>
                <w:lang w:val="en-GB"/>
              </w:rPr>
            </w:pPr>
            <w:ins w:id="678" w:author="Michael Gomes" w:date="2020-10-14T23:27:00Z">
              <w:r>
                <w:rPr>
                  <w:lang w:val="en-GB"/>
                </w:rPr>
                <w:t>4</w:t>
              </w:r>
            </w:ins>
            <w:ins w:id="679" w:author="Michael Gomes" w:date="2020-10-15T00:19:00Z">
              <w:r>
                <w:rPr>
                  <w:lang w:val="en-GB"/>
                </w:rPr>
                <w:t>,</w:t>
              </w:r>
            </w:ins>
            <w:ins w:id="680" w:author="Michael Gomes" w:date="2020-10-14T23:27:00Z">
              <w:r>
                <w:rPr>
                  <w:lang w:val="en-GB"/>
                </w:rPr>
                <w:t>430882</w:t>
              </w:r>
            </w:ins>
          </w:p>
        </w:tc>
        <w:tc>
          <w:tcPr>
            <w:tcW w:w="1918" w:type="dxa"/>
            <w:tcPrChange w:id="681" w:author="Michael Gomes" w:date="2020-10-15T00:19:00Z">
              <w:tcPr>
                <w:tcW w:w="2254" w:type="dxa"/>
              </w:tcPr>
            </w:tcPrChange>
          </w:tcPr>
          <w:p w14:paraId="308924CA" w14:textId="6F48CFB7" w:rsidR="00FC6C03" w:rsidRPr="00A33476" w:rsidRDefault="00FC6C03" w:rsidP="00FC6C03">
            <w:pPr>
              <w:rPr>
                <w:ins w:id="682" w:author="Michael Gomes" w:date="2020-10-14T23:24:00Z"/>
                <w:rFonts w:ascii="Calibri" w:hAnsi="Calibri" w:cs="Calibri"/>
                <w:color w:val="000000"/>
                <w:rPrChange w:id="683" w:author="Michael Gomes" w:date="2020-10-14T23:30:00Z">
                  <w:rPr>
                    <w:ins w:id="684" w:author="Michael Gomes" w:date="2020-10-14T23:24:00Z"/>
                    <w:lang w:val="en-GB"/>
                  </w:rPr>
                </w:rPrChange>
              </w:rPr>
            </w:pPr>
            <w:ins w:id="685" w:author="Michael Gomes" w:date="2020-10-14T23:27:00Z">
              <w:r>
                <w:rPr>
                  <w:rFonts w:ascii="Calibri" w:hAnsi="Calibri" w:cs="Calibri"/>
                  <w:color w:val="000000"/>
                </w:rPr>
                <w:t>3</w:t>
              </w:r>
            </w:ins>
            <w:ins w:id="686" w:author="Michael Gomes" w:date="2020-10-15T00:20:00Z">
              <w:r>
                <w:rPr>
                  <w:rFonts w:ascii="Calibri" w:hAnsi="Calibri" w:cs="Calibri"/>
                  <w:color w:val="000000"/>
                </w:rPr>
                <w:t>,</w:t>
              </w:r>
            </w:ins>
            <w:ins w:id="687" w:author="Michael Gomes" w:date="2020-10-14T23:27:00Z">
              <w:r>
                <w:rPr>
                  <w:rFonts w:ascii="Calibri" w:hAnsi="Calibri" w:cs="Calibri"/>
                  <w:color w:val="000000"/>
                </w:rPr>
                <w:t>784991</w:t>
              </w:r>
            </w:ins>
          </w:p>
        </w:tc>
        <w:tc>
          <w:tcPr>
            <w:tcW w:w="1918" w:type="dxa"/>
            <w:tcPrChange w:id="688" w:author="Michael Gomes" w:date="2020-10-15T00:19:00Z">
              <w:tcPr>
                <w:tcW w:w="2254" w:type="dxa"/>
              </w:tcPr>
            </w:tcPrChange>
          </w:tcPr>
          <w:p w14:paraId="1855267D" w14:textId="0666A1BE" w:rsidR="00FC6C03" w:rsidRDefault="00FC6C03" w:rsidP="00FC6C03">
            <w:pPr>
              <w:rPr>
                <w:ins w:id="689" w:author="Michael Gomes" w:date="2020-10-14T23:24:00Z"/>
                <w:lang w:val="en-GB"/>
              </w:rPr>
            </w:pPr>
            <w:ins w:id="690" w:author="Michael Gomes" w:date="2020-10-14T23:27:00Z">
              <w:r>
                <w:rPr>
                  <w:rFonts w:ascii="Calibri" w:hAnsi="Calibri" w:cs="Calibri"/>
                  <w:color w:val="000000"/>
                </w:rPr>
                <w:t>3</w:t>
              </w:r>
            </w:ins>
            <w:ins w:id="691" w:author="Michael Gomes" w:date="2020-10-15T00:20:00Z">
              <w:r>
                <w:rPr>
                  <w:rFonts w:ascii="Calibri" w:hAnsi="Calibri" w:cs="Calibri"/>
                  <w:color w:val="000000"/>
                </w:rPr>
                <w:t>,</w:t>
              </w:r>
            </w:ins>
            <w:ins w:id="692" w:author="Michael Gomes" w:date="2020-10-14T23:27:00Z">
              <w:r>
                <w:rPr>
                  <w:rFonts w:ascii="Calibri" w:hAnsi="Calibri" w:cs="Calibri"/>
                  <w:color w:val="000000"/>
                </w:rPr>
                <w:t>944006</w:t>
              </w:r>
            </w:ins>
          </w:p>
        </w:tc>
        <w:tc>
          <w:tcPr>
            <w:tcW w:w="1466" w:type="dxa"/>
            <w:tcPrChange w:id="693" w:author="Michael Gomes" w:date="2020-10-15T00:19:00Z">
              <w:tcPr>
                <w:tcW w:w="2254" w:type="dxa"/>
              </w:tcPr>
            </w:tcPrChange>
          </w:tcPr>
          <w:p w14:paraId="225D55BC" w14:textId="5FA2C60F" w:rsidR="00FC6C03" w:rsidRDefault="00FC6C03" w:rsidP="00FC6C03">
            <w:pPr>
              <w:rPr>
                <w:ins w:id="694" w:author="Michael Gomes" w:date="2020-10-15T00:19:00Z"/>
                <w:rFonts w:ascii="Calibri" w:hAnsi="Calibri" w:cs="Calibri"/>
                <w:color w:val="000000"/>
              </w:rPr>
            </w:pPr>
            <w:ins w:id="695" w:author="Michael Gomes" w:date="2020-10-15T00:20: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696" w:author="Michael Gomes" w:date="2020-10-15T00:20:00Z">
              <w:r>
                <w:rPr>
                  <w:rFonts w:ascii="Calibri" w:hAnsi="Calibri" w:cs="Calibri"/>
                  <w:noProof/>
                  <w:color w:val="000000"/>
                </w:rPr>
                <w:t>4,053293</w:t>
              </w:r>
              <w:r>
                <w:rPr>
                  <w:rFonts w:ascii="Calibri" w:hAnsi="Calibri" w:cs="Calibri"/>
                  <w:color w:val="000000"/>
                </w:rPr>
                <w:fldChar w:fldCharType="end"/>
              </w:r>
            </w:ins>
          </w:p>
        </w:tc>
      </w:tr>
      <w:tr w:rsidR="00FC6C03" w14:paraId="6F259255" w14:textId="71AED872" w:rsidTr="00FC6C03">
        <w:trPr>
          <w:ins w:id="697" w:author="Michael Gomes" w:date="2020-10-14T23:24:00Z"/>
        </w:trPr>
        <w:tc>
          <w:tcPr>
            <w:tcW w:w="1796" w:type="dxa"/>
            <w:tcPrChange w:id="698" w:author="Michael Gomes" w:date="2020-10-15T00:19:00Z">
              <w:tcPr>
                <w:tcW w:w="2254" w:type="dxa"/>
              </w:tcPr>
            </w:tcPrChange>
          </w:tcPr>
          <w:p w14:paraId="714F8836" w14:textId="2BEC3B5A" w:rsidR="00FC6C03" w:rsidRDefault="00FC6C03" w:rsidP="00FC6C03">
            <w:pPr>
              <w:rPr>
                <w:ins w:id="699" w:author="Michael Gomes" w:date="2020-10-14T23:24:00Z"/>
                <w:lang w:val="en-GB"/>
              </w:rPr>
            </w:pPr>
            <w:ins w:id="700" w:author="Michael Gomes" w:date="2020-10-14T23:25:00Z">
              <w:r>
                <w:rPr>
                  <w:lang w:val="en-GB"/>
                </w:rPr>
                <w:t>easy2</w:t>
              </w:r>
            </w:ins>
          </w:p>
        </w:tc>
        <w:tc>
          <w:tcPr>
            <w:tcW w:w="1918" w:type="dxa"/>
            <w:tcPrChange w:id="701" w:author="Michael Gomes" w:date="2020-10-15T00:19:00Z">
              <w:tcPr>
                <w:tcW w:w="2254" w:type="dxa"/>
              </w:tcPr>
            </w:tcPrChange>
          </w:tcPr>
          <w:p w14:paraId="1329813F" w14:textId="2A9ADAC4" w:rsidR="00FC6C03" w:rsidRPr="00A33476" w:rsidRDefault="00FC6C03" w:rsidP="00FC6C03">
            <w:pPr>
              <w:rPr>
                <w:ins w:id="702" w:author="Michael Gomes" w:date="2020-10-14T23:24:00Z"/>
                <w:rFonts w:ascii="Calibri" w:hAnsi="Calibri" w:cs="Calibri"/>
                <w:color w:val="000000"/>
                <w:rPrChange w:id="703" w:author="Michael Gomes" w:date="2020-10-14T23:30:00Z">
                  <w:rPr>
                    <w:ins w:id="704" w:author="Michael Gomes" w:date="2020-10-14T23:24:00Z"/>
                    <w:lang w:val="en-GB"/>
                  </w:rPr>
                </w:rPrChange>
              </w:rPr>
            </w:pPr>
            <w:ins w:id="705" w:author="Michael Gomes" w:date="2020-10-14T23:28:00Z">
              <w:r>
                <w:rPr>
                  <w:rFonts w:ascii="Calibri" w:hAnsi="Calibri" w:cs="Calibri"/>
                  <w:color w:val="000000"/>
                </w:rPr>
                <w:t>6</w:t>
              </w:r>
            </w:ins>
            <w:ins w:id="706" w:author="Michael Gomes" w:date="2020-10-15T00:22:00Z">
              <w:r>
                <w:rPr>
                  <w:rFonts w:ascii="Calibri" w:hAnsi="Calibri" w:cs="Calibri"/>
                  <w:color w:val="000000"/>
                </w:rPr>
                <w:t>,</w:t>
              </w:r>
            </w:ins>
            <w:ins w:id="707" w:author="Michael Gomes" w:date="2020-10-14T23:28:00Z">
              <w:r>
                <w:rPr>
                  <w:rFonts w:ascii="Calibri" w:hAnsi="Calibri" w:cs="Calibri"/>
                  <w:color w:val="000000"/>
                </w:rPr>
                <w:t>96370</w:t>
              </w:r>
            </w:ins>
          </w:p>
        </w:tc>
        <w:tc>
          <w:tcPr>
            <w:tcW w:w="1918" w:type="dxa"/>
            <w:tcPrChange w:id="708" w:author="Michael Gomes" w:date="2020-10-15T00:19:00Z">
              <w:tcPr>
                <w:tcW w:w="2254" w:type="dxa"/>
              </w:tcPr>
            </w:tcPrChange>
          </w:tcPr>
          <w:p w14:paraId="3A500AA7" w14:textId="65855145" w:rsidR="00FC6C03" w:rsidRDefault="00FC6C03" w:rsidP="00FC6C03">
            <w:pPr>
              <w:rPr>
                <w:ins w:id="709" w:author="Michael Gomes" w:date="2020-10-14T23:24:00Z"/>
                <w:lang w:val="en-GB"/>
              </w:rPr>
            </w:pPr>
            <w:ins w:id="710" w:author="Michael Gomes" w:date="2020-10-14T23:28:00Z">
              <w:r>
                <w:rPr>
                  <w:rFonts w:ascii="Calibri" w:hAnsi="Calibri" w:cs="Calibri"/>
                  <w:color w:val="000000"/>
                </w:rPr>
                <w:t>5</w:t>
              </w:r>
            </w:ins>
            <w:ins w:id="711" w:author="Michael Gomes" w:date="2020-10-15T00:22:00Z">
              <w:r>
                <w:rPr>
                  <w:rFonts w:ascii="Calibri" w:hAnsi="Calibri" w:cs="Calibri"/>
                  <w:color w:val="000000"/>
                </w:rPr>
                <w:t>,</w:t>
              </w:r>
            </w:ins>
            <w:ins w:id="712" w:author="Michael Gomes" w:date="2020-10-14T23:28:00Z">
              <w:r>
                <w:rPr>
                  <w:rFonts w:ascii="Calibri" w:hAnsi="Calibri" w:cs="Calibri"/>
                  <w:color w:val="000000"/>
                </w:rPr>
                <w:t>652807</w:t>
              </w:r>
            </w:ins>
          </w:p>
        </w:tc>
        <w:tc>
          <w:tcPr>
            <w:tcW w:w="1918" w:type="dxa"/>
            <w:tcPrChange w:id="713" w:author="Michael Gomes" w:date="2020-10-15T00:19:00Z">
              <w:tcPr>
                <w:tcW w:w="2254" w:type="dxa"/>
              </w:tcPr>
            </w:tcPrChange>
          </w:tcPr>
          <w:p w14:paraId="2BB58E6C" w14:textId="3295222B" w:rsidR="00FC6C03" w:rsidRDefault="00FC6C03" w:rsidP="00FC6C03">
            <w:pPr>
              <w:rPr>
                <w:ins w:id="714" w:author="Michael Gomes" w:date="2020-10-14T23:24:00Z"/>
                <w:lang w:val="en-GB"/>
              </w:rPr>
            </w:pPr>
            <w:ins w:id="715" w:author="Michael Gomes" w:date="2020-10-14T23:28:00Z">
              <w:r>
                <w:rPr>
                  <w:rFonts w:ascii="Calibri" w:hAnsi="Calibri" w:cs="Calibri"/>
                  <w:color w:val="000000"/>
                </w:rPr>
                <w:t>6</w:t>
              </w:r>
            </w:ins>
            <w:ins w:id="716" w:author="Michael Gomes" w:date="2020-10-15T00:22:00Z">
              <w:r>
                <w:rPr>
                  <w:rFonts w:ascii="Calibri" w:hAnsi="Calibri" w:cs="Calibri"/>
                  <w:color w:val="000000"/>
                </w:rPr>
                <w:t>,</w:t>
              </w:r>
            </w:ins>
            <w:ins w:id="717" w:author="Michael Gomes" w:date="2020-10-14T23:28:00Z">
              <w:r>
                <w:rPr>
                  <w:rFonts w:ascii="Calibri" w:hAnsi="Calibri" w:cs="Calibri"/>
                  <w:color w:val="000000"/>
                </w:rPr>
                <w:t>924808</w:t>
              </w:r>
            </w:ins>
          </w:p>
        </w:tc>
        <w:tc>
          <w:tcPr>
            <w:tcW w:w="1466" w:type="dxa"/>
            <w:tcPrChange w:id="718" w:author="Michael Gomes" w:date="2020-10-15T00:19:00Z">
              <w:tcPr>
                <w:tcW w:w="2254" w:type="dxa"/>
              </w:tcPr>
            </w:tcPrChange>
          </w:tcPr>
          <w:p w14:paraId="5BB294BC" w14:textId="39B0C246" w:rsidR="00FC6C03" w:rsidRDefault="00FC6C03" w:rsidP="00FC6C03">
            <w:pPr>
              <w:rPr>
                <w:ins w:id="719" w:author="Michael Gomes" w:date="2020-10-15T00:19:00Z"/>
                <w:rFonts w:ascii="Calibri" w:hAnsi="Calibri" w:cs="Calibri"/>
                <w:color w:val="000000"/>
              </w:rPr>
            </w:pPr>
            <w:ins w:id="720" w:author="Michael Gomes" w:date="2020-10-15T00:23: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721" w:author="Michael Gomes" w:date="2020-10-15T00:23:00Z">
              <w:r>
                <w:rPr>
                  <w:rFonts w:ascii="Calibri" w:hAnsi="Calibri" w:cs="Calibri"/>
                  <w:noProof/>
                  <w:color w:val="000000"/>
                </w:rPr>
                <w:t>6,513772</w:t>
              </w:r>
              <w:r>
                <w:rPr>
                  <w:rFonts w:ascii="Calibri" w:hAnsi="Calibri" w:cs="Calibri"/>
                  <w:color w:val="000000"/>
                </w:rPr>
                <w:fldChar w:fldCharType="end"/>
              </w:r>
            </w:ins>
          </w:p>
        </w:tc>
      </w:tr>
      <w:tr w:rsidR="00FC6C03" w14:paraId="4203BF80" w14:textId="6D00CBEF" w:rsidTr="00FC6C03">
        <w:trPr>
          <w:ins w:id="722" w:author="Michael Gomes" w:date="2020-10-14T23:24:00Z"/>
        </w:trPr>
        <w:tc>
          <w:tcPr>
            <w:tcW w:w="1796" w:type="dxa"/>
            <w:tcPrChange w:id="723" w:author="Michael Gomes" w:date="2020-10-15T00:19:00Z">
              <w:tcPr>
                <w:tcW w:w="2254" w:type="dxa"/>
              </w:tcPr>
            </w:tcPrChange>
          </w:tcPr>
          <w:p w14:paraId="0F6BC390" w14:textId="002C894C" w:rsidR="00FC6C03" w:rsidRDefault="00FC6C03" w:rsidP="00FC6C03">
            <w:pPr>
              <w:rPr>
                <w:ins w:id="724" w:author="Michael Gomes" w:date="2020-10-14T23:24:00Z"/>
                <w:lang w:val="en-GB"/>
              </w:rPr>
            </w:pPr>
            <w:ins w:id="725" w:author="Michael Gomes" w:date="2020-10-14T23:25:00Z">
              <w:r>
                <w:rPr>
                  <w:lang w:val="en-GB"/>
                </w:rPr>
                <w:t>easy3</w:t>
              </w:r>
            </w:ins>
          </w:p>
        </w:tc>
        <w:tc>
          <w:tcPr>
            <w:tcW w:w="1918" w:type="dxa"/>
            <w:tcPrChange w:id="726" w:author="Michael Gomes" w:date="2020-10-15T00:19:00Z">
              <w:tcPr>
                <w:tcW w:w="2254" w:type="dxa"/>
              </w:tcPr>
            </w:tcPrChange>
          </w:tcPr>
          <w:p w14:paraId="343A2861" w14:textId="2A84D51E" w:rsidR="00FC6C03" w:rsidRPr="00A33476" w:rsidRDefault="00FC6C03" w:rsidP="00FC6C03">
            <w:pPr>
              <w:rPr>
                <w:ins w:id="727" w:author="Michael Gomes" w:date="2020-10-14T23:24:00Z"/>
                <w:rFonts w:ascii="Calibri" w:hAnsi="Calibri" w:cs="Calibri"/>
                <w:color w:val="000000"/>
                <w:rPrChange w:id="728" w:author="Michael Gomes" w:date="2020-10-14T23:30:00Z">
                  <w:rPr>
                    <w:ins w:id="729" w:author="Michael Gomes" w:date="2020-10-14T23:24:00Z"/>
                    <w:lang w:val="en-GB"/>
                  </w:rPr>
                </w:rPrChange>
              </w:rPr>
            </w:pPr>
            <w:ins w:id="730" w:author="Michael Gomes" w:date="2020-10-14T23:28:00Z">
              <w:r>
                <w:rPr>
                  <w:rFonts w:ascii="Calibri" w:hAnsi="Calibri" w:cs="Calibri"/>
                  <w:color w:val="000000"/>
                </w:rPr>
                <w:t>6</w:t>
              </w:r>
            </w:ins>
            <w:ins w:id="731" w:author="Michael Gomes" w:date="2020-10-15T00:22:00Z">
              <w:r>
                <w:rPr>
                  <w:rFonts w:ascii="Calibri" w:hAnsi="Calibri" w:cs="Calibri"/>
                  <w:color w:val="000000"/>
                </w:rPr>
                <w:t>,</w:t>
              </w:r>
            </w:ins>
            <w:ins w:id="732" w:author="Michael Gomes" w:date="2020-10-14T23:28:00Z">
              <w:r>
                <w:rPr>
                  <w:rFonts w:ascii="Calibri" w:hAnsi="Calibri" w:cs="Calibri"/>
                  <w:color w:val="000000"/>
                </w:rPr>
                <w:t>054909</w:t>
              </w:r>
            </w:ins>
          </w:p>
        </w:tc>
        <w:tc>
          <w:tcPr>
            <w:tcW w:w="1918" w:type="dxa"/>
            <w:tcPrChange w:id="733" w:author="Michael Gomes" w:date="2020-10-15T00:19:00Z">
              <w:tcPr>
                <w:tcW w:w="2254" w:type="dxa"/>
              </w:tcPr>
            </w:tcPrChange>
          </w:tcPr>
          <w:p w14:paraId="362BEC80" w14:textId="7899B7E5" w:rsidR="00FC6C03" w:rsidRDefault="00FC6C03" w:rsidP="00FC6C03">
            <w:pPr>
              <w:rPr>
                <w:ins w:id="734" w:author="Michael Gomes" w:date="2020-10-14T23:24:00Z"/>
                <w:lang w:val="en-GB"/>
              </w:rPr>
            </w:pPr>
            <w:ins w:id="735" w:author="Michael Gomes" w:date="2020-10-14T23:28:00Z">
              <w:r>
                <w:rPr>
                  <w:rFonts w:ascii="Calibri" w:hAnsi="Calibri" w:cs="Calibri"/>
                  <w:color w:val="000000"/>
                </w:rPr>
                <w:t>6</w:t>
              </w:r>
            </w:ins>
            <w:ins w:id="736" w:author="Michael Gomes" w:date="2020-10-15T00:22:00Z">
              <w:r>
                <w:rPr>
                  <w:rFonts w:ascii="Calibri" w:hAnsi="Calibri" w:cs="Calibri"/>
                  <w:color w:val="000000"/>
                </w:rPr>
                <w:t>,</w:t>
              </w:r>
            </w:ins>
            <w:ins w:id="737" w:author="Michael Gomes" w:date="2020-10-14T23:28:00Z">
              <w:r>
                <w:rPr>
                  <w:rFonts w:ascii="Calibri" w:hAnsi="Calibri" w:cs="Calibri"/>
                  <w:color w:val="000000"/>
                </w:rPr>
                <w:t>45403</w:t>
              </w:r>
            </w:ins>
          </w:p>
        </w:tc>
        <w:tc>
          <w:tcPr>
            <w:tcW w:w="1918" w:type="dxa"/>
            <w:tcPrChange w:id="738" w:author="Michael Gomes" w:date="2020-10-15T00:19:00Z">
              <w:tcPr>
                <w:tcW w:w="2254" w:type="dxa"/>
              </w:tcPr>
            </w:tcPrChange>
          </w:tcPr>
          <w:p w14:paraId="4E1CCD7B" w14:textId="7D57B2D4" w:rsidR="00FC6C03" w:rsidRDefault="00FC6C03" w:rsidP="00FC6C03">
            <w:pPr>
              <w:rPr>
                <w:ins w:id="739" w:author="Michael Gomes" w:date="2020-10-14T23:24:00Z"/>
                <w:lang w:val="en-GB"/>
              </w:rPr>
            </w:pPr>
            <w:ins w:id="740" w:author="Michael Gomes" w:date="2020-10-14T23:28:00Z">
              <w:r>
                <w:rPr>
                  <w:rFonts w:ascii="Calibri" w:hAnsi="Calibri" w:cs="Calibri"/>
                  <w:color w:val="000000"/>
                </w:rPr>
                <w:t>6</w:t>
              </w:r>
            </w:ins>
            <w:ins w:id="741" w:author="Michael Gomes" w:date="2020-10-15T00:22:00Z">
              <w:r>
                <w:rPr>
                  <w:rFonts w:ascii="Calibri" w:hAnsi="Calibri" w:cs="Calibri"/>
                  <w:color w:val="000000"/>
                </w:rPr>
                <w:t>,</w:t>
              </w:r>
            </w:ins>
            <w:ins w:id="742" w:author="Michael Gomes" w:date="2020-10-14T23:28:00Z">
              <w:r>
                <w:rPr>
                  <w:rFonts w:ascii="Calibri" w:hAnsi="Calibri" w:cs="Calibri"/>
                  <w:color w:val="000000"/>
                </w:rPr>
                <w:t>859152</w:t>
              </w:r>
            </w:ins>
          </w:p>
        </w:tc>
        <w:tc>
          <w:tcPr>
            <w:tcW w:w="1466" w:type="dxa"/>
            <w:tcPrChange w:id="743" w:author="Michael Gomes" w:date="2020-10-15T00:19:00Z">
              <w:tcPr>
                <w:tcW w:w="2254" w:type="dxa"/>
              </w:tcPr>
            </w:tcPrChange>
          </w:tcPr>
          <w:p w14:paraId="529C6F48" w14:textId="5712785D" w:rsidR="00FC6C03" w:rsidRDefault="00FC6C03" w:rsidP="00FC6C03">
            <w:pPr>
              <w:rPr>
                <w:ins w:id="744" w:author="Michael Gomes" w:date="2020-10-15T00:19:00Z"/>
                <w:rFonts w:ascii="Calibri" w:hAnsi="Calibri" w:cs="Calibri"/>
                <w:color w:val="000000"/>
              </w:rPr>
            </w:pPr>
            <w:ins w:id="745" w:author="Michael Gomes" w:date="2020-10-15T00:24: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746" w:author="Michael Gomes" w:date="2020-10-15T00:24:00Z">
              <w:r>
                <w:rPr>
                  <w:rFonts w:ascii="Calibri" w:hAnsi="Calibri" w:cs="Calibri"/>
                  <w:noProof/>
                  <w:color w:val="000000"/>
                </w:rPr>
                <w:t>6,45603</w:t>
              </w:r>
              <w:r>
                <w:rPr>
                  <w:rFonts w:ascii="Calibri" w:hAnsi="Calibri" w:cs="Calibri"/>
                  <w:color w:val="000000"/>
                </w:rPr>
                <w:fldChar w:fldCharType="end"/>
              </w:r>
            </w:ins>
          </w:p>
        </w:tc>
      </w:tr>
      <w:tr w:rsidR="00FC6C03" w14:paraId="293F7796" w14:textId="566606E1" w:rsidTr="00FC6C03">
        <w:trPr>
          <w:ins w:id="747" w:author="Michael Gomes" w:date="2020-10-14T23:24:00Z"/>
        </w:trPr>
        <w:tc>
          <w:tcPr>
            <w:tcW w:w="1796" w:type="dxa"/>
            <w:tcPrChange w:id="748" w:author="Michael Gomes" w:date="2020-10-15T00:19:00Z">
              <w:tcPr>
                <w:tcW w:w="2254" w:type="dxa"/>
              </w:tcPr>
            </w:tcPrChange>
          </w:tcPr>
          <w:p w14:paraId="24D666D8" w14:textId="6624687D" w:rsidR="00FC6C03" w:rsidRDefault="00FC6C03" w:rsidP="00FC6C03">
            <w:pPr>
              <w:rPr>
                <w:ins w:id="749" w:author="Michael Gomes" w:date="2020-10-14T23:24:00Z"/>
                <w:lang w:val="en-GB"/>
              </w:rPr>
            </w:pPr>
            <w:ins w:id="750" w:author="Michael Gomes" w:date="2020-10-14T23:25:00Z">
              <w:r>
                <w:rPr>
                  <w:lang w:val="en-GB"/>
                </w:rPr>
                <w:t>medium1</w:t>
              </w:r>
            </w:ins>
          </w:p>
        </w:tc>
        <w:tc>
          <w:tcPr>
            <w:tcW w:w="1918" w:type="dxa"/>
            <w:tcPrChange w:id="751" w:author="Michael Gomes" w:date="2020-10-15T00:19:00Z">
              <w:tcPr>
                <w:tcW w:w="2254" w:type="dxa"/>
              </w:tcPr>
            </w:tcPrChange>
          </w:tcPr>
          <w:p w14:paraId="50344209" w14:textId="6057AD3F" w:rsidR="00FC6C03" w:rsidRPr="00A33476" w:rsidRDefault="00FC6C03" w:rsidP="00FC6C03">
            <w:pPr>
              <w:rPr>
                <w:ins w:id="752" w:author="Michael Gomes" w:date="2020-10-14T23:24:00Z"/>
                <w:rFonts w:ascii="Calibri" w:hAnsi="Calibri" w:cs="Calibri"/>
                <w:color w:val="000000"/>
                <w:rPrChange w:id="753" w:author="Michael Gomes" w:date="2020-10-14T23:30:00Z">
                  <w:rPr>
                    <w:ins w:id="754" w:author="Michael Gomes" w:date="2020-10-14T23:24:00Z"/>
                    <w:lang w:val="en-GB"/>
                  </w:rPr>
                </w:rPrChange>
              </w:rPr>
            </w:pPr>
            <w:ins w:id="755" w:author="Michael Gomes" w:date="2020-10-14T23:29:00Z">
              <w:r>
                <w:rPr>
                  <w:rFonts w:ascii="Calibri" w:hAnsi="Calibri" w:cs="Calibri"/>
                  <w:color w:val="000000"/>
                </w:rPr>
                <w:t>7</w:t>
              </w:r>
            </w:ins>
            <w:ins w:id="756" w:author="Michael Gomes" w:date="2020-10-15T00:22:00Z">
              <w:r>
                <w:rPr>
                  <w:rFonts w:ascii="Calibri" w:hAnsi="Calibri" w:cs="Calibri"/>
                  <w:color w:val="000000"/>
                </w:rPr>
                <w:t>,</w:t>
              </w:r>
            </w:ins>
            <w:ins w:id="757" w:author="Michael Gomes" w:date="2020-10-14T23:29:00Z">
              <w:r>
                <w:rPr>
                  <w:rFonts w:ascii="Calibri" w:hAnsi="Calibri" w:cs="Calibri"/>
                  <w:color w:val="000000"/>
                </w:rPr>
                <w:t>165968</w:t>
              </w:r>
            </w:ins>
          </w:p>
        </w:tc>
        <w:tc>
          <w:tcPr>
            <w:tcW w:w="1918" w:type="dxa"/>
            <w:tcPrChange w:id="758" w:author="Michael Gomes" w:date="2020-10-15T00:19:00Z">
              <w:tcPr>
                <w:tcW w:w="2254" w:type="dxa"/>
              </w:tcPr>
            </w:tcPrChange>
          </w:tcPr>
          <w:p w14:paraId="7FD63DBD" w14:textId="34832E71" w:rsidR="00FC6C03" w:rsidRDefault="00FC6C03" w:rsidP="00FC6C03">
            <w:pPr>
              <w:rPr>
                <w:ins w:id="759" w:author="Michael Gomes" w:date="2020-10-14T23:24:00Z"/>
                <w:lang w:val="en-GB"/>
              </w:rPr>
            </w:pPr>
            <w:ins w:id="760" w:author="Michael Gomes" w:date="2020-10-14T23:29:00Z">
              <w:r>
                <w:rPr>
                  <w:rFonts w:ascii="Calibri" w:hAnsi="Calibri" w:cs="Calibri"/>
                  <w:color w:val="000000"/>
                </w:rPr>
                <w:t>6</w:t>
              </w:r>
            </w:ins>
            <w:ins w:id="761" w:author="Michael Gomes" w:date="2020-10-15T00:22:00Z">
              <w:r>
                <w:rPr>
                  <w:rFonts w:ascii="Calibri" w:hAnsi="Calibri" w:cs="Calibri"/>
                  <w:color w:val="000000"/>
                </w:rPr>
                <w:t>,</w:t>
              </w:r>
            </w:ins>
            <w:ins w:id="762" w:author="Michael Gomes" w:date="2020-10-14T23:29:00Z">
              <w:r>
                <w:rPr>
                  <w:rFonts w:ascii="Calibri" w:hAnsi="Calibri" w:cs="Calibri"/>
                  <w:color w:val="000000"/>
                </w:rPr>
                <w:t>961612</w:t>
              </w:r>
            </w:ins>
          </w:p>
        </w:tc>
        <w:tc>
          <w:tcPr>
            <w:tcW w:w="1918" w:type="dxa"/>
            <w:tcPrChange w:id="763" w:author="Michael Gomes" w:date="2020-10-15T00:19:00Z">
              <w:tcPr>
                <w:tcW w:w="2254" w:type="dxa"/>
              </w:tcPr>
            </w:tcPrChange>
          </w:tcPr>
          <w:p w14:paraId="590B8022" w14:textId="163784F4" w:rsidR="00FC6C03" w:rsidRDefault="00FC6C03" w:rsidP="00FC6C03">
            <w:pPr>
              <w:rPr>
                <w:ins w:id="764" w:author="Michael Gomes" w:date="2020-10-14T23:24:00Z"/>
                <w:lang w:val="en-GB"/>
              </w:rPr>
            </w:pPr>
            <w:ins w:id="765" w:author="Michael Gomes" w:date="2020-10-14T23:29:00Z">
              <w:r>
                <w:rPr>
                  <w:rFonts w:ascii="Calibri" w:hAnsi="Calibri" w:cs="Calibri"/>
                  <w:color w:val="000000"/>
                </w:rPr>
                <w:t>6</w:t>
              </w:r>
            </w:ins>
            <w:ins w:id="766" w:author="Michael Gomes" w:date="2020-10-15T00:22:00Z">
              <w:r>
                <w:rPr>
                  <w:rFonts w:ascii="Calibri" w:hAnsi="Calibri" w:cs="Calibri"/>
                  <w:color w:val="000000"/>
                </w:rPr>
                <w:t>,</w:t>
              </w:r>
            </w:ins>
            <w:ins w:id="767" w:author="Michael Gomes" w:date="2020-10-14T23:29:00Z">
              <w:r>
                <w:rPr>
                  <w:rFonts w:ascii="Calibri" w:hAnsi="Calibri" w:cs="Calibri"/>
                  <w:color w:val="000000"/>
                </w:rPr>
                <w:t>829134</w:t>
              </w:r>
            </w:ins>
          </w:p>
        </w:tc>
        <w:tc>
          <w:tcPr>
            <w:tcW w:w="1466" w:type="dxa"/>
            <w:tcPrChange w:id="768" w:author="Michael Gomes" w:date="2020-10-15T00:19:00Z">
              <w:tcPr>
                <w:tcW w:w="2254" w:type="dxa"/>
              </w:tcPr>
            </w:tcPrChange>
          </w:tcPr>
          <w:p w14:paraId="2322CAE5" w14:textId="2C0AC0A5" w:rsidR="00FC6C03" w:rsidRDefault="00FC6C03" w:rsidP="00FC6C03">
            <w:pPr>
              <w:rPr>
                <w:ins w:id="769" w:author="Michael Gomes" w:date="2020-10-15T00:19:00Z"/>
                <w:rFonts w:ascii="Calibri" w:hAnsi="Calibri" w:cs="Calibri"/>
                <w:color w:val="000000"/>
              </w:rPr>
            </w:pPr>
            <w:ins w:id="770" w:author="Michael Gomes" w:date="2020-10-15T00:24: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771" w:author="Michael Gomes" w:date="2020-10-15T00:24:00Z">
              <w:r>
                <w:rPr>
                  <w:rFonts w:ascii="Calibri" w:hAnsi="Calibri" w:cs="Calibri"/>
                  <w:noProof/>
                  <w:color w:val="000000"/>
                </w:rPr>
                <w:t>6,985571</w:t>
              </w:r>
              <w:r>
                <w:rPr>
                  <w:rFonts w:ascii="Calibri" w:hAnsi="Calibri" w:cs="Calibri"/>
                  <w:color w:val="000000"/>
                </w:rPr>
                <w:fldChar w:fldCharType="end"/>
              </w:r>
            </w:ins>
          </w:p>
        </w:tc>
      </w:tr>
      <w:tr w:rsidR="00FC6C03" w14:paraId="1377F1EF" w14:textId="08CE6EEA" w:rsidTr="00FC6C03">
        <w:trPr>
          <w:ins w:id="772" w:author="Michael Gomes" w:date="2020-10-14T23:24:00Z"/>
        </w:trPr>
        <w:tc>
          <w:tcPr>
            <w:tcW w:w="1796" w:type="dxa"/>
            <w:tcPrChange w:id="773" w:author="Michael Gomes" w:date="2020-10-15T00:19:00Z">
              <w:tcPr>
                <w:tcW w:w="2254" w:type="dxa"/>
              </w:tcPr>
            </w:tcPrChange>
          </w:tcPr>
          <w:p w14:paraId="02DB8A2A" w14:textId="72D2910E" w:rsidR="00FC6C03" w:rsidRDefault="00FC6C03" w:rsidP="00FC6C03">
            <w:pPr>
              <w:rPr>
                <w:ins w:id="774" w:author="Michael Gomes" w:date="2020-10-14T23:24:00Z"/>
                <w:lang w:val="en-GB"/>
              </w:rPr>
            </w:pPr>
            <w:ins w:id="775" w:author="Michael Gomes" w:date="2020-10-14T23:25:00Z">
              <w:r>
                <w:rPr>
                  <w:lang w:val="en-GB"/>
                </w:rPr>
                <w:t>medium2</w:t>
              </w:r>
            </w:ins>
          </w:p>
        </w:tc>
        <w:tc>
          <w:tcPr>
            <w:tcW w:w="1918" w:type="dxa"/>
            <w:tcPrChange w:id="776" w:author="Michael Gomes" w:date="2020-10-15T00:19:00Z">
              <w:tcPr>
                <w:tcW w:w="2254" w:type="dxa"/>
              </w:tcPr>
            </w:tcPrChange>
          </w:tcPr>
          <w:p w14:paraId="3B502A7A" w14:textId="36DB4511" w:rsidR="00FC6C03" w:rsidRPr="00A33476" w:rsidRDefault="00FC6C03" w:rsidP="00FC6C03">
            <w:pPr>
              <w:rPr>
                <w:ins w:id="777" w:author="Michael Gomes" w:date="2020-10-14T23:24:00Z"/>
                <w:rFonts w:ascii="Calibri" w:hAnsi="Calibri" w:cs="Calibri"/>
                <w:color w:val="000000"/>
                <w:rPrChange w:id="778" w:author="Michael Gomes" w:date="2020-10-14T23:30:00Z">
                  <w:rPr>
                    <w:ins w:id="779" w:author="Michael Gomes" w:date="2020-10-14T23:24:00Z"/>
                    <w:lang w:val="en-GB"/>
                  </w:rPr>
                </w:rPrChange>
              </w:rPr>
            </w:pPr>
            <w:ins w:id="780" w:author="Michael Gomes" w:date="2020-10-14T23:29:00Z">
              <w:r>
                <w:rPr>
                  <w:rFonts w:ascii="Calibri" w:hAnsi="Calibri" w:cs="Calibri"/>
                  <w:color w:val="000000"/>
                </w:rPr>
                <w:t>7</w:t>
              </w:r>
            </w:ins>
            <w:ins w:id="781" w:author="Michael Gomes" w:date="2020-10-15T00:22:00Z">
              <w:r>
                <w:rPr>
                  <w:rFonts w:ascii="Calibri" w:hAnsi="Calibri" w:cs="Calibri"/>
                  <w:color w:val="000000"/>
                </w:rPr>
                <w:t>,</w:t>
              </w:r>
            </w:ins>
            <w:ins w:id="782" w:author="Michael Gomes" w:date="2020-10-14T23:29:00Z">
              <w:r>
                <w:rPr>
                  <w:rFonts w:ascii="Calibri" w:hAnsi="Calibri" w:cs="Calibri"/>
                  <w:color w:val="000000"/>
                </w:rPr>
                <w:t>461408</w:t>
              </w:r>
            </w:ins>
          </w:p>
        </w:tc>
        <w:tc>
          <w:tcPr>
            <w:tcW w:w="1918" w:type="dxa"/>
            <w:tcPrChange w:id="783" w:author="Michael Gomes" w:date="2020-10-15T00:19:00Z">
              <w:tcPr>
                <w:tcW w:w="2254" w:type="dxa"/>
              </w:tcPr>
            </w:tcPrChange>
          </w:tcPr>
          <w:p w14:paraId="0D7A4D29" w14:textId="472CDC6C" w:rsidR="00FC6C03" w:rsidRDefault="00FC6C03" w:rsidP="00FC6C03">
            <w:pPr>
              <w:rPr>
                <w:ins w:id="784" w:author="Michael Gomes" w:date="2020-10-14T23:24:00Z"/>
                <w:lang w:val="en-GB"/>
              </w:rPr>
            </w:pPr>
            <w:ins w:id="785" w:author="Michael Gomes" w:date="2020-10-14T23:30:00Z">
              <w:r>
                <w:rPr>
                  <w:rFonts w:ascii="Calibri" w:hAnsi="Calibri" w:cs="Calibri"/>
                  <w:color w:val="000000"/>
                </w:rPr>
                <w:t>6</w:t>
              </w:r>
            </w:ins>
            <w:ins w:id="786" w:author="Michael Gomes" w:date="2020-10-15T00:22:00Z">
              <w:r>
                <w:rPr>
                  <w:rFonts w:ascii="Calibri" w:hAnsi="Calibri" w:cs="Calibri"/>
                  <w:color w:val="000000"/>
                </w:rPr>
                <w:t>,</w:t>
              </w:r>
            </w:ins>
            <w:ins w:id="787" w:author="Michael Gomes" w:date="2020-10-14T23:30:00Z">
              <w:r>
                <w:rPr>
                  <w:rFonts w:ascii="Calibri" w:hAnsi="Calibri" w:cs="Calibri"/>
                  <w:color w:val="000000"/>
                </w:rPr>
                <w:t>176058</w:t>
              </w:r>
            </w:ins>
          </w:p>
        </w:tc>
        <w:tc>
          <w:tcPr>
            <w:tcW w:w="1918" w:type="dxa"/>
            <w:tcPrChange w:id="788" w:author="Michael Gomes" w:date="2020-10-15T00:19:00Z">
              <w:tcPr>
                <w:tcW w:w="2254" w:type="dxa"/>
              </w:tcPr>
            </w:tcPrChange>
          </w:tcPr>
          <w:p w14:paraId="27EEE946" w14:textId="3A4F9813" w:rsidR="00FC6C03" w:rsidRDefault="00FC6C03" w:rsidP="00FC6C03">
            <w:pPr>
              <w:rPr>
                <w:ins w:id="789" w:author="Michael Gomes" w:date="2020-10-14T23:24:00Z"/>
                <w:lang w:val="en-GB"/>
              </w:rPr>
            </w:pPr>
            <w:ins w:id="790" w:author="Michael Gomes" w:date="2020-10-14T23:30:00Z">
              <w:r>
                <w:rPr>
                  <w:rFonts w:ascii="Calibri" w:hAnsi="Calibri" w:cs="Calibri"/>
                  <w:color w:val="000000"/>
                </w:rPr>
                <w:t>9</w:t>
              </w:r>
            </w:ins>
            <w:ins w:id="791" w:author="Michael Gomes" w:date="2020-10-15T00:22:00Z">
              <w:r>
                <w:rPr>
                  <w:rFonts w:ascii="Calibri" w:hAnsi="Calibri" w:cs="Calibri"/>
                  <w:color w:val="000000"/>
                </w:rPr>
                <w:t>,</w:t>
              </w:r>
            </w:ins>
            <w:ins w:id="792" w:author="Michael Gomes" w:date="2020-10-14T23:30:00Z">
              <w:r>
                <w:rPr>
                  <w:rFonts w:ascii="Calibri" w:hAnsi="Calibri" w:cs="Calibri"/>
                  <w:color w:val="000000"/>
                </w:rPr>
                <w:t>128067</w:t>
              </w:r>
            </w:ins>
          </w:p>
        </w:tc>
        <w:tc>
          <w:tcPr>
            <w:tcW w:w="1466" w:type="dxa"/>
            <w:tcPrChange w:id="793" w:author="Michael Gomes" w:date="2020-10-15T00:19:00Z">
              <w:tcPr>
                <w:tcW w:w="2254" w:type="dxa"/>
              </w:tcPr>
            </w:tcPrChange>
          </w:tcPr>
          <w:p w14:paraId="7281B190" w14:textId="4DAF74CD" w:rsidR="00FC6C03" w:rsidRDefault="00FC6C03" w:rsidP="00FC6C03">
            <w:pPr>
              <w:rPr>
                <w:ins w:id="794" w:author="Michael Gomes" w:date="2020-10-15T00:19:00Z"/>
                <w:rFonts w:ascii="Calibri" w:hAnsi="Calibri" w:cs="Calibri"/>
                <w:color w:val="000000"/>
              </w:rPr>
            </w:pPr>
            <w:ins w:id="795" w:author="Michael Gomes" w:date="2020-10-15T00:24: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796" w:author="Michael Gomes" w:date="2020-10-15T00:24:00Z">
              <w:r>
                <w:rPr>
                  <w:rFonts w:ascii="Calibri" w:hAnsi="Calibri" w:cs="Calibri"/>
                  <w:noProof/>
                  <w:color w:val="000000"/>
                </w:rPr>
                <w:t>7,588511</w:t>
              </w:r>
              <w:r>
                <w:rPr>
                  <w:rFonts w:ascii="Calibri" w:hAnsi="Calibri" w:cs="Calibri"/>
                  <w:color w:val="000000"/>
                </w:rPr>
                <w:fldChar w:fldCharType="end"/>
              </w:r>
            </w:ins>
          </w:p>
        </w:tc>
      </w:tr>
      <w:tr w:rsidR="00FC6C03" w14:paraId="63BF85AF" w14:textId="7485E81B" w:rsidTr="00FC6C03">
        <w:trPr>
          <w:ins w:id="797" w:author="Michael Gomes" w:date="2020-10-14T23:24:00Z"/>
        </w:trPr>
        <w:tc>
          <w:tcPr>
            <w:tcW w:w="1796" w:type="dxa"/>
            <w:tcPrChange w:id="798" w:author="Michael Gomes" w:date="2020-10-15T00:19:00Z">
              <w:tcPr>
                <w:tcW w:w="2254" w:type="dxa"/>
              </w:tcPr>
            </w:tcPrChange>
          </w:tcPr>
          <w:p w14:paraId="7B890695" w14:textId="2110D070" w:rsidR="00FC6C03" w:rsidRDefault="00FC6C03" w:rsidP="00FC6C03">
            <w:pPr>
              <w:rPr>
                <w:ins w:id="799" w:author="Michael Gomes" w:date="2020-10-14T23:24:00Z"/>
                <w:lang w:val="en-GB"/>
              </w:rPr>
            </w:pPr>
            <w:ins w:id="800" w:author="Michael Gomes" w:date="2020-10-14T23:25:00Z">
              <w:r>
                <w:rPr>
                  <w:lang w:val="en-GB"/>
                </w:rPr>
                <w:t>medium3</w:t>
              </w:r>
            </w:ins>
          </w:p>
        </w:tc>
        <w:tc>
          <w:tcPr>
            <w:tcW w:w="1918" w:type="dxa"/>
            <w:tcPrChange w:id="801" w:author="Michael Gomes" w:date="2020-10-15T00:19:00Z">
              <w:tcPr>
                <w:tcW w:w="2254" w:type="dxa"/>
              </w:tcPr>
            </w:tcPrChange>
          </w:tcPr>
          <w:p w14:paraId="52CE7B23" w14:textId="26907563" w:rsidR="00FC6C03" w:rsidRPr="00A33476" w:rsidRDefault="00FC6C03" w:rsidP="00FC6C03">
            <w:pPr>
              <w:rPr>
                <w:ins w:id="802" w:author="Michael Gomes" w:date="2020-10-14T23:24:00Z"/>
                <w:rFonts w:ascii="Calibri" w:hAnsi="Calibri" w:cs="Calibri"/>
                <w:color w:val="000000"/>
                <w:rPrChange w:id="803" w:author="Michael Gomes" w:date="2020-10-14T23:30:00Z">
                  <w:rPr>
                    <w:ins w:id="804" w:author="Michael Gomes" w:date="2020-10-14T23:24:00Z"/>
                    <w:lang w:val="en-GB"/>
                  </w:rPr>
                </w:rPrChange>
              </w:rPr>
            </w:pPr>
            <w:ins w:id="805" w:author="Michael Gomes" w:date="2020-10-14T23:30:00Z">
              <w:r>
                <w:rPr>
                  <w:rFonts w:ascii="Calibri" w:hAnsi="Calibri" w:cs="Calibri"/>
                  <w:color w:val="000000"/>
                </w:rPr>
                <w:t>23</w:t>
              </w:r>
            </w:ins>
            <w:ins w:id="806" w:author="Michael Gomes" w:date="2020-10-15T00:22:00Z">
              <w:r>
                <w:rPr>
                  <w:rFonts w:ascii="Calibri" w:hAnsi="Calibri" w:cs="Calibri"/>
                  <w:color w:val="000000"/>
                </w:rPr>
                <w:t>,</w:t>
              </w:r>
            </w:ins>
            <w:ins w:id="807" w:author="Michael Gomes" w:date="2020-10-14T23:30:00Z">
              <w:r>
                <w:rPr>
                  <w:rFonts w:ascii="Calibri" w:hAnsi="Calibri" w:cs="Calibri"/>
                  <w:color w:val="000000"/>
                </w:rPr>
                <w:t>8821</w:t>
              </w:r>
            </w:ins>
          </w:p>
        </w:tc>
        <w:tc>
          <w:tcPr>
            <w:tcW w:w="1918" w:type="dxa"/>
            <w:tcPrChange w:id="808" w:author="Michael Gomes" w:date="2020-10-15T00:19:00Z">
              <w:tcPr>
                <w:tcW w:w="2254" w:type="dxa"/>
              </w:tcPr>
            </w:tcPrChange>
          </w:tcPr>
          <w:p w14:paraId="5656D50A" w14:textId="683D8F95" w:rsidR="00FC6C03" w:rsidRDefault="00FC6C03" w:rsidP="00FC6C03">
            <w:pPr>
              <w:rPr>
                <w:ins w:id="809" w:author="Michael Gomes" w:date="2020-10-14T23:24:00Z"/>
                <w:lang w:val="en-GB"/>
              </w:rPr>
            </w:pPr>
            <w:ins w:id="810" w:author="Michael Gomes" w:date="2020-10-14T23:30:00Z">
              <w:r>
                <w:rPr>
                  <w:rFonts w:ascii="Calibri" w:hAnsi="Calibri" w:cs="Calibri"/>
                  <w:color w:val="000000"/>
                </w:rPr>
                <w:t>23</w:t>
              </w:r>
            </w:ins>
            <w:ins w:id="811" w:author="Michael Gomes" w:date="2020-10-15T00:22:00Z">
              <w:r>
                <w:rPr>
                  <w:rFonts w:ascii="Calibri" w:hAnsi="Calibri" w:cs="Calibri"/>
                  <w:color w:val="000000"/>
                </w:rPr>
                <w:t>,</w:t>
              </w:r>
            </w:ins>
            <w:ins w:id="812" w:author="Michael Gomes" w:date="2020-10-14T23:30:00Z">
              <w:r>
                <w:rPr>
                  <w:rFonts w:ascii="Calibri" w:hAnsi="Calibri" w:cs="Calibri"/>
                  <w:color w:val="000000"/>
                </w:rPr>
                <w:t>324926</w:t>
              </w:r>
            </w:ins>
          </w:p>
        </w:tc>
        <w:tc>
          <w:tcPr>
            <w:tcW w:w="1918" w:type="dxa"/>
            <w:tcPrChange w:id="813" w:author="Michael Gomes" w:date="2020-10-15T00:19:00Z">
              <w:tcPr>
                <w:tcW w:w="2254" w:type="dxa"/>
              </w:tcPr>
            </w:tcPrChange>
          </w:tcPr>
          <w:p w14:paraId="5C37CCFA" w14:textId="36502018" w:rsidR="00FC6C03" w:rsidRDefault="00FC6C03" w:rsidP="00FC6C03">
            <w:pPr>
              <w:rPr>
                <w:ins w:id="814" w:author="Michael Gomes" w:date="2020-10-14T23:24:00Z"/>
                <w:lang w:val="en-GB"/>
              </w:rPr>
            </w:pPr>
            <w:ins w:id="815" w:author="Michael Gomes" w:date="2020-10-14T23:30:00Z">
              <w:r>
                <w:rPr>
                  <w:rFonts w:ascii="Calibri" w:hAnsi="Calibri" w:cs="Calibri"/>
                  <w:color w:val="000000"/>
                </w:rPr>
                <w:t>24</w:t>
              </w:r>
            </w:ins>
            <w:ins w:id="816" w:author="Michael Gomes" w:date="2020-10-15T00:22:00Z">
              <w:r>
                <w:rPr>
                  <w:rFonts w:ascii="Calibri" w:hAnsi="Calibri" w:cs="Calibri"/>
                  <w:color w:val="000000"/>
                </w:rPr>
                <w:t>,</w:t>
              </w:r>
            </w:ins>
            <w:ins w:id="817" w:author="Michael Gomes" w:date="2020-10-14T23:30:00Z">
              <w:r>
                <w:rPr>
                  <w:rFonts w:ascii="Calibri" w:hAnsi="Calibri" w:cs="Calibri"/>
                  <w:color w:val="000000"/>
                </w:rPr>
                <w:t>423254</w:t>
              </w:r>
            </w:ins>
          </w:p>
        </w:tc>
        <w:tc>
          <w:tcPr>
            <w:tcW w:w="1466" w:type="dxa"/>
            <w:tcPrChange w:id="818" w:author="Michael Gomes" w:date="2020-10-15T00:19:00Z">
              <w:tcPr>
                <w:tcW w:w="2254" w:type="dxa"/>
              </w:tcPr>
            </w:tcPrChange>
          </w:tcPr>
          <w:p w14:paraId="50264B52" w14:textId="58CF4ECA" w:rsidR="00FC6C03" w:rsidRDefault="008C6529" w:rsidP="00FC6C03">
            <w:pPr>
              <w:rPr>
                <w:ins w:id="819" w:author="Michael Gomes" w:date="2020-10-15T00:19:00Z"/>
                <w:rFonts w:ascii="Calibri" w:hAnsi="Calibri" w:cs="Calibri"/>
                <w:color w:val="000000"/>
              </w:rPr>
            </w:pPr>
            <w:ins w:id="820" w:author="Michael Gomes" w:date="2020-10-15T00:24: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821" w:author="Michael Gomes" w:date="2020-10-15T00:24:00Z">
              <w:r>
                <w:rPr>
                  <w:rFonts w:ascii="Calibri" w:hAnsi="Calibri" w:cs="Calibri"/>
                  <w:noProof/>
                  <w:color w:val="000000"/>
                </w:rPr>
                <w:t>23,87676</w:t>
              </w:r>
              <w:r>
                <w:rPr>
                  <w:rFonts w:ascii="Calibri" w:hAnsi="Calibri" w:cs="Calibri"/>
                  <w:color w:val="000000"/>
                </w:rPr>
                <w:fldChar w:fldCharType="end"/>
              </w:r>
            </w:ins>
          </w:p>
        </w:tc>
      </w:tr>
      <w:tr w:rsidR="00FC6C03" w14:paraId="02A8F438" w14:textId="682457D6" w:rsidTr="00FC6C03">
        <w:trPr>
          <w:ins w:id="822" w:author="Michael Gomes" w:date="2020-10-14T23:24:00Z"/>
        </w:trPr>
        <w:tc>
          <w:tcPr>
            <w:tcW w:w="1796" w:type="dxa"/>
            <w:tcPrChange w:id="823" w:author="Michael Gomes" w:date="2020-10-15T00:19:00Z">
              <w:tcPr>
                <w:tcW w:w="2254" w:type="dxa"/>
              </w:tcPr>
            </w:tcPrChange>
          </w:tcPr>
          <w:p w14:paraId="457875DF" w14:textId="5650D686" w:rsidR="00FC6C03" w:rsidRDefault="00FC6C03" w:rsidP="00FC6C03">
            <w:pPr>
              <w:rPr>
                <w:ins w:id="824" w:author="Michael Gomes" w:date="2020-10-14T23:24:00Z"/>
                <w:lang w:val="en-GB"/>
              </w:rPr>
            </w:pPr>
            <w:ins w:id="825" w:author="Michael Gomes" w:date="2020-10-14T23:26:00Z">
              <w:r>
                <w:rPr>
                  <w:lang w:val="en-GB"/>
                </w:rPr>
                <w:t>h</w:t>
              </w:r>
            </w:ins>
            <w:ins w:id="826" w:author="Michael Gomes" w:date="2020-10-14T23:25:00Z">
              <w:r>
                <w:rPr>
                  <w:lang w:val="en-GB"/>
                </w:rPr>
                <w:t>ard1</w:t>
              </w:r>
            </w:ins>
          </w:p>
        </w:tc>
        <w:tc>
          <w:tcPr>
            <w:tcW w:w="1918" w:type="dxa"/>
            <w:tcPrChange w:id="827" w:author="Michael Gomes" w:date="2020-10-15T00:19:00Z">
              <w:tcPr>
                <w:tcW w:w="2254" w:type="dxa"/>
              </w:tcPr>
            </w:tcPrChange>
          </w:tcPr>
          <w:p w14:paraId="394ECA0C" w14:textId="4712B6C0" w:rsidR="00FC6C03" w:rsidRPr="00A33476" w:rsidRDefault="00FC6C03" w:rsidP="00FC6C03">
            <w:pPr>
              <w:rPr>
                <w:ins w:id="828" w:author="Michael Gomes" w:date="2020-10-14T23:24:00Z"/>
                <w:rFonts w:ascii="Calibri" w:hAnsi="Calibri" w:cs="Calibri"/>
                <w:color w:val="000000"/>
                <w:rPrChange w:id="829" w:author="Michael Gomes" w:date="2020-10-14T23:31:00Z">
                  <w:rPr>
                    <w:ins w:id="830" w:author="Michael Gomes" w:date="2020-10-14T23:24:00Z"/>
                    <w:lang w:val="en-GB"/>
                  </w:rPr>
                </w:rPrChange>
              </w:rPr>
            </w:pPr>
            <w:ins w:id="831" w:author="Michael Gomes" w:date="2020-10-14T23:31:00Z">
              <w:r>
                <w:rPr>
                  <w:rFonts w:ascii="Calibri" w:hAnsi="Calibri" w:cs="Calibri"/>
                  <w:color w:val="000000"/>
                </w:rPr>
                <w:t>106</w:t>
              </w:r>
            </w:ins>
            <w:ins w:id="832" w:author="Michael Gomes" w:date="2020-10-15T00:22:00Z">
              <w:r>
                <w:rPr>
                  <w:rFonts w:ascii="Calibri" w:hAnsi="Calibri" w:cs="Calibri"/>
                  <w:color w:val="000000"/>
                </w:rPr>
                <w:t>,</w:t>
              </w:r>
            </w:ins>
            <w:ins w:id="833" w:author="Michael Gomes" w:date="2020-10-14T23:31:00Z">
              <w:r>
                <w:rPr>
                  <w:rFonts w:ascii="Calibri" w:hAnsi="Calibri" w:cs="Calibri"/>
                  <w:color w:val="000000"/>
                </w:rPr>
                <w:t>615539</w:t>
              </w:r>
            </w:ins>
          </w:p>
        </w:tc>
        <w:tc>
          <w:tcPr>
            <w:tcW w:w="1918" w:type="dxa"/>
            <w:tcPrChange w:id="834" w:author="Michael Gomes" w:date="2020-10-15T00:19:00Z">
              <w:tcPr>
                <w:tcW w:w="2254" w:type="dxa"/>
              </w:tcPr>
            </w:tcPrChange>
          </w:tcPr>
          <w:p w14:paraId="1EAA06A1" w14:textId="2D6426B0" w:rsidR="00FC6C03" w:rsidRDefault="00FC6C03" w:rsidP="00FC6C03">
            <w:pPr>
              <w:rPr>
                <w:ins w:id="835" w:author="Michael Gomes" w:date="2020-10-14T23:24:00Z"/>
                <w:lang w:val="en-GB"/>
              </w:rPr>
            </w:pPr>
            <w:ins w:id="836" w:author="Michael Gomes" w:date="2020-10-14T23:31:00Z">
              <w:r>
                <w:rPr>
                  <w:rFonts w:ascii="Calibri" w:hAnsi="Calibri" w:cs="Calibri"/>
                  <w:color w:val="000000"/>
                </w:rPr>
                <w:t>111</w:t>
              </w:r>
            </w:ins>
            <w:ins w:id="837" w:author="Michael Gomes" w:date="2020-10-15T00:22:00Z">
              <w:r>
                <w:rPr>
                  <w:rFonts w:ascii="Calibri" w:hAnsi="Calibri" w:cs="Calibri"/>
                  <w:color w:val="000000"/>
                </w:rPr>
                <w:t>,</w:t>
              </w:r>
            </w:ins>
            <w:ins w:id="838" w:author="Michael Gomes" w:date="2020-10-14T23:31:00Z">
              <w:r>
                <w:rPr>
                  <w:rFonts w:ascii="Calibri" w:hAnsi="Calibri" w:cs="Calibri"/>
                  <w:color w:val="000000"/>
                </w:rPr>
                <w:t>785826</w:t>
              </w:r>
            </w:ins>
          </w:p>
        </w:tc>
        <w:tc>
          <w:tcPr>
            <w:tcW w:w="1918" w:type="dxa"/>
            <w:tcPrChange w:id="839" w:author="Michael Gomes" w:date="2020-10-15T00:19:00Z">
              <w:tcPr>
                <w:tcW w:w="2254" w:type="dxa"/>
              </w:tcPr>
            </w:tcPrChange>
          </w:tcPr>
          <w:p w14:paraId="7BCD00E9" w14:textId="0E2642E6" w:rsidR="00FC6C03" w:rsidRDefault="00FC6C03" w:rsidP="00FC6C03">
            <w:pPr>
              <w:rPr>
                <w:ins w:id="840" w:author="Michael Gomes" w:date="2020-10-14T23:24:00Z"/>
                <w:lang w:val="en-GB"/>
              </w:rPr>
            </w:pPr>
            <w:ins w:id="841" w:author="Michael Gomes" w:date="2020-10-14T23:31:00Z">
              <w:r>
                <w:rPr>
                  <w:rFonts w:ascii="Calibri" w:hAnsi="Calibri" w:cs="Calibri"/>
                  <w:color w:val="000000"/>
                </w:rPr>
                <w:t>105</w:t>
              </w:r>
            </w:ins>
            <w:ins w:id="842" w:author="Michael Gomes" w:date="2020-10-15T00:22:00Z">
              <w:r>
                <w:rPr>
                  <w:rFonts w:ascii="Calibri" w:hAnsi="Calibri" w:cs="Calibri"/>
                  <w:color w:val="000000"/>
                </w:rPr>
                <w:t>,</w:t>
              </w:r>
            </w:ins>
            <w:ins w:id="843" w:author="Michael Gomes" w:date="2020-10-14T23:31:00Z">
              <w:r>
                <w:rPr>
                  <w:rFonts w:ascii="Calibri" w:hAnsi="Calibri" w:cs="Calibri"/>
                  <w:color w:val="000000"/>
                </w:rPr>
                <w:t>675045</w:t>
              </w:r>
            </w:ins>
          </w:p>
        </w:tc>
        <w:tc>
          <w:tcPr>
            <w:tcW w:w="1466" w:type="dxa"/>
            <w:tcPrChange w:id="844" w:author="Michael Gomes" w:date="2020-10-15T00:19:00Z">
              <w:tcPr>
                <w:tcW w:w="2254" w:type="dxa"/>
              </w:tcPr>
            </w:tcPrChange>
          </w:tcPr>
          <w:p w14:paraId="554A9EC8" w14:textId="0A268821" w:rsidR="00FC6C03" w:rsidRDefault="008C6529" w:rsidP="00FC6C03">
            <w:pPr>
              <w:rPr>
                <w:ins w:id="845" w:author="Michael Gomes" w:date="2020-10-15T00:19:00Z"/>
                <w:rFonts w:ascii="Calibri" w:hAnsi="Calibri" w:cs="Calibri"/>
                <w:color w:val="000000"/>
              </w:rPr>
            </w:pPr>
            <w:ins w:id="846"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847" w:author="Michael Gomes" w:date="2020-10-15T00:25:00Z">
              <w:r>
                <w:rPr>
                  <w:rFonts w:ascii="Calibri" w:hAnsi="Calibri" w:cs="Calibri"/>
                  <w:noProof/>
                  <w:color w:val="000000"/>
                </w:rPr>
                <w:t>108,02547</w:t>
              </w:r>
              <w:r>
                <w:rPr>
                  <w:rFonts w:ascii="Calibri" w:hAnsi="Calibri" w:cs="Calibri"/>
                  <w:color w:val="000000"/>
                </w:rPr>
                <w:fldChar w:fldCharType="end"/>
              </w:r>
            </w:ins>
          </w:p>
        </w:tc>
      </w:tr>
      <w:tr w:rsidR="00FC6C03" w14:paraId="311263A4" w14:textId="2ABA4A08" w:rsidTr="00FC6C03">
        <w:trPr>
          <w:ins w:id="848" w:author="Michael Gomes" w:date="2020-10-14T23:24:00Z"/>
        </w:trPr>
        <w:tc>
          <w:tcPr>
            <w:tcW w:w="1796" w:type="dxa"/>
            <w:tcPrChange w:id="849" w:author="Michael Gomes" w:date="2020-10-15T00:19:00Z">
              <w:tcPr>
                <w:tcW w:w="2254" w:type="dxa"/>
              </w:tcPr>
            </w:tcPrChange>
          </w:tcPr>
          <w:p w14:paraId="26ADA857" w14:textId="77F80F71" w:rsidR="00FC6C03" w:rsidRDefault="00FC6C03" w:rsidP="00FC6C03">
            <w:pPr>
              <w:rPr>
                <w:ins w:id="850" w:author="Michael Gomes" w:date="2020-10-14T23:24:00Z"/>
                <w:lang w:val="en-GB"/>
              </w:rPr>
            </w:pPr>
            <w:ins w:id="851" w:author="Michael Gomes" w:date="2020-10-14T23:26:00Z">
              <w:r>
                <w:rPr>
                  <w:lang w:val="en-GB"/>
                </w:rPr>
                <w:t>h</w:t>
              </w:r>
            </w:ins>
            <w:ins w:id="852" w:author="Michael Gomes" w:date="2020-10-14T23:25:00Z">
              <w:r>
                <w:rPr>
                  <w:lang w:val="en-GB"/>
                </w:rPr>
                <w:t>a</w:t>
              </w:r>
            </w:ins>
            <w:ins w:id="853" w:author="Michael Gomes" w:date="2020-10-14T23:26:00Z">
              <w:r>
                <w:rPr>
                  <w:lang w:val="en-GB"/>
                </w:rPr>
                <w:t>rd2</w:t>
              </w:r>
            </w:ins>
          </w:p>
        </w:tc>
        <w:tc>
          <w:tcPr>
            <w:tcW w:w="1918" w:type="dxa"/>
            <w:tcPrChange w:id="854" w:author="Michael Gomes" w:date="2020-10-15T00:19:00Z">
              <w:tcPr>
                <w:tcW w:w="2254" w:type="dxa"/>
              </w:tcPr>
            </w:tcPrChange>
          </w:tcPr>
          <w:p w14:paraId="6F1FDA96" w14:textId="11973CC0" w:rsidR="00FC6C03" w:rsidRPr="00D849F8" w:rsidRDefault="00FC6C03" w:rsidP="00FC6C03">
            <w:pPr>
              <w:rPr>
                <w:ins w:id="855" w:author="Michael Gomes" w:date="2020-10-14T23:24:00Z"/>
                <w:rFonts w:ascii="Calibri" w:hAnsi="Calibri" w:cs="Calibri"/>
                <w:color w:val="000000"/>
                <w:rPrChange w:id="856" w:author="Michael Gomes" w:date="2020-10-14T23:31:00Z">
                  <w:rPr>
                    <w:ins w:id="857" w:author="Michael Gomes" w:date="2020-10-14T23:24:00Z"/>
                    <w:lang w:val="en-GB"/>
                  </w:rPr>
                </w:rPrChange>
              </w:rPr>
            </w:pPr>
            <w:ins w:id="858" w:author="Michael Gomes" w:date="2020-10-14T23:31:00Z">
              <w:r>
                <w:rPr>
                  <w:rFonts w:ascii="Calibri" w:hAnsi="Calibri" w:cs="Calibri"/>
                  <w:color w:val="000000"/>
                </w:rPr>
                <w:t>50</w:t>
              </w:r>
            </w:ins>
            <w:ins w:id="859" w:author="Michael Gomes" w:date="2020-10-15T00:22:00Z">
              <w:r>
                <w:rPr>
                  <w:rFonts w:ascii="Calibri" w:hAnsi="Calibri" w:cs="Calibri"/>
                  <w:color w:val="000000"/>
                </w:rPr>
                <w:t>,</w:t>
              </w:r>
            </w:ins>
            <w:ins w:id="860" w:author="Michael Gomes" w:date="2020-10-14T23:31:00Z">
              <w:r>
                <w:rPr>
                  <w:rFonts w:ascii="Calibri" w:hAnsi="Calibri" w:cs="Calibri"/>
                  <w:color w:val="000000"/>
                </w:rPr>
                <w:t>003546</w:t>
              </w:r>
            </w:ins>
          </w:p>
        </w:tc>
        <w:tc>
          <w:tcPr>
            <w:tcW w:w="1918" w:type="dxa"/>
            <w:tcPrChange w:id="861" w:author="Michael Gomes" w:date="2020-10-15T00:19:00Z">
              <w:tcPr>
                <w:tcW w:w="2254" w:type="dxa"/>
              </w:tcPr>
            </w:tcPrChange>
          </w:tcPr>
          <w:p w14:paraId="34119A30" w14:textId="3590B17F" w:rsidR="00FC6C03" w:rsidRDefault="00FC6C03" w:rsidP="00FC6C03">
            <w:pPr>
              <w:rPr>
                <w:ins w:id="862" w:author="Michael Gomes" w:date="2020-10-14T23:24:00Z"/>
                <w:lang w:val="en-GB"/>
              </w:rPr>
            </w:pPr>
            <w:ins w:id="863" w:author="Michael Gomes" w:date="2020-10-14T23:31:00Z">
              <w:r>
                <w:rPr>
                  <w:rFonts w:ascii="Calibri" w:hAnsi="Calibri" w:cs="Calibri"/>
                  <w:color w:val="000000"/>
                </w:rPr>
                <w:t>44</w:t>
              </w:r>
            </w:ins>
            <w:ins w:id="864" w:author="Michael Gomes" w:date="2020-10-15T00:22:00Z">
              <w:r>
                <w:rPr>
                  <w:rFonts w:ascii="Calibri" w:hAnsi="Calibri" w:cs="Calibri"/>
                  <w:color w:val="000000"/>
                </w:rPr>
                <w:t>,</w:t>
              </w:r>
            </w:ins>
            <w:ins w:id="865" w:author="Michael Gomes" w:date="2020-10-14T23:31:00Z">
              <w:r>
                <w:rPr>
                  <w:rFonts w:ascii="Calibri" w:hAnsi="Calibri" w:cs="Calibri"/>
                  <w:color w:val="000000"/>
                </w:rPr>
                <w:t>773057</w:t>
              </w:r>
            </w:ins>
          </w:p>
        </w:tc>
        <w:tc>
          <w:tcPr>
            <w:tcW w:w="1918" w:type="dxa"/>
            <w:tcPrChange w:id="866" w:author="Michael Gomes" w:date="2020-10-15T00:19:00Z">
              <w:tcPr>
                <w:tcW w:w="2254" w:type="dxa"/>
              </w:tcPr>
            </w:tcPrChange>
          </w:tcPr>
          <w:p w14:paraId="2254FA48" w14:textId="16A69AF1" w:rsidR="00FC6C03" w:rsidRDefault="00FC6C03" w:rsidP="00FC6C03">
            <w:pPr>
              <w:rPr>
                <w:ins w:id="867" w:author="Michael Gomes" w:date="2020-10-14T23:24:00Z"/>
                <w:lang w:val="en-GB"/>
              </w:rPr>
            </w:pPr>
            <w:ins w:id="868" w:author="Michael Gomes" w:date="2020-10-14T23:31:00Z">
              <w:r>
                <w:rPr>
                  <w:rFonts w:ascii="Calibri" w:hAnsi="Calibri" w:cs="Calibri"/>
                  <w:color w:val="000000"/>
                </w:rPr>
                <w:t>44</w:t>
              </w:r>
            </w:ins>
            <w:ins w:id="869" w:author="Michael Gomes" w:date="2020-10-15T00:22:00Z">
              <w:r>
                <w:rPr>
                  <w:rFonts w:ascii="Calibri" w:hAnsi="Calibri" w:cs="Calibri"/>
                  <w:color w:val="000000"/>
                </w:rPr>
                <w:t>,</w:t>
              </w:r>
            </w:ins>
            <w:ins w:id="870" w:author="Michael Gomes" w:date="2020-10-14T23:31:00Z">
              <w:r>
                <w:rPr>
                  <w:rFonts w:ascii="Calibri" w:hAnsi="Calibri" w:cs="Calibri"/>
                  <w:color w:val="000000"/>
                </w:rPr>
                <w:t>10117</w:t>
              </w:r>
            </w:ins>
          </w:p>
        </w:tc>
        <w:tc>
          <w:tcPr>
            <w:tcW w:w="1466" w:type="dxa"/>
            <w:tcPrChange w:id="871" w:author="Michael Gomes" w:date="2020-10-15T00:19:00Z">
              <w:tcPr>
                <w:tcW w:w="2254" w:type="dxa"/>
              </w:tcPr>
            </w:tcPrChange>
          </w:tcPr>
          <w:p w14:paraId="47B6D38C" w14:textId="452BD24D" w:rsidR="00FC6C03" w:rsidRDefault="008C6529" w:rsidP="00FC6C03">
            <w:pPr>
              <w:rPr>
                <w:ins w:id="872" w:author="Michael Gomes" w:date="2020-10-15T00:19:00Z"/>
                <w:rFonts w:ascii="Calibri" w:hAnsi="Calibri" w:cs="Calibri"/>
                <w:color w:val="000000"/>
              </w:rPr>
            </w:pPr>
            <w:ins w:id="873"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874" w:author="Michael Gomes" w:date="2020-10-15T00:25:00Z">
              <w:r>
                <w:rPr>
                  <w:rFonts w:ascii="Calibri" w:hAnsi="Calibri" w:cs="Calibri"/>
                  <w:noProof/>
                  <w:color w:val="000000"/>
                </w:rPr>
                <w:t>46,292591</w:t>
              </w:r>
              <w:r>
                <w:rPr>
                  <w:rFonts w:ascii="Calibri" w:hAnsi="Calibri" w:cs="Calibri"/>
                  <w:color w:val="000000"/>
                </w:rPr>
                <w:fldChar w:fldCharType="end"/>
              </w:r>
            </w:ins>
          </w:p>
        </w:tc>
      </w:tr>
      <w:tr w:rsidR="00FC6C03" w14:paraId="02914DE0" w14:textId="4BDE7601" w:rsidTr="00FC6C03">
        <w:trPr>
          <w:ins w:id="875" w:author="Michael Gomes" w:date="2020-10-14T23:24:00Z"/>
        </w:trPr>
        <w:tc>
          <w:tcPr>
            <w:tcW w:w="1796" w:type="dxa"/>
            <w:tcPrChange w:id="876" w:author="Michael Gomes" w:date="2020-10-15T00:19:00Z">
              <w:tcPr>
                <w:tcW w:w="2254" w:type="dxa"/>
              </w:tcPr>
            </w:tcPrChange>
          </w:tcPr>
          <w:p w14:paraId="298548FF" w14:textId="69CEC5CF" w:rsidR="00FC6C03" w:rsidRDefault="00FC6C03" w:rsidP="00FC6C03">
            <w:pPr>
              <w:rPr>
                <w:ins w:id="877" w:author="Michael Gomes" w:date="2020-10-14T23:24:00Z"/>
                <w:lang w:val="en-GB"/>
              </w:rPr>
            </w:pPr>
            <w:ins w:id="878" w:author="Michael Gomes" w:date="2020-10-14T23:26:00Z">
              <w:r>
                <w:rPr>
                  <w:lang w:val="en-GB"/>
                </w:rPr>
                <w:t>hard3</w:t>
              </w:r>
            </w:ins>
          </w:p>
        </w:tc>
        <w:tc>
          <w:tcPr>
            <w:tcW w:w="1918" w:type="dxa"/>
            <w:tcPrChange w:id="879" w:author="Michael Gomes" w:date="2020-10-15T00:19:00Z">
              <w:tcPr>
                <w:tcW w:w="2254" w:type="dxa"/>
              </w:tcPr>
            </w:tcPrChange>
          </w:tcPr>
          <w:p w14:paraId="794E1DDF" w14:textId="5E9377CE" w:rsidR="00FC6C03" w:rsidRPr="00D849F8" w:rsidRDefault="00FC6C03" w:rsidP="00FC6C03">
            <w:pPr>
              <w:rPr>
                <w:ins w:id="880" w:author="Michael Gomes" w:date="2020-10-14T23:24:00Z"/>
                <w:rFonts w:ascii="Calibri" w:hAnsi="Calibri" w:cs="Calibri"/>
                <w:color w:val="000000"/>
                <w:rPrChange w:id="881" w:author="Michael Gomes" w:date="2020-10-14T23:32:00Z">
                  <w:rPr>
                    <w:ins w:id="882" w:author="Michael Gomes" w:date="2020-10-14T23:24:00Z"/>
                    <w:lang w:val="en-GB"/>
                  </w:rPr>
                </w:rPrChange>
              </w:rPr>
            </w:pPr>
            <w:ins w:id="883" w:author="Michael Gomes" w:date="2020-10-14T23:32:00Z">
              <w:r>
                <w:rPr>
                  <w:rFonts w:ascii="Calibri" w:hAnsi="Calibri" w:cs="Calibri"/>
                  <w:color w:val="000000"/>
                </w:rPr>
                <w:t>54</w:t>
              </w:r>
            </w:ins>
            <w:ins w:id="884" w:author="Michael Gomes" w:date="2020-10-15T00:22:00Z">
              <w:r>
                <w:rPr>
                  <w:rFonts w:ascii="Calibri" w:hAnsi="Calibri" w:cs="Calibri"/>
                  <w:color w:val="000000"/>
                </w:rPr>
                <w:t>,</w:t>
              </w:r>
            </w:ins>
            <w:ins w:id="885" w:author="Michael Gomes" w:date="2020-10-14T23:32:00Z">
              <w:r>
                <w:rPr>
                  <w:rFonts w:ascii="Calibri" w:hAnsi="Calibri" w:cs="Calibri"/>
                  <w:color w:val="000000"/>
                </w:rPr>
                <w:t>056567</w:t>
              </w:r>
            </w:ins>
          </w:p>
        </w:tc>
        <w:tc>
          <w:tcPr>
            <w:tcW w:w="1918" w:type="dxa"/>
            <w:tcPrChange w:id="886" w:author="Michael Gomes" w:date="2020-10-15T00:19:00Z">
              <w:tcPr>
                <w:tcW w:w="2254" w:type="dxa"/>
              </w:tcPr>
            </w:tcPrChange>
          </w:tcPr>
          <w:p w14:paraId="44DCFFE7" w14:textId="27A8D46C" w:rsidR="00FC6C03" w:rsidRDefault="00FC6C03" w:rsidP="00FC6C03">
            <w:pPr>
              <w:rPr>
                <w:ins w:id="887" w:author="Michael Gomes" w:date="2020-10-14T23:24:00Z"/>
                <w:lang w:val="en-GB"/>
              </w:rPr>
            </w:pPr>
            <w:ins w:id="888" w:author="Michael Gomes" w:date="2020-10-14T23:32:00Z">
              <w:r>
                <w:rPr>
                  <w:rFonts w:ascii="Calibri" w:hAnsi="Calibri" w:cs="Calibri"/>
                  <w:color w:val="000000"/>
                </w:rPr>
                <w:t>51</w:t>
              </w:r>
            </w:ins>
            <w:ins w:id="889" w:author="Michael Gomes" w:date="2020-10-15T00:22:00Z">
              <w:r>
                <w:rPr>
                  <w:rFonts w:ascii="Calibri" w:hAnsi="Calibri" w:cs="Calibri"/>
                  <w:color w:val="000000"/>
                </w:rPr>
                <w:t>,</w:t>
              </w:r>
            </w:ins>
            <w:ins w:id="890" w:author="Michael Gomes" w:date="2020-10-14T23:32:00Z">
              <w:r>
                <w:rPr>
                  <w:rFonts w:ascii="Calibri" w:hAnsi="Calibri" w:cs="Calibri"/>
                  <w:color w:val="000000"/>
                </w:rPr>
                <w:t>047888</w:t>
              </w:r>
            </w:ins>
          </w:p>
        </w:tc>
        <w:tc>
          <w:tcPr>
            <w:tcW w:w="1918" w:type="dxa"/>
            <w:tcPrChange w:id="891" w:author="Michael Gomes" w:date="2020-10-15T00:19:00Z">
              <w:tcPr>
                <w:tcW w:w="2254" w:type="dxa"/>
              </w:tcPr>
            </w:tcPrChange>
          </w:tcPr>
          <w:p w14:paraId="6D521F8D" w14:textId="6881BE86" w:rsidR="00FC6C03" w:rsidRDefault="00FC6C03" w:rsidP="00FC6C03">
            <w:pPr>
              <w:rPr>
                <w:ins w:id="892" w:author="Michael Gomes" w:date="2020-10-14T23:24:00Z"/>
                <w:lang w:val="en-GB"/>
              </w:rPr>
            </w:pPr>
            <w:ins w:id="893" w:author="Michael Gomes" w:date="2020-10-14T23:32:00Z">
              <w:r>
                <w:rPr>
                  <w:rFonts w:ascii="Calibri" w:hAnsi="Calibri" w:cs="Calibri"/>
                  <w:color w:val="000000"/>
                </w:rPr>
                <w:t>53</w:t>
              </w:r>
            </w:ins>
            <w:ins w:id="894" w:author="Michael Gomes" w:date="2020-10-15T00:22:00Z">
              <w:r>
                <w:rPr>
                  <w:rFonts w:ascii="Calibri" w:hAnsi="Calibri" w:cs="Calibri"/>
                  <w:color w:val="000000"/>
                </w:rPr>
                <w:t>,</w:t>
              </w:r>
            </w:ins>
            <w:ins w:id="895" w:author="Michael Gomes" w:date="2020-10-14T23:32:00Z">
              <w:r>
                <w:rPr>
                  <w:rFonts w:ascii="Calibri" w:hAnsi="Calibri" w:cs="Calibri"/>
                  <w:color w:val="000000"/>
                </w:rPr>
                <w:t>86028</w:t>
              </w:r>
            </w:ins>
          </w:p>
        </w:tc>
        <w:tc>
          <w:tcPr>
            <w:tcW w:w="1466" w:type="dxa"/>
            <w:tcPrChange w:id="896" w:author="Michael Gomes" w:date="2020-10-15T00:19:00Z">
              <w:tcPr>
                <w:tcW w:w="2254" w:type="dxa"/>
              </w:tcPr>
            </w:tcPrChange>
          </w:tcPr>
          <w:p w14:paraId="3061DD87" w14:textId="68FFDB13" w:rsidR="00FC6C03" w:rsidRDefault="008C6529" w:rsidP="00FC6C03">
            <w:pPr>
              <w:rPr>
                <w:ins w:id="897" w:author="Michael Gomes" w:date="2020-10-15T00:19:00Z"/>
                <w:rFonts w:ascii="Calibri" w:hAnsi="Calibri" w:cs="Calibri"/>
                <w:color w:val="000000"/>
              </w:rPr>
            </w:pPr>
            <w:ins w:id="898"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899" w:author="Michael Gomes" w:date="2020-10-15T00:25:00Z">
              <w:r>
                <w:rPr>
                  <w:rFonts w:ascii="Calibri" w:hAnsi="Calibri" w:cs="Calibri"/>
                  <w:noProof/>
                  <w:color w:val="000000"/>
                </w:rPr>
                <w:t>52,988245</w:t>
              </w:r>
              <w:r>
                <w:rPr>
                  <w:rFonts w:ascii="Calibri" w:hAnsi="Calibri" w:cs="Calibri"/>
                  <w:color w:val="000000"/>
                </w:rPr>
                <w:fldChar w:fldCharType="end"/>
              </w:r>
            </w:ins>
          </w:p>
        </w:tc>
      </w:tr>
      <w:tr w:rsidR="00FC6C03" w14:paraId="1E41FA40" w14:textId="357C63BA" w:rsidTr="00FC6C03">
        <w:trPr>
          <w:ins w:id="900" w:author="Michael Gomes" w:date="2020-10-14T23:24:00Z"/>
        </w:trPr>
        <w:tc>
          <w:tcPr>
            <w:tcW w:w="1796" w:type="dxa"/>
            <w:tcPrChange w:id="901" w:author="Michael Gomes" w:date="2020-10-15T00:19:00Z">
              <w:tcPr>
                <w:tcW w:w="2254" w:type="dxa"/>
              </w:tcPr>
            </w:tcPrChange>
          </w:tcPr>
          <w:p w14:paraId="1B654259" w14:textId="5B7FD869" w:rsidR="00FC6C03" w:rsidRDefault="00FC6C03" w:rsidP="00FC6C03">
            <w:pPr>
              <w:rPr>
                <w:ins w:id="902" w:author="Michael Gomes" w:date="2020-10-14T23:24:00Z"/>
                <w:lang w:val="en-GB"/>
              </w:rPr>
            </w:pPr>
            <w:ins w:id="903" w:author="Michael Gomes" w:date="2020-10-14T23:26:00Z">
              <w:r>
                <w:rPr>
                  <w:lang w:val="en-GB"/>
                </w:rPr>
                <w:t>expert1</w:t>
              </w:r>
            </w:ins>
          </w:p>
        </w:tc>
        <w:tc>
          <w:tcPr>
            <w:tcW w:w="1918" w:type="dxa"/>
            <w:tcPrChange w:id="904" w:author="Michael Gomes" w:date="2020-10-15T00:19:00Z">
              <w:tcPr>
                <w:tcW w:w="2254" w:type="dxa"/>
              </w:tcPr>
            </w:tcPrChange>
          </w:tcPr>
          <w:p w14:paraId="16AF1E1D" w14:textId="76B6F422" w:rsidR="00FC6C03" w:rsidRPr="00D849F8" w:rsidRDefault="00FC6C03" w:rsidP="00FC6C03">
            <w:pPr>
              <w:rPr>
                <w:ins w:id="905" w:author="Michael Gomes" w:date="2020-10-14T23:24:00Z"/>
                <w:rFonts w:ascii="Calibri" w:hAnsi="Calibri" w:cs="Calibri"/>
                <w:color w:val="000000"/>
                <w:rPrChange w:id="906" w:author="Michael Gomes" w:date="2020-10-14T23:32:00Z">
                  <w:rPr>
                    <w:ins w:id="907" w:author="Michael Gomes" w:date="2020-10-14T23:24:00Z"/>
                    <w:lang w:val="en-GB"/>
                  </w:rPr>
                </w:rPrChange>
              </w:rPr>
            </w:pPr>
            <w:ins w:id="908" w:author="Michael Gomes" w:date="2020-10-14T23:32:00Z">
              <w:r>
                <w:rPr>
                  <w:rFonts w:ascii="Calibri" w:hAnsi="Calibri" w:cs="Calibri"/>
                  <w:color w:val="000000"/>
                </w:rPr>
                <w:t>1516</w:t>
              </w:r>
            </w:ins>
            <w:ins w:id="909" w:author="Michael Gomes" w:date="2020-10-15T00:22:00Z">
              <w:r>
                <w:rPr>
                  <w:rFonts w:ascii="Calibri" w:hAnsi="Calibri" w:cs="Calibri"/>
                  <w:color w:val="000000"/>
                </w:rPr>
                <w:t>,</w:t>
              </w:r>
            </w:ins>
            <w:ins w:id="910" w:author="Michael Gomes" w:date="2020-10-14T23:32:00Z">
              <w:r>
                <w:rPr>
                  <w:rFonts w:ascii="Calibri" w:hAnsi="Calibri" w:cs="Calibri"/>
                  <w:color w:val="000000"/>
                </w:rPr>
                <w:t>464504</w:t>
              </w:r>
            </w:ins>
          </w:p>
        </w:tc>
        <w:tc>
          <w:tcPr>
            <w:tcW w:w="1918" w:type="dxa"/>
            <w:tcPrChange w:id="911" w:author="Michael Gomes" w:date="2020-10-15T00:19:00Z">
              <w:tcPr>
                <w:tcW w:w="2254" w:type="dxa"/>
              </w:tcPr>
            </w:tcPrChange>
          </w:tcPr>
          <w:p w14:paraId="5722F77B" w14:textId="6C7CE029" w:rsidR="00FC6C03" w:rsidRDefault="00FC6C03" w:rsidP="00FC6C03">
            <w:pPr>
              <w:rPr>
                <w:ins w:id="912" w:author="Michael Gomes" w:date="2020-10-14T23:24:00Z"/>
                <w:lang w:val="en-GB"/>
              </w:rPr>
            </w:pPr>
            <w:ins w:id="913" w:author="Michael Gomes" w:date="2020-10-14T23:32:00Z">
              <w:r>
                <w:rPr>
                  <w:rFonts w:ascii="Calibri" w:hAnsi="Calibri" w:cs="Calibri"/>
                  <w:color w:val="000000"/>
                </w:rPr>
                <w:t>1644</w:t>
              </w:r>
            </w:ins>
            <w:ins w:id="914" w:author="Michael Gomes" w:date="2020-10-15T00:23:00Z">
              <w:r>
                <w:rPr>
                  <w:rFonts w:ascii="Calibri" w:hAnsi="Calibri" w:cs="Calibri"/>
                  <w:color w:val="000000"/>
                </w:rPr>
                <w:t>,</w:t>
              </w:r>
            </w:ins>
            <w:ins w:id="915" w:author="Michael Gomes" w:date="2020-10-14T23:32:00Z">
              <w:r>
                <w:rPr>
                  <w:rFonts w:ascii="Calibri" w:hAnsi="Calibri" w:cs="Calibri"/>
                  <w:color w:val="000000"/>
                </w:rPr>
                <w:t>453756</w:t>
              </w:r>
            </w:ins>
          </w:p>
        </w:tc>
        <w:tc>
          <w:tcPr>
            <w:tcW w:w="1918" w:type="dxa"/>
            <w:tcPrChange w:id="916" w:author="Michael Gomes" w:date="2020-10-15T00:19:00Z">
              <w:tcPr>
                <w:tcW w:w="2254" w:type="dxa"/>
              </w:tcPr>
            </w:tcPrChange>
          </w:tcPr>
          <w:p w14:paraId="737D0551" w14:textId="73B7E066" w:rsidR="00FC6C03" w:rsidRDefault="00FC6C03" w:rsidP="00FC6C03">
            <w:pPr>
              <w:rPr>
                <w:ins w:id="917" w:author="Michael Gomes" w:date="2020-10-14T23:24:00Z"/>
                <w:lang w:val="en-GB"/>
              </w:rPr>
            </w:pPr>
            <w:ins w:id="918" w:author="Michael Gomes" w:date="2020-10-14T23:32:00Z">
              <w:r>
                <w:rPr>
                  <w:rFonts w:ascii="Calibri" w:hAnsi="Calibri" w:cs="Calibri"/>
                  <w:color w:val="000000"/>
                </w:rPr>
                <w:t>1859</w:t>
              </w:r>
            </w:ins>
            <w:ins w:id="919" w:author="Michael Gomes" w:date="2020-10-15T00:23:00Z">
              <w:r>
                <w:rPr>
                  <w:rFonts w:ascii="Calibri" w:hAnsi="Calibri" w:cs="Calibri"/>
                  <w:color w:val="000000"/>
                </w:rPr>
                <w:t>,</w:t>
              </w:r>
            </w:ins>
            <w:ins w:id="920" w:author="Michael Gomes" w:date="2020-10-14T23:32:00Z">
              <w:r>
                <w:rPr>
                  <w:rFonts w:ascii="Calibri" w:hAnsi="Calibri" w:cs="Calibri"/>
                  <w:color w:val="000000"/>
                </w:rPr>
                <w:t>542042</w:t>
              </w:r>
            </w:ins>
          </w:p>
        </w:tc>
        <w:tc>
          <w:tcPr>
            <w:tcW w:w="1466" w:type="dxa"/>
            <w:tcPrChange w:id="921" w:author="Michael Gomes" w:date="2020-10-15T00:19:00Z">
              <w:tcPr>
                <w:tcW w:w="2254" w:type="dxa"/>
              </w:tcPr>
            </w:tcPrChange>
          </w:tcPr>
          <w:p w14:paraId="000AAEB1" w14:textId="1293B2E6" w:rsidR="00FC6C03" w:rsidRDefault="008C6529" w:rsidP="00FC6C03">
            <w:pPr>
              <w:rPr>
                <w:ins w:id="922" w:author="Michael Gomes" w:date="2020-10-15T00:19:00Z"/>
                <w:rFonts w:ascii="Calibri" w:hAnsi="Calibri" w:cs="Calibri"/>
                <w:color w:val="000000"/>
              </w:rPr>
            </w:pPr>
            <w:ins w:id="923"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924" w:author="Michael Gomes" w:date="2020-10-15T00:25:00Z">
              <w:r>
                <w:rPr>
                  <w:rFonts w:ascii="Calibri" w:hAnsi="Calibri" w:cs="Calibri"/>
                  <w:noProof/>
                  <w:color w:val="000000"/>
                </w:rPr>
                <w:t>1673,486767</w:t>
              </w:r>
              <w:r>
                <w:rPr>
                  <w:rFonts w:ascii="Calibri" w:hAnsi="Calibri" w:cs="Calibri"/>
                  <w:color w:val="000000"/>
                </w:rPr>
                <w:fldChar w:fldCharType="end"/>
              </w:r>
            </w:ins>
          </w:p>
        </w:tc>
      </w:tr>
      <w:tr w:rsidR="00FC6C03" w14:paraId="39B6F2C7" w14:textId="34DC60CB" w:rsidTr="00FC6C03">
        <w:trPr>
          <w:ins w:id="925" w:author="Michael Gomes" w:date="2020-10-14T23:24:00Z"/>
        </w:trPr>
        <w:tc>
          <w:tcPr>
            <w:tcW w:w="1796" w:type="dxa"/>
            <w:tcPrChange w:id="926" w:author="Michael Gomes" w:date="2020-10-15T00:19:00Z">
              <w:tcPr>
                <w:tcW w:w="2254" w:type="dxa"/>
              </w:tcPr>
            </w:tcPrChange>
          </w:tcPr>
          <w:p w14:paraId="642A2C9C" w14:textId="480D8D66" w:rsidR="00FC6C03" w:rsidRDefault="00FC6C03" w:rsidP="00FC6C03">
            <w:pPr>
              <w:rPr>
                <w:ins w:id="927" w:author="Michael Gomes" w:date="2020-10-14T23:24:00Z"/>
                <w:lang w:val="en-GB"/>
              </w:rPr>
            </w:pPr>
            <w:ins w:id="928" w:author="Michael Gomes" w:date="2020-10-14T23:26:00Z">
              <w:r>
                <w:rPr>
                  <w:lang w:val="en-GB"/>
                </w:rPr>
                <w:t>expert2</w:t>
              </w:r>
            </w:ins>
          </w:p>
        </w:tc>
        <w:tc>
          <w:tcPr>
            <w:tcW w:w="1918" w:type="dxa"/>
            <w:tcPrChange w:id="929" w:author="Michael Gomes" w:date="2020-10-15T00:19:00Z">
              <w:tcPr>
                <w:tcW w:w="2254" w:type="dxa"/>
              </w:tcPr>
            </w:tcPrChange>
          </w:tcPr>
          <w:p w14:paraId="40FE41D3" w14:textId="7572D54B" w:rsidR="00FC6C03" w:rsidRPr="00D849F8" w:rsidRDefault="00FC6C03" w:rsidP="00FC6C03">
            <w:pPr>
              <w:rPr>
                <w:ins w:id="930" w:author="Michael Gomes" w:date="2020-10-14T23:24:00Z"/>
                <w:rFonts w:ascii="Calibri" w:hAnsi="Calibri" w:cs="Calibri"/>
                <w:color w:val="000000"/>
                <w:rPrChange w:id="931" w:author="Michael Gomes" w:date="2020-10-14T23:33:00Z">
                  <w:rPr>
                    <w:ins w:id="932" w:author="Michael Gomes" w:date="2020-10-14T23:24:00Z"/>
                    <w:lang w:val="en-GB"/>
                  </w:rPr>
                </w:rPrChange>
              </w:rPr>
            </w:pPr>
            <w:ins w:id="933" w:author="Michael Gomes" w:date="2020-10-14T23:32:00Z">
              <w:r>
                <w:rPr>
                  <w:rFonts w:ascii="Calibri" w:hAnsi="Calibri" w:cs="Calibri"/>
                  <w:color w:val="000000"/>
                </w:rPr>
                <w:t>334</w:t>
              </w:r>
            </w:ins>
            <w:ins w:id="934" w:author="Michael Gomes" w:date="2020-10-15T00:23:00Z">
              <w:r>
                <w:rPr>
                  <w:rFonts w:ascii="Calibri" w:hAnsi="Calibri" w:cs="Calibri"/>
                  <w:color w:val="000000"/>
                </w:rPr>
                <w:t>,</w:t>
              </w:r>
            </w:ins>
            <w:ins w:id="935" w:author="Michael Gomes" w:date="2020-10-14T23:32:00Z">
              <w:r>
                <w:rPr>
                  <w:rFonts w:ascii="Calibri" w:hAnsi="Calibri" w:cs="Calibri"/>
                  <w:color w:val="000000"/>
                </w:rPr>
                <w:t>91947</w:t>
              </w:r>
            </w:ins>
          </w:p>
        </w:tc>
        <w:tc>
          <w:tcPr>
            <w:tcW w:w="1918" w:type="dxa"/>
            <w:tcPrChange w:id="936" w:author="Michael Gomes" w:date="2020-10-15T00:19:00Z">
              <w:tcPr>
                <w:tcW w:w="2254" w:type="dxa"/>
              </w:tcPr>
            </w:tcPrChange>
          </w:tcPr>
          <w:p w14:paraId="75301DBB" w14:textId="486D5C23" w:rsidR="00FC6C03" w:rsidRDefault="00FC6C03" w:rsidP="00FC6C03">
            <w:pPr>
              <w:rPr>
                <w:ins w:id="937" w:author="Michael Gomes" w:date="2020-10-14T23:24:00Z"/>
                <w:lang w:val="en-GB"/>
              </w:rPr>
            </w:pPr>
            <w:ins w:id="938" w:author="Michael Gomes" w:date="2020-10-14T23:33:00Z">
              <w:r>
                <w:rPr>
                  <w:rFonts w:ascii="Calibri" w:hAnsi="Calibri" w:cs="Calibri"/>
                  <w:color w:val="000000"/>
                </w:rPr>
                <w:t>337</w:t>
              </w:r>
            </w:ins>
            <w:ins w:id="939" w:author="Michael Gomes" w:date="2020-10-15T00:23:00Z">
              <w:r>
                <w:rPr>
                  <w:rFonts w:ascii="Calibri" w:hAnsi="Calibri" w:cs="Calibri"/>
                  <w:color w:val="000000"/>
                </w:rPr>
                <w:t>,</w:t>
              </w:r>
            </w:ins>
            <w:ins w:id="940" w:author="Michael Gomes" w:date="2020-10-14T23:33:00Z">
              <w:r>
                <w:rPr>
                  <w:rFonts w:ascii="Calibri" w:hAnsi="Calibri" w:cs="Calibri"/>
                  <w:color w:val="000000"/>
                </w:rPr>
                <w:t>997903</w:t>
              </w:r>
            </w:ins>
          </w:p>
        </w:tc>
        <w:tc>
          <w:tcPr>
            <w:tcW w:w="1918" w:type="dxa"/>
            <w:tcPrChange w:id="941" w:author="Michael Gomes" w:date="2020-10-15T00:19:00Z">
              <w:tcPr>
                <w:tcW w:w="2254" w:type="dxa"/>
              </w:tcPr>
            </w:tcPrChange>
          </w:tcPr>
          <w:p w14:paraId="51F18638" w14:textId="61C453C4" w:rsidR="00FC6C03" w:rsidRDefault="00FC6C03" w:rsidP="00FC6C03">
            <w:pPr>
              <w:rPr>
                <w:ins w:id="942" w:author="Michael Gomes" w:date="2020-10-14T23:24:00Z"/>
                <w:lang w:val="en-GB"/>
              </w:rPr>
            </w:pPr>
            <w:ins w:id="943" w:author="Michael Gomes" w:date="2020-10-14T23:33:00Z">
              <w:r>
                <w:rPr>
                  <w:rFonts w:ascii="Calibri" w:hAnsi="Calibri" w:cs="Calibri"/>
                  <w:color w:val="000000"/>
                </w:rPr>
                <w:t>346</w:t>
              </w:r>
            </w:ins>
            <w:ins w:id="944" w:author="Michael Gomes" w:date="2020-10-15T00:23:00Z">
              <w:r>
                <w:rPr>
                  <w:rFonts w:ascii="Calibri" w:hAnsi="Calibri" w:cs="Calibri"/>
                  <w:color w:val="000000"/>
                </w:rPr>
                <w:t>,</w:t>
              </w:r>
            </w:ins>
            <w:ins w:id="945" w:author="Michael Gomes" w:date="2020-10-14T23:33:00Z">
              <w:r>
                <w:rPr>
                  <w:rFonts w:ascii="Calibri" w:hAnsi="Calibri" w:cs="Calibri"/>
                  <w:color w:val="000000"/>
                </w:rPr>
                <w:t>783929</w:t>
              </w:r>
            </w:ins>
          </w:p>
        </w:tc>
        <w:tc>
          <w:tcPr>
            <w:tcW w:w="1466" w:type="dxa"/>
            <w:tcPrChange w:id="946" w:author="Michael Gomes" w:date="2020-10-15T00:19:00Z">
              <w:tcPr>
                <w:tcW w:w="2254" w:type="dxa"/>
              </w:tcPr>
            </w:tcPrChange>
          </w:tcPr>
          <w:p w14:paraId="057A10D6" w14:textId="4C156D44" w:rsidR="00FC6C03" w:rsidRDefault="008C6529" w:rsidP="00FC6C03">
            <w:pPr>
              <w:rPr>
                <w:ins w:id="947" w:author="Michael Gomes" w:date="2020-10-15T00:19:00Z"/>
                <w:rFonts w:ascii="Calibri" w:hAnsi="Calibri" w:cs="Calibri"/>
                <w:color w:val="000000"/>
              </w:rPr>
            </w:pPr>
            <w:ins w:id="948"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949" w:author="Michael Gomes" w:date="2020-10-15T00:25:00Z">
              <w:r>
                <w:rPr>
                  <w:rFonts w:ascii="Calibri" w:hAnsi="Calibri" w:cs="Calibri"/>
                  <w:noProof/>
                  <w:color w:val="000000"/>
                </w:rPr>
                <w:t>339,900434</w:t>
              </w:r>
              <w:r>
                <w:rPr>
                  <w:rFonts w:ascii="Calibri" w:hAnsi="Calibri" w:cs="Calibri"/>
                  <w:color w:val="000000"/>
                </w:rPr>
                <w:fldChar w:fldCharType="end"/>
              </w:r>
            </w:ins>
          </w:p>
        </w:tc>
      </w:tr>
      <w:tr w:rsidR="00FC6C03" w14:paraId="7B402048" w14:textId="36E48EA0" w:rsidTr="00FC6C03">
        <w:trPr>
          <w:ins w:id="950" w:author="Michael Gomes" w:date="2020-10-14T23:24:00Z"/>
        </w:trPr>
        <w:tc>
          <w:tcPr>
            <w:tcW w:w="1796" w:type="dxa"/>
            <w:tcPrChange w:id="951" w:author="Michael Gomes" w:date="2020-10-15T00:19:00Z">
              <w:tcPr>
                <w:tcW w:w="2254" w:type="dxa"/>
              </w:tcPr>
            </w:tcPrChange>
          </w:tcPr>
          <w:p w14:paraId="3A8C8D5E" w14:textId="65EE6BDB" w:rsidR="00FC6C03" w:rsidRDefault="00FC6C03" w:rsidP="00FC6C03">
            <w:pPr>
              <w:rPr>
                <w:ins w:id="952" w:author="Michael Gomes" w:date="2020-10-14T23:24:00Z"/>
                <w:lang w:val="en-GB"/>
              </w:rPr>
            </w:pPr>
            <w:ins w:id="953" w:author="Michael Gomes" w:date="2020-10-14T23:26:00Z">
              <w:r>
                <w:rPr>
                  <w:lang w:val="en-GB"/>
                </w:rPr>
                <w:t>expert3</w:t>
              </w:r>
            </w:ins>
          </w:p>
        </w:tc>
        <w:tc>
          <w:tcPr>
            <w:tcW w:w="1918" w:type="dxa"/>
            <w:tcPrChange w:id="954" w:author="Michael Gomes" w:date="2020-10-15T00:19:00Z">
              <w:tcPr>
                <w:tcW w:w="2254" w:type="dxa"/>
              </w:tcPr>
            </w:tcPrChange>
          </w:tcPr>
          <w:p w14:paraId="3D181728" w14:textId="74871D8E" w:rsidR="00FC6C03" w:rsidRPr="00D849F8" w:rsidRDefault="00FC6C03" w:rsidP="00FC6C03">
            <w:pPr>
              <w:rPr>
                <w:ins w:id="955" w:author="Michael Gomes" w:date="2020-10-14T23:24:00Z"/>
                <w:rFonts w:ascii="Calibri" w:hAnsi="Calibri" w:cs="Calibri"/>
                <w:color w:val="000000"/>
                <w:rPrChange w:id="956" w:author="Michael Gomes" w:date="2020-10-14T23:33:00Z">
                  <w:rPr>
                    <w:ins w:id="957" w:author="Michael Gomes" w:date="2020-10-14T23:24:00Z"/>
                    <w:lang w:val="en-GB"/>
                  </w:rPr>
                </w:rPrChange>
              </w:rPr>
            </w:pPr>
            <w:ins w:id="958" w:author="Michael Gomes" w:date="2020-10-14T23:33:00Z">
              <w:r>
                <w:rPr>
                  <w:rFonts w:ascii="Calibri" w:hAnsi="Calibri" w:cs="Calibri"/>
                  <w:color w:val="000000"/>
                </w:rPr>
                <w:t>390</w:t>
              </w:r>
            </w:ins>
            <w:ins w:id="959" w:author="Michael Gomes" w:date="2020-10-15T00:23:00Z">
              <w:r>
                <w:rPr>
                  <w:rFonts w:ascii="Calibri" w:hAnsi="Calibri" w:cs="Calibri"/>
                  <w:color w:val="000000"/>
                </w:rPr>
                <w:t>,</w:t>
              </w:r>
            </w:ins>
            <w:ins w:id="960" w:author="Michael Gomes" w:date="2020-10-14T23:33:00Z">
              <w:r>
                <w:rPr>
                  <w:rFonts w:ascii="Calibri" w:hAnsi="Calibri" w:cs="Calibri"/>
                  <w:color w:val="000000"/>
                </w:rPr>
                <w:t>37573</w:t>
              </w:r>
            </w:ins>
          </w:p>
        </w:tc>
        <w:tc>
          <w:tcPr>
            <w:tcW w:w="1918" w:type="dxa"/>
            <w:tcPrChange w:id="961" w:author="Michael Gomes" w:date="2020-10-15T00:19:00Z">
              <w:tcPr>
                <w:tcW w:w="2254" w:type="dxa"/>
              </w:tcPr>
            </w:tcPrChange>
          </w:tcPr>
          <w:p w14:paraId="603D225C" w14:textId="619A8FE6" w:rsidR="00FC6C03" w:rsidRDefault="00FC6C03" w:rsidP="00FC6C03">
            <w:pPr>
              <w:rPr>
                <w:ins w:id="962" w:author="Michael Gomes" w:date="2020-10-14T23:24:00Z"/>
                <w:lang w:val="en-GB"/>
              </w:rPr>
            </w:pPr>
            <w:ins w:id="963" w:author="Michael Gomes" w:date="2020-10-14T23:33:00Z">
              <w:r>
                <w:rPr>
                  <w:rFonts w:ascii="Calibri" w:hAnsi="Calibri" w:cs="Calibri"/>
                  <w:color w:val="000000"/>
                </w:rPr>
                <w:t>418</w:t>
              </w:r>
            </w:ins>
            <w:ins w:id="964" w:author="Michael Gomes" w:date="2020-10-15T00:23:00Z">
              <w:r>
                <w:rPr>
                  <w:rFonts w:ascii="Calibri" w:hAnsi="Calibri" w:cs="Calibri"/>
                  <w:color w:val="000000"/>
                </w:rPr>
                <w:t>,</w:t>
              </w:r>
            </w:ins>
            <w:ins w:id="965" w:author="Michael Gomes" w:date="2020-10-14T23:33:00Z">
              <w:r>
                <w:rPr>
                  <w:rFonts w:ascii="Calibri" w:hAnsi="Calibri" w:cs="Calibri"/>
                  <w:color w:val="000000"/>
                </w:rPr>
                <w:t>382812</w:t>
              </w:r>
            </w:ins>
          </w:p>
        </w:tc>
        <w:tc>
          <w:tcPr>
            <w:tcW w:w="1918" w:type="dxa"/>
            <w:tcPrChange w:id="966" w:author="Michael Gomes" w:date="2020-10-15T00:19:00Z">
              <w:tcPr>
                <w:tcW w:w="2254" w:type="dxa"/>
              </w:tcPr>
            </w:tcPrChange>
          </w:tcPr>
          <w:p w14:paraId="245C128B" w14:textId="60ABC7A1" w:rsidR="00FC6C03" w:rsidRDefault="00FC6C03" w:rsidP="00FC6C03">
            <w:pPr>
              <w:rPr>
                <w:ins w:id="967" w:author="Michael Gomes" w:date="2020-10-14T23:24:00Z"/>
                <w:lang w:val="en-GB"/>
              </w:rPr>
            </w:pPr>
            <w:ins w:id="968" w:author="Michael Gomes" w:date="2020-10-14T23:33:00Z">
              <w:r>
                <w:rPr>
                  <w:rFonts w:ascii="Calibri" w:hAnsi="Calibri" w:cs="Calibri"/>
                  <w:color w:val="000000"/>
                </w:rPr>
                <w:t>422</w:t>
              </w:r>
            </w:ins>
            <w:ins w:id="969" w:author="Michael Gomes" w:date="2020-10-15T00:23:00Z">
              <w:r>
                <w:rPr>
                  <w:rFonts w:ascii="Calibri" w:hAnsi="Calibri" w:cs="Calibri"/>
                  <w:color w:val="000000"/>
                </w:rPr>
                <w:t>,</w:t>
              </w:r>
            </w:ins>
            <w:ins w:id="970" w:author="Michael Gomes" w:date="2020-10-14T23:33:00Z">
              <w:r>
                <w:rPr>
                  <w:rFonts w:ascii="Calibri" w:hAnsi="Calibri" w:cs="Calibri"/>
                  <w:color w:val="000000"/>
                </w:rPr>
                <w:t>406223</w:t>
              </w:r>
            </w:ins>
          </w:p>
        </w:tc>
        <w:tc>
          <w:tcPr>
            <w:tcW w:w="1466" w:type="dxa"/>
            <w:tcPrChange w:id="971" w:author="Michael Gomes" w:date="2020-10-15T00:19:00Z">
              <w:tcPr>
                <w:tcW w:w="2254" w:type="dxa"/>
              </w:tcPr>
            </w:tcPrChange>
          </w:tcPr>
          <w:p w14:paraId="79406265" w14:textId="5147D4A5" w:rsidR="00FC6C03" w:rsidRDefault="008C6529" w:rsidP="00FC6C03">
            <w:pPr>
              <w:rPr>
                <w:ins w:id="972" w:author="Michael Gomes" w:date="2020-10-15T00:19:00Z"/>
                <w:rFonts w:ascii="Calibri" w:hAnsi="Calibri" w:cs="Calibri"/>
                <w:color w:val="000000"/>
              </w:rPr>
            </w:pPr>
            <w:ins w:id="973" w:author="Michael Gomes" w:date="2020-10-15T00:25:00Z">
              <w:r>
                <w:rPr>
                  <w:rFonts w:ascii="Calibri" w:hAnsi="Calibri" w:cs="Calibri"/>
                  <w:color w:val="000000"/>
                </w:rPr>
                <w:fldChar w:fldCharType="begin"/>
              </w:r>
              <w:r>
                <w:rPr>
                  <w:rFonts w:ascii="Calibri" w:hAnsi="Calibri" w:cs="Calibri"/>
                  <w:color w:val="000000"/>
                </w:rPr>
                <w:instrText xml:space="preserve"> =AVERAGE(LEFT) </w:instrText>
              </w:r>
            </w:ins>
            <w:r>
              <w:rPr>
                <w:rFonts w:ascii="Calibri" w:hAnsi="Calibri" w:cs="Calibri"/>
                <w:color w:val="000000"/>
              </w:rPr>
              <w:fldChar w:fldCharType="separate"/>
            </w:r>
            <w:ins w:id="974" w:author="Michael Gomes" w:date="2020-10-15T00:25:00Z">
              <w:r>
                <w:rPr>
                  <w:rFonts w:ascii="Calibri" w:hAnsi="Calibri" w:cs="Calibri"/>
                  <w:noProof/>
                  <w:color w:val="000000"/>
                </w:rPr>
                <w:t>410,388255</w:t>
              </w:r>
              <w:r>
                <w:rPr>
                  <w:rFonts w:ascii="Calibri" w:hAnsi="Calibri" w:cs="Calibri"/>
                  <w:color w:val="000000"/>
                </w:rPr>
                <w:fldChar w:fldCharType="end"/>
              </w:r>
            </w:ins>
          </w:p>
        </w:tc>
      </w:tr>
      <w:tr w:rsidR="00502521" w14:paraId="550E6666" w14:textId="77777777" w:rsidTr="001654FB">
        <w:trPr>
          <w:ins w:id="975" w:author="Michael Gomes" w:date="2020-10-15T14:26:00Z"/>
        </w:trPr>
        <w:tc>
          <w:tcPr>
            <w:tcW w:w="9016" w:type="dxa"/>
            <w:gridSpan w:val="5"/>
          </w:tcPr>
          <w:p w14:paraId="6776D676" w14:textId="23824972" w:rsidR="00502521" w:rsidRDefault="00502521">
            <w:pPr>
              <w:jc w:val="center"/>
              <w:rPr>
                <w:ins w:id="976" w:author="Michael Gomes" w:date="2020-10-15T14:26:00Z"/>
                <w:rFonts w:ascii="Calibri" w:hAnsi="Calibri" w:cs="Calibri"/>
                <w:color w:val="000000"/>
              </w:rPr>
              <w:pPrChange w:id="977" w:author="Tristen Paul" w:date="2020-10-15T14:27:00Z">
                <w:pPr/>
              </w:pPrChange>
            </w:pPr>
            <w:ins w:id="978" w:author="Michael Gomes" w:date="2020-10-15T14:27:00Z">
              <w:r>
                <w:rPr>
                  <w:rFonts w:ascii="Calibri" w:hAnsi="Calibri" w:cs="Calibri"/>
                  <w:color w:val="000000"/>
                </w:rPr>
                <w:t>Average of Average Times (</w:t>
              </w:r>
              <w:proofErr w:type="spellStart"/>
              <w:r>
                <w:rPr>
                  <w:rFonts w:ascii="Calibri" w:hAnsi="Calibri" w:cs="Calibri"/>
                  <w:color w:val="000000"/>
                </w:rPr>
                <w:t>ms</w:t>
              </w:r>
              <w:proofErr w:type="spellEnd"/>
              <w:r>
                <w:rPr>
                  <w:rFonts w:ascii="Calibri" w:hAnsi="Calibri" w:cs="Calibri"/>
                  <w:color w:val="000000"/>
                </w:rPr>
                <w:t xml:space="preserve">): </w:t>
              </w:r>
              <w:r>
                <w:rPr>
                  <w:rFonts w:ascii="Calibri" w:hAnsi="Calibri" w:cs="Calibri"/>
                  <w:color w:val="000000"/>
                </w:rPr>
                <w:fldChar w:fldCharType="begin"/>
              </w:r>
              <w:r>
                <w:rPr>
                  <w:rFonts w:ascii="Calibri" w:hAnsi="Calibri" w:cs="Calibri"/>
                  <w:color w:val="000000"/>
                </w:rPr>
                <w:instrText xml:space="preserve"> =AVERAGE(ABOVE) </w:instrText>
              </w:r>
            </w:ins>
            <w:r>
              <w:rPr>
                <w:rFonts w:ascii="Calibri" w:hAnsi="Calibri" w:cs="Calibri"/>
                <w:color w:val="000000"/>
              </w:rPr>
              <w:fldChar w:fldCharType="separate"/>
            </w:r>
            <w:ins w:id="979" w:author="Michael Gomes" w:date="2020-10-15T14:27:00Z">
              <w:r>
                <w:rPr>
                  <w:rFonts w:ascii="Calibri" w:hAnsi="Calibri" w:cs="Calibri"/>
                  <w:noProof/>
                  <w:color w:val="000000"/>
                </w:rPr>
                <w:t>223,879642</w:t>
              </w:r>
              <w:r>
                <w:rPr>
                  <w:rFonts w:ascii="Calibri" w:hAnsi="Calibri" w:cs="Calibri"/>
                  <w:color w:val="000000"/>
                </w:rPr>
                <w:fldChar w:fldCharType="end"/>
              </w:r>
            </w:ins>
          </w:p>
        </w:tc>
      </w:tr>
    </w:tbl>
    <w:p w14:paraId="21895350" w14:textId="41CB5560" w:rsidR="00975432" w:rsidRPr="008E320E" w:rsidRDefault="00975432" w:rsidP="00975432">
      <w:pPr>
        <w:jc w:val="center"/>
        <w:rPr>
          <w:ins w:id="980" w:author="Tristen Paul" w:date="2020-10-17T19:51:00Z"/>
          <w:color w:val="000000" w:themeColor="text1"/>
          <w:lang w:val="en-GB"/>
        </w:rPr>
      </w:pPr>
      <w:ins w:id="981" w:author="Tristen Paul" w:date="2020-10-17T19:51:00Z">
        <w:r w:rsidRPr="008E320E">
          <w:rPr>
            <w:color w:val="000000" w:themeColor="text1"/>
            <w:lang w:val="en-GB"/>
          </w:rPr>
          <w:t xml:space="preserve">Figure </w:t>
        </w:r>
        <w:r>
          <w:rPr>
            <w:color w:val="000000" w:themeColor="text1"/>
            <w:lang w:val="en-GB"/>
          </w:rPr>
          <w:t>2</w:t>
        </w:r>
        <w:r w:rsidRPr="008E320E">
          <w:rPr>
            <w:color w:val="000000" w:themeColor="text1"/>
            <w:lang w:val="en-GB"/>
          </w:rPr>
          <w:t>:</w:t>
        </w:r>
      </w:ins>
    </w:p>
    <w:p w14:paraId="51F37223" w14:textId="709E1F8F" w:rsidR="007E2110" w:rsidDel="00D849F8" w:rsidRDefault="007E2110" w:rsidP="007E2110">
      <w:pPr>
        <w:rPr>
          <w:del w:id="982" w:author="Michael Gomes" w:date="2020-10-14T23:21:00Z"/>
          <w:lang w:val="en-GB"/>
        </w:rPr>
      </w:pPr>
      <w:del w:id="983" w:author="Michael Gomes" w:date="2020-10-14T23:21:00Z">
        <w:r w:rsidRPr="007E2110" w:rsidDel="00A33476">
          <w:rPr>
            <w:lang w:val="en-GB"/>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7D2DB6EB" w14:textId="309709A2" w:rsidR="00D849F8" w:rsidDel="00975432" w:rsidRDefault="00D849F8" w:rsidP="007E2110">
      <w:pPr>
        <w:rPr>
          <w:ins w:id="984" w:author="Michael Gomes" w:date="2020-10-14T23:40:00Z"/>
          <w:del w:id="985" w:author="Tristen Paul" w:date="2020-10-17T19:51:00Z"/>
          <w:lang w:val="en-GB"/>
        </w:rPr>
      </w:pPr>
    </w:p>
    <w:p w14:paraId="5DCF4CE1" w14:textId="68ACE57D" w:rsidR="00D849F8" w:rsidRPr="00392BA6" w:rsidRDefault="00D849F8" w:rsidP="00D849F8">
      <w:pPr>
        <w:pStyle w:val="Heading3"/>
        <w:jc w:val="center"/>
        <w:rPr>
          <w:ins w:id="986" w:author="Michael Gomes" w:date="2020-10-14T23:40:00Z"/>
          <w:u w:val="single"/>
          <w:lang w:val="en-GB"/>
        </w:rPr>
      </w:pPr>
      <w:ins w:id="987" w:author="Michael Gomes" w:date="2020-10-14T23:40:00Z">
        <w:r w:rsidRPr="00392BA6">
          <w:rPr>
            <w:u w:val="single"/>
            <w:lang w:val="en-GB"/>
          </w:rPr>
          <w:t>Table showing the times taken</w:t>
        </w:r>
        <w:r>
          <w:rPr>
            <w:u w:val="single"/>
            <w:lang w:val="en-GB"/>
          </w:rPr>
          <w:t xml:space="preserve"> </w:t>
        </w:r>
        <w:r w:rsidRPr="00392BA6">
          <w:rPr>
            <w:u w:val="single"/>
            <w:lang w:val="en-GB"/>
          </w:rPr>
          <w:t xml:space="preserve">to get the correct output for the specific input on computer system </w:t>
        </w:r>
        <w:r>
          <w:rPr>
            <w:u w:val="single"/>
            <w:lang w:val="en-GB"/>
          </w:rPr>
          <w:t>1 using the recursive</w:t>
        </w:r>
      </w:ins>
      <w:ins w:id="988" w:author="Michael Gomes" w:date="2020-10-14T23:41:00Z">
        <w:r>
          <w:rPr>
            <w:u w:val="single"/>
            <w:lang w:val="en-GB"/>
          </w:rPr>
          <w:t xml:space="preserve"> algorithm</w:t>
        </w:r>
      </w:ins>
      <w:ins w:id="989" w:author="Michael Gomes" w:date="2020-10-14T23:40:00Z">
        <w:r>
          <w:rPr>
            <w:u w:val="single"/>
            <w:lang w:val="en-GB"/>
          </w:rPr>
          <w:t>.</w:t>
        </w:r>
      </w:ins>
    </w:p>
    <w:tbl>
      <w:tblPr>
        <w:tblStyle w:val="TableGrid"/>
        <w:tblW w:w="9016" w:type="dxa"/>
        <w:tblLook w:val="04A0" w:firstRow="1" w:lastRow="0" w:firstColumn="1" w:lastColumn="0" w:noHBand="0" w:noVBand="1"/>
        <w:tblPrChange w:id="990" w:author="Michael Gomes" w:date="2020-10-14T23:53:00Z">
          <w:tblPr>
            <w:tblStyle w:val="TableGrid"/>
            <w:tblW w:w="10599" w:type="dxa"/>
            <w:tblLook w:val="04A0" w:firstRow="1" w:lastRow="0" w:firstColumn="1" w:lastColumn="0" w:noHBand="0" w:noVBand="1"/>
          </w:tblPr>
        </w:tblPrChange>
      </w:tblPr>
      <w:tblGrid>
        <w:gridCol w:w="1862"/>
        <w:gridCol w:w="1857"/>
        <w:gridCol w:w="1857"/>
        <w:gridCol w:w="1857"/>
        <w:gridCol w:w="1583"/>
        <w:tblGridChange w:id="991">
          <w:tblGrid>
            <w:gridCol w:w="1862"/>
            <w:gridCol w:w="1857"/>
            <w:gridCol w:w="1857"/>
            <w:gridCol w:w="1857"/>
            <w:gridCol w:w="1583"/>
          </w:tblGrid>
        </w:tblGridChange>
      </w:tblGrid>
      <w:tr w:rsidR="00807B15" w14:paraId="0AE77C1B" w14:textId="02E8D8B3" w:rsidTr="00807B15">
        <w:trPr>
          <w:ins w:id="992" w:author="Michael Gomes" w:date="2020-10-14T23:40:00Z"/>
        </w:trPr>
        <w:tc>
          <w:tcPr>
            <w:tcW w:w="1862" w:type="dxa"/>
            <w:tcPrChange w:id="993" w:author="Michael Gomes" w:date="2020-10-14T23:53:00Z">
              <w:tcPr>
                <w:tcW w:w="1862" w:type="dxa"/>
              </w:tcPr>
            </w:tcPrChange>
          </w:tcPr>
          <w:p w14:paraId="74C54926" w14:textId="77777777" w:rsidR="00807B15" w:rsidRDefault="00807B15" w:rsidP="00807B15">
            <w:pPr>
              <w:rPr>
                <w:ins w:id="994" w:author="Michael Gomes" w:date="2020-10-14T23:40:00Z"/>
                <w:lang w:val="en-GB"/>
              </w:rPr>
            </w:pPr>
            <w:ins w:id="995" w:author="Michael Gomes" w:date="2020-10-14T23:40:00Z">
              <w:r>
                <w:rPr>
                  <w:lang w:val="en-GB"/>
                </w:rPr>
                <w:t>Input</w:t>
              </w:r>
            </w:ins>
          </w:p>
        </w:tc>
        <w:tc>
          <w:tcPr>
            <w:tcW w:w="1857" w:type="dxa"/>
            <w:tcPrChange w:id="996" w:author="Michael Gomes" w:date="2020-10-14T23:53:00Z">
              <w:tcPr>
                <w:tcW w:w="1857" w:type="dxa"/>
              </w:tcPr>
            </w:tcPrChange>
          </w:tcPr>
          <w:p w14:paraId="4F9428D8" w14:textId="77777777" w:rsidR="00807B15" w:rsidRDefault="00807B15" w:rsidP="00807B15">
            <w:pPr>
              <w:rPr>
                <w:ins w:id="997" w:author="Michael Gomes" w:date="2020-10-14T23:40:00Z"/>
                <w:lang w:val="en-GB"/>
              </w:rPr>
            </w:pPr>
            <w:ins w:id="998" w:author="Michael Gomes" w:date="2020-10-14T23:40:00Z">
              <w:r>
                <w:rPr>
                  <w:lang w:val="en-GB"/>
                </w:rPr>
                <w:t>Time 1 (</w:t>
              </w:r>
              <w:proofErr w:type="spellStart"/>
              <w:r>
                <w:rPr>
                  <w:lang w:val="en-GB"/>
                </w:rPr>
                <w:t>ms</w:t>
              </w:r>
              <w:proofErr w:type="spellEnd"/>
              <w:r>
                <w:rPr>
                  <w:lang w:val="en-GB"/>
                </w:rPr>
                <w:t>)</w:t>
              </w:r>
            </w:ins>
          </w:p>
        </w:tc>
        <w:tc>
          <w:tcPr>
            <w:tcW w:w="1857" w:type="dxa"/>
            <w:tcPrChange w:id="999" w:author="Michael Gomes" w:date="2020-10-14T23:53:00Z">
              <w:tcPr>
                <w:tcW w:w="1857" w:type="dxa"/>
              </w:tcPr>
            </w:tcPrChange>
          </w:tcPr>
          <w:p w14:paraId="01EFD1FF" w14:textId="77777777" w:rsidR="00807B15" w:rsidRDefault="00807B15" w:rsidP="00807B15">
            <w:pPr>
              <w:rPr>
                <w:ins w:id="1000" w:author="Michael Gomes" w:date="2020-10-14T23:40:00Z"/>
                <w:lang w:val="en-GB"/>
              </w:rPr>
            </w:pPr>
            <w:ins w:id="1001" w:author="Michael Gomes" w:date="2020-10-14T23:40:00Z">
              <w:r>
                <w:rPr>
                  <w:lang w:val="en-GB"/>
                </w:rPr>
                <w:t>Time 2 (</w:t>
              </w:r>
              <w:proofErr w:type="spellStart"/>
              <w:r>
                <w:rPr>
                  <w:lang w:val="en-GB"/>
                </w:rPr>
                <w:t>ms</w:t>
              </w:r>
              <w:proofErr w:type="spellEnd"/>
              <w:r>
                <w:rPr>
                  <w:lang w:val="en-GB"/>
                </w:rPr>
                <w:t>)</w:t>
              </w:r>
            </w:ins>
          </w:p>
        </w:tc>
        <w:tc>
          <w:tcPr>
            <w:tcW w:w="1857" w:type="dxa"/>
            <w:tcPrChange w:id="1002" w:author="Michael Gomes" w:date="2020-10-14T23:53:00Z">
              <w:tcPr>
                <w:tcW w:w="1857" w:type="dxa"/>
              </w:tcPr>
            </w:tcPrChange>
          </w:tcPr>
          <w:p w14:paraId="6857C9D9" w14:textId="77777777" w:rsidR="00807B15" w:rsidRDefault="00807B15" w:rsidP="00807B15">
            <w:pPr>
              <w:rPr>
                <w:ins w:id="1003" w:author="Michael Gomes" w:date="2020-10-14T23:40:00Z"/>
                <w:lang w:val="en-GB"/>
              </w:rPr>
            </w:pPr>
            <w:ins w:id="1004" w:author="Michael Gomes" w:date="2020-10-14T23:40:00Z">
              <w:r>
                <w:rPr>
                  <w:lang w:val="en-GB"/>
                </w:rPr>
                <w:t>Time 3 (</w:t>
              </w:r>
              <w:proofErr w:type="spellStart"/>
              <w:r>
                <w:rPr>
                  <w:lang w:val="en-GB"/>
                </w:rPr>
                <w:t>ms</w:t>
              </w:r>
              <w:proofErr w:type="spellEnd"/>
              <w:r>
                <w:rPr>
                  <w:lang w:val="en-GB"/>
                </w:rPr>
                <w:t>)</w:t>
              </w:r>
            </w:ins>
          </w:p>
        </w:tc>
        <w:tc>
          <w:tcPr>
            <w:tcW w:w="1583" w:type="dxa"/>
            <w:vAlign w:val="bottom"/>
            <w:tcPrChange w:id="1005" w:author="Michael Gomes" w:date="2020-10-14T23:53:00Z">
              <w:tcPr>
                <w:tcW w:w="1583" w:type="dxa"/>
                <w:vAlign w:val="bottom"/>
              </w:tcPr>
            </w:tcPrChange>
          </w:tcPr>
          <w:p w14:paraId="3D309BD2" w14:textId="2D4197EE" w:rsidR="00807B15" w:rsidRDefault="00807B15" w:rsidP="00807B15">
            <w:pPr>
              <w:rPr>
                <w:ins w:id="1006" w:author="Michael Gomes" w:date="2020-10-14T23:53:00Z"/>
                <w:lang w:val="en-GB"/>
              </w:rPr>
            </w:pPr>
            <w:ins w:id="1007" w:author="Michael Gomes" w:date="2020-10-14T23:53:00Z">
              <w:r w:rsidRPr="00392BA6">
                <w:rPr>
                  <w:rFonts w:cs="Arial"/>
                </w:rPr>
                <w:t>Average (</w:t>
              </w:r>
              <w:proofErr w:type="spellStart"/>
              <w:r w:rsidRPr="00392BA6">
                <w:rPr>
                  <w:rFonts w:cs="Arial"/>
                </w:rPr>
                <w:t>ms</w:t>
              </w:r>
              <w:proofErr w:type="spellEnd"/>
              <w:r w:rsidRPr="00392BA6">
                <w:rPr>
                  <w:rFonts w:cs="Arial"/>
                </w:rPr>
                <w:t>)</w:t>
              </w:r>
            </w:ins>
          </w:p>
        </w:tc>
      </w:tr>
      <w:tr w:rsidR="00807B15" w14:paraId="4F55D8F3" w14:textId="3052D966" w:rsidTr="00807B15">
        <w:trPr>
          <w:ins w:id="1008" w:author="Michael Gomes" w:date="2020-10-14T23:40:00Z"/>
        </w:trPr>
        <w:tc>
          <w:tcPr>
            <w:tcW w:w="1862" w:type="dxa"/>
            <w:tcPrChange w:id="1009" w:author="Michael Gomes" w:date="2020-10-14T23:53:00Z">
              <w:tcPr>
                <w:tcW w:w="1862" w:type="dxa"/>
              </w:tcPr>
            </w:tcPrChange>
          </w:tcPr>
          <w:p w14:paraId="6D90BBFF" w14:textId="77777777" w:rsidR="00807B15" w:rsidRDefault="00807B15" w:rsidP="00807B15">
            <w:pPr>
              <w:rPr>
                <w:ins w:id="1010" w:author="Michael Gomes" w:date="2020-10-14T23:40:00Z"/>
                <w:lang w:val="en-GB"/>
              </w:rPr>
            </w:pPr>
            <w:ins w:id="1011" w:author="Michael Gomes" w:date="2020-10-14T23:40:00Z">
              <w:r>
                <w:rPr>
                  <w:lang w:val="en-GB"/>
                </w:rPr>
                <w:t>easy1</w:t>
              </w:r>
            </w:ins>
          </w:p>
        </w:tc>
        <w:tc>
          <w:tcPr>
            <w:tcW w:w="1857" w:type="dxa"/>
            <w:vAlign w:val="bottom"/>
            <w:tcPrChange w:id="1012" w:author="Michael Gomes" w:date="2020-10-14T23:53:00Z">
              <w:tcPr>
                <w:tcW w:w="1857" w:type="dxa"/>
                <w:vAlign w:val="bottom"/>
              </w:tcPr>
            </w:tcPrChange>
          </w:tcPr>
          <w:p w14:paraId="64891B92" w14:textId="7E353DF0" w:rsidR="00807B15" w:rsidRPr="00D849F8" w:rsidRDefault="00807B15" w:rsidP="00807B15">
            <w:pPr>
              <w:rPr>
                <w:ins w:id="1013" w:author="Michael Gomes" w:date="2020-10-14T23:40:00Z"/>
                <w:lang w:val="en-GB"/>
              </w:rPr>
            </w:pPr>
            <w:ins w:id="1014" w:author="Michael Gomes" w:date="2020-10-14T23:41:00Z">
              <w:r w:rsidRPr="00D849F8">
                <w:rPr>
                  <w:rFonts w:cs="Arial"/>
                  <w:rPrChange w:id="1015" w:author="Michael Gomes" w:date="2020-10-14T23:42:00Z">
                    <w:rPr>
                      <w:rFonts w:ascii="Arial" w:hAnsi="Arial" w:cs="Arial"/>
                      <w:sz w:val="20"/>
                      <w:szCs w:val="20"/>
                    </w:rPr>
                  </w:rPrChange>
                </w:rPr>
                <w:t>0</w:t>
              </w:r>
            </w:ins>
            <w:ins w:id="1016" w:author="Michael Gomes" w:date="2020-10-15T00:26:00Z">
              <w:r w:rsidR="008C6529">
                <w:rPr>
                  <w:rFonts w:cs="Arial"/>
                </w:rPr>
                <w:t>,</w:t>
              </w:r>
            </w:ins>
            <w:ins w:id="1017" w:author="Michael Gomes" w:date="2020-10-14T23:41:00Z">
              <w:r w:rsidRPr="00D849F8">
                <w:rPr>
                  <w:rFonts w:cs="Arial"/>
                  <w:rPrChange w:id="1018" w:author="Michael Gomes" w:date="2020-10-14T23:42:00Z">
                    <w:rPr>
                      <w:rFonts w:ascii="Arial" w:hAnsi="Arial" w:cs="Arial"/>
                      <w:sz w:val="20"/>
                      <w:szCs w:val="20"/>
                    </w:rPr>
                  </w:rPrChange>
                </w:rPr>
                <w:t>1774</w:t>
              </w:r>
            </w:ins>
          </w:p>
        </w:tc>
        <w:tc>
          <w:tcPr>
            <w:tcW w:w="1857" w:type="dxa"/>
            <w:vAlign w:val="bottom"/>
            <w:tcPrChange w:id="1019" w:author="Michael Gomes" w:date="2020-10-14T23:53:00Z">
              <w:tcPr>
                <w:tcW w:w="1857" w:type="dxa"/>
                <w:vAlign w:val="bottom"/>
              </w:tcPr>
            </w:tcPrChange>
          </w:tcPr>
          <w:p w14:paraId="7AF3ACA4" w14:textId="273D86E8" w:rsidR="00807B15" w:rsidRPr="00D849F8" w:rsidRDefault="00807B15" w:rsidP="00807B15">
            <w:pPr>
              <w:rPr>
                <w:ins w:id="1020" w:author="Michael Gomes" w:date="2020-10-14T23:40:00Z"/>
                <w:rFonts w:cs="Calibri"/>
                <w:color w:val="000000"/>
              </w:rPr>
            </w:pPr>
            <w:ins w:id="1021" w:author="Michael Gomes" w:date="2020-10-14T23:41:00Z">
              <w:r w:rsidRPr="00D849F8">
                <w:rPr>
                  <w:rFonts w:cs="Arial"/>
                  <w:rPrChange w:id="1022" w:author="Michael Gomes" w:date="2020-10-14T23:42:00Z">
                    <w:rPr>
                      <w:rFonts w:ascii="Arial" w:hAnsi="Arial" w:cs="Arial"/>
                      <w:sz w:val="20"/>
                      <w:szCs w:val="20"/>
                    </w:rPr>
                  </w:rPrChange>
                </w:rPr>
                <w:t>0</w:t>
              </w:r>
            </w:ins>
            <w:ins w:id="1023" w:author="Michael Gomes" w:date="2020-10-15T00:26:00Z">
              <w:r w:rsidR="008C6529">
                <w:rPr>
                  <w:rFonts w:cs="Arial"/>
                </w:rPr>
                <w:t>,</w:t>
              </w:r>
            </w:ins>
            <w:ins w:id="1024" w:author="Michael Gomes" w:date="2020-10-14T23:41:00Z">
              <w:r w:rsidRPr="00D849F8">
                <w:rPr>
                  <w:rFonts w:cs="Arial"/>
                  <w:rPrChange w:id="1025" w:author="Michael Gomes" w:date="2020-10-14T23:42:00Z">
                    <w:rPr>
                      <w:rFonts w:ascii="Arial" w:hAnsi="Arial" w:cs="Arial"/>
                      <w:sz w:val="20"/>
                      <w:szCs w:val="20"/>
                    </w:rPr>
                  </w:rPrChange>
                </w:rPr>
                <w:t>2255</w:t>
              </w:r>
            </w:ins>
          </w:p>
        </w:tc>
        <w:tc>
          <w:tcPr>
            <w:tcW w:w="1857" w:type="dxa"/>
            <w:vAlign w:val="bottom"/>
            <w:tcPrChange w:id="1026" w:author="Michael Gomes" w:date="2020-10-14T23:53:00Z">
              <w:tcPr>
                <w:tcW w:w="1857" w:type="dxa"/>
                <w:vAlign w:val="bottom"/>
              </w:tcPr>
            </w:tcPrChange>
          </w:tcPr>
          <w:p w14:paraId="71331266" w14:textId="40E04083" w:rsidR="00807B15" w:rsidRPr="00D849F8" w:rsidRDefault="00807B15" w:rsidP="00807B15">
            <w:pPr>
              <w:rPr>
                <w:ins w:id="1027" w:author="Michael Gomes" w:date="2020-10-14T23:40:00Z"/>
                <w:lang w:val="en-GB"/>
              </w:rPr>
            </w:pPr>
            <w:ins w:id="1028" w:author="Michael Gomes" w:date="2020-10-14T23:41:00Z">
              <w:r w:rsidRPr="00D849F8">
                <w:rPr>
                  <w:rFonts w:cs="Arial"/>
                  <w:rPrChange w:id="1029" w:author="Michael Gomes" w:date="2020-10-14T23:42:00Z">
                    <w:rPr>
                      <w:rFonts w:ascii="Arial" w:hAnsi="Arial" w:cs="Arial"/>
                      <w:sz w:val="20"/>
                      <w:szCs w:val="20"/>
                    </w:rPr>
                  </w:rPrChange>
                </w:rPr>
                <w:t>0</w:t>
              </w:r>
            </w:ins>
            <w:ins w:id="1030" w:author="Michael Gomes" w:date="2020-10-15T00:26:00Z">
              <w:r w:rsidR="008C6529">
                <w:rPr>
                  <w:rFonts w:cs="Arial"/>
                </w:rPr>
                <w:t>,</w:t>
              </w:r>
            </w:ins>
            <w:ins w:id="1031" w:author="Michael Gomes" w:date="2020-10-14T23:41:00Z">
              <w:r w:rsidRPr="00D849F8">
                <w:rPr>
                  <w:rFonts w:cs="Arial"/>
                  <w:rPrChange w:id="1032" w:author="Michael Gomes" w:date="2020-10-14T23:42:00Z">
                    <w:rPr>
                      <w:rFonts w:ascii="Arial" w:hAnsi="Arial" w:cs="Arial"/>
                      <w:sz w:val="20"/>
                      <w:szCs w:val="20"/>
                    </w:rPr>
                  </w:rPrChange>
                </w:rPr>
                <w:t>1794</w:t>
              </w:r>
            </w:ins>
          </w:p>
        </w:tc>
        <w:tc>
          <w:tcPr>
            <w:tcW w:w="1583" w:type="dxa"/>
            <w:vAlign w:val="bottom"/>
            <w:tcPrChange w:id="1033" w:author="Michael Gomes" w:date="2020-10-14T23:53:00Z">
              <w:tcPr>
                <w:tcW w:w="1583" w:type="dxa"/>
                <w:vAlign w:val="bottom"/>
              </w:tcPr>
            </w:tcPrChange>
          </w:tcPr>
          <w:p w14:paraId="1F8610F5" w14:textId="090AEACA" w:rsidR="00807B15" w:rsidRPr="00D849F8" w:rsidRDefault="00807B15" w:rsidP="00807B15">
            <w:pPr>
              <w:rPr>
                <w:ins w:id="1034" w:author="Michael Gomes" w:date="2020-10-14T23:53:00Z"/>
                <w:rFonts w:cs="Arial"/>
              </w:rPr>
            </w:pPr>
            <w:ins w:id="1035" w:author="Michael Gomes" w:date="2020-10-14T23:53:00Z">
              <w:r w:rsidRPr="00392BA6">
                <w:rPr>
                  <w:rFonts w:cs="Arial"/>
                  <w:color w:val="000000"/>
                </w:rPr>
                <w:t>0</w:t>
              </w:r>
            </w:ins>
            <w:ins w:id="1036" w:author="Michael Gomes" w:date="2020-10-15T00:26:00Z">
              <w:r w:rsidR="008C6529">
                <w:rPr>
                  <w:rFonts w:cs="Arial"/>
                  <w:color w:val="000000"/>
                </w:rPr>
                <w:t>,</w:t>
              </w:r>
            </w:ins>
            <w:ins w:id="1037" w:author="Michael Gomes" w:date="2020-10-14T23:53:00Z">
              <w:r w:rsidRPr="00392BA6">
                <w:rPr>
                  <w:rFonts w:cs="Arial"/>
                  <w:color w:val="000000"/>
                </w:rPr>
                <w:t>1941</w:t>
              </w:r>
            </w:ins>
          </w:p>
        </w:tc>
      </w:tr>
      <w:tr w:rsidR="00807B15" w14:paraId="34CDB55E" w14:textId="21EBD26E" w:rsidTr="00807B15">
        <w:trPr>
          <w:ins w:id="1038" w:author="Michael Gomes" w:date="2020-10-14T23:40:00Z"/>
        </w:trPr>
        <w:tc>
          <w:tcPr>
            <w:tcW w:w="1862" w:type="dxa"/>
            <w:tcPrChange w:id="1039" w:author="Michael Gomes" w:date="2020-10-14T23:53:00Z">
              <w:tcPr>
                <w:tcW w:w="1862" w:type="dxa"/>
              </w:tcPr>
            </w:tcPrChange>
          </w:tcPr>
          <w:p w14:paraId="2B70D2E5" w14:textId="77777777" w:rsidR="00807B15" w:rsidRDefault="00807B15" w:rsidP="00807B15">
            <w:pPr>
              <w:rPr>
                <w:ins w:id="1040" w:author="Michael Gomes" w:date="2020-10-14T23:40:00Z"/>
                <w:lang w:val="en-GB"/>
              </w:rPr>
            </w:pPr>
            <w:ins w:id="1041" w:author="Michael Gomes" w:date="2020-10-14T23:40:00Z">
              <w:r>
                <w:rPr>
                  <w:lang w:val="en-GB"/>
                </w:rPr>
                <w:t>easy2</w:t>
              </w:r>
            </w:ins>
          </w:p>
        </w:tc>
        <w:tc>
          <w:tcPr>
            <w:tcW w:w="1857" w:type="dxa"/>
            <w:vAlign w:val="bottom"/>
            <w:tcPrChange w:id="1042" w:author="Michael Gomes" w:date="2020-10-14T23:53:00Z">
              <w:tcPr>
                <w:tcW w:w="1857" w:type="dxa"/>
                <w:vAlign w:val="bottom"/>
              </w:tcPr>
            </w:tcPrChange>
          </w:tcPr>
          <w:p w14:paraId="22577542" w14:textId="19DF10BC" w:rsidR="00807B15" w:rsidRPr="00D849F8" w:rsidRDefault="00807B15" w:rsidP="00807B15">
            <w:pPr>
              <w:rPr>
                <w:ins w:id="1043" w:author="Michael Gomes" w:date="2020-10-14T23:40:00Z"/>
                <w:rFonts w:cs="Calibri"/>
                <w:color w:val="000000"/>
              </w:rPr>
            </w:pPr>
            <w:ins w:id="1044" w:author="Michael Gomes" w:date="2020-10-14T23:41:00Z">
              <w:r w:rsidRPr="00D849F8">
                <w:rPr>
                  <w:rFonts w:cs="Arial"/>
                  <w:rPrChange w:id="1045" w:author="Michael Gomes" w:date="2020-10-14T23:42:00Z">
                    <w:rPr>
                      <w:rFonts w:ascii="Arial" w:hAnsi="Arial" w:cs="Arial"/>
                      <w:sz w:val="20"/>
                      <w:szCs w:val="20"/>
                    </w:rPr>
                  </w:rPrChange>
                </w:rPr>
                <w:t>0</w:t>
              </w:r>
            </w:ins>
            <w:ins w:id="1046" w:author="Michael Gomes" w:date="2020-10-15T00:26:00Z">
              <w:r w:rsidR="008C6529">
                <w:rPr>
                  <w:rFonts w:cs="Arial"/>
                </w:rPr>
                <w:t>,</w:t>
              </w:r>
            </w:ins>
            <w:ins w:id="1047" w:author="Michael Gomes" w:date="2020-10-14T23:41:00Z">
              <w:r w:rsidRPr="00D849F8">
                <w:rPr>
                  <w:rFonts w:cs="Arial"/>
                  <w:rPrChange w:id="1048" w:author="Michael Gomes" w:date="2020-10-14T23:42:00Z">
                    <w:rPr>
                      <w:rFonts w:ascii="Arial" w:hAnsi="Arial" w:cs="Arial"/>
                      <w:sz w:val="20"/>
                      <w:szCs w:val="20"/>
                    </w:rPr>
                  </w:rPrChange>
                </w:rPr>
                <w:t>3886</w:t>
              </w:r>
            </w:ins>
          </w:p>
        </w:tc>
        <w:tc>
          <w:tcPr>
            <w:tcW w:w="1857" w:type="dxa"/>
            <w:vAlign w:val="bottom"/>
            <w:tcPrChange w:id="1049" w:author="Michael Gomes" w:date="2020-10-14T23:53:00Z">
              <w:tcPr>
                <w:tcW w:w="1857" w:type="dxa"/>
                <w:vAlign w:val="bottom"/>
              </w:tcPr>
            </w:tcPrChange>
          </w:tcPr>
          <w:p w14:paraId="103A2531" w14:textId="78DD69EE" w:rsidR="00807B15" w:rsidRPr="00D849F8" w:rsidRDefault="00807B15" w:rsidP="00807B15">
            <w:pPr>
              <w:rPr>
                <w:ins w:id="1050" w:author="Michael Gomes" w:date="2020-10-14T23:40:00Z"/>
                <w:lang w:val="en-GB"/>
              </w:rPr>
            </w:pPr>
            <w:ins w:id="1051" w:author="Michael Gomes" w:date="2020-10-14T23:41:00Z">
              <w:r w:rsidRPr="00D849F8">
                <w:rPr>
                  <w:rFonts w:cs="Arial"/>
                  <w:rPrChange w:id="1052" w:author="Michael Gomes" w:date="2020-10-14T23:42:00Z">
                    <w:rPr>
                      <w:rFonts w:ascii="Arial" w:hAnsi="Arial" w:cs="Arial"/>
                      <w:sz w:val="20"/>
                      <w:szCs w:val="20"/>
                    </w:rPr>
                  </w:rPrChange>
                </w:rPr>
                <w:t>0</w:t>
              </w:r>
            </w:ins>
            <w:ins w:id="1053" w:author="Michael Gomes" w:date="2020-10-15T00:26:00Z">
              <w:r w:rsidR="008C6529">
                <w:rPr>
                  <w:rFonts w:cs="Arial"/>
                </w:rPr>
                <w:t>,</w:t>
              </w:r>
            </w:ins>
            <w:ins w:id="1054" w:author="Michael Gomes" w:date="2020-10-14T23:41:00Z">
              <w:r w:rsidRPr="00D849F8">
                <w:rPr>
                  <w:rFonts w:cs="Arial"/>
                  <w:rPrChange w:id="1055" w:author="Michael Gomes" w:date="2020-10-14T23:42:00Z">
                    <w:rPr>
                      <w:rFonts w:ascii="Arial" w:hAnsi="Arial" w:cs="Arial"/>
                      <w:sz w:val="20"/>
                      <w:szCs w:val="20"/>
                    </w:rPr>
                  </w:rPrChange>
                </w:rPr>
                <w:t>3895</w:t>
              </w:r>
            </w:ins>
          </w:p>
        </w:tc>
        <w:tc>
          <w:tcPr>
            <w:tcW w:w="1857" w:type="dxa"/>
            <w:vAlign w:val="bottom"/>
            <w:tcPrChange w:id="1056" w:author="Michael Gomes" w:date="2020-10-14T23:53:00Z">
              <w:tcPr>
                <w:tcW w:w="1857" w:type="dxa"/>
                <w:vAlign w:val="bottom"/>
              </w:tcPr>
            </w:tcPrChange>
          </w:tcPr>
          <w:p w14:paraId="21B195D4" w14:textId="669DB366" w:rsidR="00807B15" w:rsidRPr="00D849F8" w:rsidRDefault="00807B15" w:rsidP="00807B15">
            <w:pPr>
              <w:rPr>
                <w:ins w:id="1057" w:author="Michael Gomes" w:date="2020-10-14T23:40:00Z"/>
                <w:lang w:val="en-GB"/>
              </w:rPr>
            </w:pPr>
            <w:ins w:id="1058" w:author="Michael Gomes" w:date="2020-10-14T23:41:00Z">
              <w:r w:rsidRPr="00D849F8">
                <w:rPr>
                  <w:rFonts w:cs="Arial"/>
                  <w:rPrChange w:id="1059" w:author="Michael Gomes" w:date="2020-10-14T23:42:00Z">
                    <w:rPr>
                      <w:rFonts w:ascii="Arial" w:hAnsi="Arial" w:cs="Arial"/>
                      <w:sz w:val="20"/>
                      <w:szCs w:val="20"/>
                    </w:rPr>
                  </w:rPrChange>
                </w:rPr>
                <w:t>0</w:t>
              </w:r>
            </w:ins>
            <w:ins w:id="1060" w:author="Michael Gomes" w:date="2020-10-15T00:26:00Z">
              <w:r w:rsidR="008C6529">
                <w:rPr>
                  <w:rFonts w:cs="Arial"/>
                </w:rPr>
                <w:t>,</w:t>
              </w:r>
            </w:ins>
            <w:ins w:id="1061" w:author="Michael Gomes" w:date="2020-10-14T23:41:00Z">
              <w:r w:rsidRPr="00D849F8">
                <w:rPr>
                  <w:rFonts w:cs="Arial"/>
                  <w:rPrChange w:id="1062" w:author="Michael Gomes" w:date="2020-10-14T23:42:00Z">
                    <w:rPr>
                      <w:rFonts w:ascii="Arial" w:hAnsi="Arial" w:cs="Arial"/>
                      <w:sz w:val="20"/>
                      <w:szCs w:val="20"/>
                    </w:rPr>
                  </w:rPrChange>
                </w:rPr>
                <w:t>385501</w:t>
              </w:r>
            </w:ins>
          </w:p>
        </w:tc>
        <w:tc>
          <w:tcPr>
            <w:tcW w:w="1583" w:type="dxa"/>
            <w:vAlign w:val="bottom"/>
            <w:tcPrChange w:id="1063" w:author="Michael Gomes" w:date="2020-10-14T23:53:00Z">
              <w:tcPr>
                <w:tcW w:w="1583" w:type="dxa"/>
                <w:vAlign w:val="bottom"/>
              </w:tcPr>
            </w:tcPrChange>
          </w:tcPr>
          <w:p w14:paraId="7EE3AFB1" w14:textId="31237D0F" w:rsidR="00807B15" w:rsidRPr="00D849F8" w:rsidRDefault="00807B15" w:rsidP="00807B15">
            <w:pPr>
              <w:rPr>
                <w:ins w:id="1064" w:author="Michael Gomes" w:date="2020-10-14T23:53:00Z"/>
                <w:rFonts w:cs="Arial"/>
              </w:rPr>
            </w:pPr>
            <w:ins w:id="1065" w:author="Michael Gomes" w:date="2020-10-14T23:53:00Z">
              <w:r w:rsidRPr="00392BA6">
                <w:rPr>
                  <w:rFonts w:cs="Arial"/>
                  <w:color w:val="000000"/>
                </w:rPr>
                <w:t>0</w:t>
              </w:r>
            </w:ins>
            <w:ins w:id="1066" w:author="Michael Gomes" w:date="2020-10-15T00:27:00Z">
              <w:r w:rsidR="008C6529">
                <w:rPr>
                  <w:rFonts w:cs="Arial"/>
                  <w:color w:val="000000"/>
                </w:rPr>
                <w:t>,</w:t>
              </w:r>
            </w:ins>
            <w:ins w:id="1067" w:author="Michael Gomes" w:date="2020-10-14T23:53:00Z">
              <w:r w:rsidRPr="00392BA6">
                <w:rPr>
                  <w:rFonts w:cs="Arial"/>
                  <w:color w:val="000000"/>
                </w:rPr>
                <w:t>387867</w:t>
              </w:r>
            </w:ins>
          </w:p>
        </w:tc>
      </w:tr>
      <w:tr w:rsidR="00807B15" w14:paraId="42A8CFD9" w14:textId="344B0AB4" w:rsidTr="00807B15">
        <w:trPr>
          <w:ins w:id="1068" w:author="Michael Gomes" w:date="2020-10-14T23:40:00Z"/>
        </w:trPr>
        <w:tc>
          <w:tcPr>
            <w:tcW w:w="1862" w:type="dxa"/>
            <w:tcPrChange w:id="1069" w:author="Michael Gomes" w:date="2020-10-14T23:53:00Z">
              <w:tcPr>
                <w:tcW w:w="1862" w:type="dxa"/>
              </w:tcPr>
            </w:tcPrChange>
          </w:tcPr>
          <w:p w14:paraId="52B39856" w14:textId="77777777" w:rsidR="00807B15" w:rsidRDefault="00807B15" w:rsidP="00807B15">
            <w:pPr>
              <w:rPr>
                <w:ins w:id="1070" w:author="Michael Gomes" w:date="2020-10-14T23:40:00Z"/>
                <w:lang w:val="en-GB"/>
              </w:rPr>
            </w:pPr>
            <w:ins w:id="1071" w:author="Michael Gomes" w:date="2020-10-14T23:40:00Z">
              <w:r>
                <w:rPr>
                  <w:lang w:val="en-GB"/>
                </w:rPr>
                <w:t>easy3</w:t>
              </w:r>
            </w:ins>
          </w:p>
        </w:tc>
        <w:tc>
          <w:tcPr>
            <w:tcW w:w="1857" w:type="dxa"/>
            <w:vAlign w:val="bottom"/>
            <w:tcPrChange w:id="1072" w:author="Michael Gomes" w:date="2020-10-14T23:53:00Z">
              <w:tcPr>
                <w:tcW w:w="1857" w:type="dxa"/>
                <w:vAlign w:val="bottom"/>
              </w:tcPr>
            </w:tcPrChange>
          </w:tcPr>
          <w:p w14:paraId="4EE7F621" w14:textId="352BA831" w:rsidR="00807B15" w:rsidRPr="00D849F8" w:rsidRDefault="00807B15" w:rsidP="00807B15">
            <w:pPr>
              <w:rPr>
                <w:ins w:id="1073" w:author="Michael Gomes" w:date="2020-10-14T23:40:00Z"/>
                <w:rFonts w:cs="Calibri"/>
                <w:color w:val="000000"/>
              </w:rPr>
            </w:pPr>
            <w:ins w:id="1074" w:author="Michael Gomes" w:date="2020-10-14T23:41:00Z">
              <w:r w:rsidRPr="00D849F8">
                <w:rPr>
                  <w:rFonts w:cs="Arial"/>
                  <w:rPrChange w:id="1075" w:author="Michael Gomes" w:date="2020-10-14T23:42:00Z">
                    <w:rPr>
                      <w:rFonts w:ascii="Arial" w:hAnsi="Arial" w:cs="Arial"/>
                      <w:sz w:val="20"/>
                      <w:szCs w:val="20"/>
                    </w:rPr>
                  </w:rPrChange>
                </w:rPr>
                <w:t>0</w:t>
              </w:r>
            </w:ins>
            <w:ins w:id="1076" w:author="Michael Gomes" w:date="2020-10-15T00:27:00Z">
              <w:r w:rsidR="008C6529">
                <w:rPr>
                  <w:rFonts w:cs="Arial"/>
                </w:rPr>
                <w:t>,</w:t>
              </w:r>
            </w:ins>
            <w:ins w:id="1077" w:author="Michael Gomes" w:date="2020-10-14T23:41:00Z">
              <w:r w:rsidRPr="00D849F8">
                <w:rPr>
                  <w:rFonts w:cs="Arial"/>
                  <w:rPrChange w:id="1078" w:author="Michael Gomes" w:date="2020-10-14T23:42:00Z">
                    <w:rPr>
                      <w:rFonts w:ascii="Arial" w:hAnsi="Arial" w:cs="Arial"/>
                      <w:sz w:val="20"/>
                      <w:szCs w:val="20"/>
                    </w:rPr>
                  </w:rPrChange>
                </w:rPr>
                <w:t>3608</w:t>
              </w:r>
            </w:ins>
          </w:p>
        </w:tc>
        <w:tc>
          <w:tcPr>
            <w:tcW w:w="1857" w:type="dxa"/>
            <w:vAlign w:val="bottom"/>
            <w:tcPrChange w:id="1079" w:author="Michael Gomes" w:date="2020-10-14T23:53:00Z">
              <w:tcPr>
                <w:tcW w:w="1857" w:type="dxa"/>
                <w:vAlign w:val="bottom"/>
              </w:tcPr>
            </w:tcPrChange>
          </w:tcPr>
          <w:p w14:paraId="33DA367E" w14:textId="3EBD6C0A" w:rsidR="00807B15" w:rsidRPr="00D849F8" w:rsidRDefault="00807B15" w:rsidP="00807B15">
            <w:pPr>
              <w:rPr>
                <w:ins w:id="1080" w:author="Michael Gomes" w:date="2020-10-14T23:40:00Z"/>
                <w:lang w:val="en-GB"/>
              </w:rPr>
            </w:pPr>
            <w:ins w:id="1081" w:author="Michael Gomes" w:date="2020-10-14T23:41:00Z">
              <w:r w:rsidRPr="00D849F8">
                <w:rPr>
                  <w:rFonts w:cs="Arial"/>
                  <w:rPrChange w:id="1082" w:author="Michael Gomes" w:date="2020-10-14T23:42:00Z">
                    <w:rPr>
                      <w:rFonts w:ascii="Arial" w:hAnsi="Arial" w:cs="Arial"/>
                      <w:sz w:val="20"/>
                      <w:szCs w:val="20"/>
                    </w:rPr>
                  </w:rPrChange>
                </w:rPr>
                <w:t>0</w:t>
              </w:r>
            </w:ins>
            <w:ins w:id="1083" w:author="Michael Gomes" w:date="2020-10-15T00:27:00Z">
              <w:r w:rsidR="008C6529">
                <w:rPr>
                  <w:rFonts w:cs="Arial"/>
                </w:rPr>
                <w:t>,</w:t>
              </w:r>
            </w:ins>
            <w:ins w:id="1084" w:author="Michael Gomes" w:date="2020-10-14T23:41:00Z">
              <w:r w:rsidRPr="00D849F8">
                <w:rPr>
                  <w:rFonts w:cs="Arial"/>
                  <w:rPrChange w:id="1085" w:author="Michael Gomes" w:date="2020-10-14T23:42:00Z">
                    <w:rPr>
                      <w:rFonts w:ascii="Arial" w:hAnsi="Arial" w:cs="Arial"/>
                      <w:sz w:val="20"/>
                      <w:szCs w:val="20"/>
                    </w:rPr>
                  </w:rPrChange>
                </w:rPr>
                <w:t>36</w:t>
              </w:r>
            </w:ins>
          </w:p>
        </w:tc>
        <w:tc>
          <w:tcPr>
            <w:tcW w:w="1857" w:type="dxa"/>
            <w:vAlign w:val="bottom"/>
            <w:tcPrChange w:id="1086" w:author="Michael Gomes" w:date="2020-10-14T23:53:00Z">
              <w:tcPr>
                <w:tcW w:w="1857" w:type="dxa"/>
                <w:vAlign w:val="bottom"/>
              </w:tcPr>
            </w:tcPrChange>
          </w:tcPr>
          <w:p w14:paraId="556945D5" w14:textId="41FDDDBD" w:rsidR="00807B15" w:rsidRPr="00D849F8" w:rsidRDefault="00807B15" w:rsidP="00807B15">
            <w:pPr>
              <w:rPr>
                <w:ins w:id="1087" w:author="Michael Gomes" w:date="2020-10-14T23:40:00Z"/>
                <w:lang w:val="en-GB"/>
              </w:rPr>
            </w:pPr>
            <w:ins w:id="1088" w:author="Michael Gomes" w:date="2020-10-14T23:41:00Z">
              <w:r w:rsidRPr="00D849F8">
                <w:rPr>
                  <w:rFonts w:cs="Arial"/>
                  <w:rPrChange w:id="1089" w:author="Michael Gomes" w:date="2020-10-14T23:42:00Z">
                    <w:rPr>
                      <w:rFonts w:ascii="Arial" w:hAnsi="Arial" w:cs="Arial"/>
                      <w:sz w:val="20"/>
                      <w:szCs w:val="20"/>
                    </w:rPr>
                  </w:rPrChange>
                </w:rPr>
                <w:t>0</w:t>
              </w:r>
            </w:ins>
            <w:ins w:id="1090" w:author="Michael Gomes" w:date="2020-10-15T00:27:00Z">
              <w:r w:rsidR="008C6529">
                <w:rPr>
                  <w:rFonts w:cs="Arial"/>
                </w:rPr>
                <w:t>,</w:t>
              </w:r>
            </w:ins>
            <w:ins w:id="1091" w:author="Michael Gomes" w:date="2020-10-14T23:41:00Z">
              <w:r w:rsidRPr="00D849F8">
                <w:rPr>
                  <w:rFonts w:cs="Arial"/>
                  <w:rPrChange w:id="1092" w:author="Michael Gomes" w:date="2020-10-14T23:42:00Z">
                    <w:rPr>
                      <w:rFonts w:ascii="Arial" w:hAnsi="Arial" w:cs="Arial"/>
                      <w:sz w:val="20"/>
                      <w:szCs w:val="20"/>
                    </w:rPr>
                  </w:rPrChange>
                </w:rPr>
                <w:t>3591</w:t>
              </w:r>
            </w:ins>
          </w:p>
        </w:tc>
        <w:tc>
          <w:tcPr>
            <w:tcW w:w="1583" w:type="dxa"/>
            <w:vAlign w:val="bottom"/>
            <w:tcPrChange w:id="1093" w:author="Michael Gomes" w:date="2020-10-14T23:53:00Z">
              <w:tcPr>
                <w:tcW w:w="1583" w:type="dxa"/>
                <w:vAlign w:val="bottom"/>
              </w:tcPr>
            </w:tcPrChange>
          </w:tcPr>
          <w:p w14:paraId="21822E2A" w14:textId="34F322DB" w:rsidR="00807B15" w:rsidRPr="00D849F8" w:rsidRDefault="00807B15" w:rsidP="00807B15">
            <w:pPr>
              <w:rPr>
                <w:ins w:id="1094" w:author="Michael Gomes" w:date="2020-10-14T23:53:00Z"/>
                <w:rFonts w:cs="Arial"/>
              </w:rPr>
            </w:pPr>
            <w:ins w:id="1095" w:author="Michael Gomes" w:date="2020-10-14T23:53:00Z">
              <w:r w:rsidRPr="00392BA6">
                <w:rPr>
                  <w:rFonts w:cs="Arial"/>
                  <w:color w:val="000000"/>
                </w:rPr>
                <w:t>0</w:t>
              </w:r>
            </w:ins>
            <w:ins w:id="1096" w:author="Michael Gomes" w:date="2020-10-15T00:27:00Z">
              <w:r w:rsidR="008C6529">
                <w:rPr>
                  <w:rFonts w:cs="Arial"/>
                  <w:color w:val="000000"/>
                </w:rPr>
                <w:t>,</w:t>
              </w:r>
            </w:ins>
            <w:ins w:id="1097" w:author="Michael Gomes" w:date="2020-10-14T23:53:00Z">
              <w:r w:rsidRPr="00392BA6">
                <w:rPr>
                  <w:rFonts w:cs="Arial"/>
                  <w:color w:val="000000"/>
                </w:rPr>
                <w:t>359966667</w:t>
              </w:r>
            </w:ins>
          </w:p>
        </w:tc>
      </w:tr>
      <w:tr w:rsidR="00807B15" w14:paraId="59172FCD" w14:textId="4DE421D4" w:rsidTr="00807B15">
        <w:trPr>
          <w:ins w:id="1098" w:author="Michael Gomes" w:date="2020-10-14T23:40:00Z"/>
        </w:trPr>
        <w:tc>
          <w:tcPr>
            <w:tcW w:w="1862" w:type="dxa"/>
            <w:tcPrChange w:id="1099" w:author="Michael Gomes" w:date="2020-10-14T23:53:00Z">
              <w:tcPr>
                <w:tcW w:w="1862" w:type="dxa"/>
              </w:tcPr>
            </w:tcPrChange>
          </w:tcPr>
          <w:p w14:paraId="613A9F02" w14:textId="77777777" w:rsidR="00807B15" w:rsidRDefault="00807B15" w:rsidP="00807B15">
            <w:pPr>
              <w:rPr>
                <w:ins w:id="1100" w:author="Michael Gomes" w:date="2020-10-14T23:40:00Z"/>
                <w:lang w:val="en-GB"/>
              </w:rPr>
            </w:pPr>
            <w:ins w:id="1101" w:author="Michael Gomes" w:date="2020-10-14T23:40:00Z">
              <w:r>
                <w:rPr>
                  <w:lang w:val="en-GB"/>
                </w:rPr>
                <w:t>medium1</w:t>
              </w:r>
            </w:ins>
          </w:p>
        </w:tc>
        <w:tc>
          <w:tcPr>
            <w:tcW w:w="1857" w:type="dxa"/>
            <w:vAlign w:val="bottom"/>
            <w:tcPrChange w:id="1102" w:author="Michael Gomes" w:date="2020-10-14T23:53:00Z">
              <w:tcPr>
                <w:tcW w:w="1857" w:type="dxa"/>
                <w:vAlign w:val="bottom"/>
              </w:tcPr>
            </w:tcPrChange>
          </w:tcPr>
          <w:p w14:paraId="20F2EE23" w14:textId="2F8B7477" w:rsidR="00807B15" w:rsidRPr="00D849F8" w:rsidRDefault="00807B15" w:rsidP="00807B15">
            <w:pPr>
              <w:rPr>
                <w:ins w:id="1103" w:author="Michael Gomes" w:date="2020-10-14T23:40:00Z"/>
                <w:rFonts w:cs="Calibri"/>
                <w:color w:val="000000"/>
              </w:rPr>
            </w:pPr>
            <w:ins w:id="1104" w:author="Michael Gomes" w:date="2020-10-14T23:41:00Z">
              <w:r w:rsidRPr="00D849F8">
                <w:rPr>
                  <w:rFonts w:cs="Arial"/>
                  <w:rPrChange w:id="1105" w:author="Michael Gomes" w:date="2020-10-14T23:42:00Z">
                    <w:rPr>
                      <w:rFonts w:ascii="Arial" w:hAnsi="Arial" w:cs="Arial"/>
                      <w:sz w:val="20"/>
                      <w:szCs w:val="20"/>
                    </w:rPr>
                  </w:rPrChange>
                </w:rPr>
                <w:t>0</w:t>
              </w:r>
            </w:ins>
            <w:ins w:id="1106" w:author="Michael Gomes" w:date="2020-10-15T00:27:00Z">
              <w:r w:rsidR="008C6529">
                <w:rPr>
                  <w:rFonts w:cs="Arial"/>
                </w:rPr>
                <w:t>,</w:t>
              </w:r>
            </w:ins>
            <w:ins w:id="1107" w:author="Michael Gomes" w:date="2020-10-14T23:41:00Z">
              <w:r w:rsidRPr="00D849F8">
                <w:rPr>
                  <w:rFonts w:cs="Arial"/>
                  <w:rPrChange w:id="1108" w:author="Michael Gomes" w:date="2020-10-14T23:42:00Z">
                    <w:rPr>
                      <w:rFonts w:ascii="Arial" w:hAnsi="Arial" w:cs="Arial"/>
                      <w:sz w:val="20"/>
                      <w:szCs w:val="20"/>
                    </w:rPr>
                  </w:rPrChange>
                </w:rPr>
                <w:t>4561</w:t>
              </w:r>
            </w:ins>
          </w:p>
        </w:tc>
        <w:tc>
          <w:tcPr>
            <w:tcW w:w="1857" w:type="dxa"/>
            <w:vAlign w:val="bottom"/>
            <w:tcPrChange w:id="1109" w:author="Michael Gomes" w:date="2020-10-14T23:53:00Z">
              <w:tcPr>
                <w:tcW w:w="1857" w:type="dxa"/>
                <w:vAlign w:val="bottom"/>
              </w:tcPr>
            </w:tcPrChange>
          </w:tcPr>
          <w:p w14:paraId="22A68976" w14:textId="57543697" w:rsidR="00807B15" w:rsidRPr="00D849F8" w:rsidRDefault="00807B15" w:rsidP="00807B15">
            <w:pPr>
              <w:rPr>
                <w:ins w:id="1110" w:author="Michael Gomes" w:date="2020-10-14T23:40:00Z"/>
                <w:lang w:val="en-GB"/>
              </w:rPr>
            </w:pPr>
            <w:ins w:id="1111" w:author="Michael Gomes" w:date="2020-10-14T23:41:00Z">
              <w:r w:rsidRPr="00D849F8">
                <w:rPr>
                  <w:rFonts w:cs="Arial"/>
                  <w:rPrChange w:id="1112" w:author="Michael Gomes" w:date="2020-10-14T23:42:00Z">
                    <w:rPr>
                      <w:rFonts w:ascii="Arial" w:hAnsi="Arial" w:cs="Arial"/>
                      <w:sz w:val="20"/>
                      <w:szCs w:val="20"/>
                    </w:rPr>
                  </w:rPrChange>
                </w:rPr>
                <w:t>0</w:t>
              </w:r>
            </w:ins>
            <w:ins w:id="1113" w:author="Michael Gomes" w:date="2020-10-15T00:27:00Z">
              <w:r w:rsidR="008C6529">
                <w:rPr>
                  <w:rFonts w:cs="Arial"/>
                </w:rPr>
                <w:t>,</w:t>
              </w:r>
            </w:ins>
            <w:ins w:id="1114" w:author="Michael Gomes" w:date="2020-10-14T23:41:00Z">
              <w:r w:rsidRPr="00D849F8">
                <w:rPr>
                  <w:rFonts w:cs="Arial"/>
                  <w:rPrChange w:id="1115" w:author="Michael Gomes" w:date="2020-10-14T23:42:00Z">
                    <w:rPr>
                      <w:rFonts w:ascii="Arial" w:hAnsi="Arial" w:cs="Arial"/>
                      <w:sz w:val="20"/>
                      <w:szCs w:val="20"/>
                    </w:rPr>
                  </w:rPrChange>
                </w:rPr>
                <w:t>504</w:t>
              </w:r>
            </w:ins>
          </w:p>
        </w:tc>
        <w:tc>
          <w:tcPr>
            <w:tcW w:w="1857" w:type="dxa"/>
            <w:vAlign w:val="bottom"/>
            <w:tcPrChange w:id="1116" w:author="Michael Gomes" w:date="2020-10-14T23:53:00Z">
              <w:tcPr>
                <w:tcW w:w="1857" w:type="dxa"/>
                <w:vAlign w:val="bottom"/>
              </w:tcPr>
            </w:tcPrChange>
          </w:tcPr>
          <w:p w14:paraId="69F4380D" w14:textId="44ACD91C" w:rsidR="00807B15" w:rsidRPr="00D849F8" w:rsidRDefault="00807B15" w:rsidP="00807B15">
            <w:pPr>
              <w:rPr>
                <w:ins w:id="1117" w:author="Michael Gomes" w:date="2020-10-14T23:40:00Z"/>
                <w:lang w:val="en-GB"/>
              </w:rPr>
            </w:pPr>
            <w:ins w:id="1118" w:author="Michael Gomes" w:date="2020-10-14T23:41:00Z">
              <w:r w:rsidRPr="00D849F8">
                <w:rPr>
                  <w:rFonts w:cs="Arial"/>
                  <w:rPrChange w:id="1119" w:author="Michael Gomes" w:date="2020-10-14T23:42:00Z">
                    <w:rPr>
                      <w:rFonts w:ascii="Arial" w:hAnsi="Arial" w:cs="Arial"/>
                      <w:sz w:val="20"/>
                      <w:szCs w:val="20"/>
                    </w:rPr>
                  </w:rPrChange>
                </w:rPr>
                <w:t>0</w:t>
              </w:r>
            </w:ins>
            <w:ins w:id="1120" w:author="Michael Gomes" w:date="2020-10-15T00:27:00Z">
              <w:r w:rsidR="008C6529">
                <w:rPr>
                  <w:rFonts w:cs="Arial"/>
                </w:rPr>
                <w:t>,</w:t>
              </w:r>
            </w:ins>
            <w:ins w:id="1121" w:author="Michael Gomes" w:date="2020-10-14T23:41:00Z">
              <w:r w:rsidRPr="00D849F8">
                <w:rPr>
                  <w:rFonts w:cs="Arial"/>
                  <w:rPrChange w:id="1122" w:author="Michael Gomes" w:date="2020-10-14T23:42:00Z">
                    <w:rPr>
                      <w:rFonts w:ascii="Arial" w:hAnsi="Arial" w:cs="Arial"/>
                      <w:sz w:val="20"/>
                      <w:szCs w:val="20"/>
                    </w:rPr>
                  </w:rPrChange>
                </w:rPr>
                <w:t>628</w:t>
              </w:r>
            </w:ins>
          </w:p>
        </w:tc>
        <w:tc>
          <w:tcPr>
            <w:tcW w:w="1583" w:type="dxa"/>
            <w:vAlign w:val="bottom"/>
            <w:tcPrChange w:id="1123" w:author="Michael Gomes" w:date="2020-10-14T23:53:00Z">
              <w:tcPr>
                <w:tcW w:w="1583" w:type="dxa"/>
                <w:vAlign w:val="bottom"/>
              </w:tcPr>
            </w:tcPrChange>
          </w:tcPr>
          <w:p w14:paraId="7FEF61F7" w14:textId="654894E6" w:rsidR="00807B15" w:rsidRPr="00D849F8" w:rsidRDefault="00807B15" w:rsidP="00807B15">
            <w:pPr>
              <w:rPr>
                <w:ins w:id="1124" w:author="Michael Gomes" w:date="2020-10-14T23:53:00Z"/>
                <w:rFonts w:cs="Arial"/>
              </w:rPr>
            </w:pPr>
            <w:ins w:id="1125" w:author="Michael Gomes" w:date="2020-10-14T23:53:00Z">
              <w:r w:rsidRPr="00392BA6">
                <w:rPr>
                  <w:rFonts w:cs="Arial"/>
                  <w:color w:val="000000"/>
                </w:rPr>
                <w:t>0</w:t>
              </w:r>
            </w:ins>
            <w:ins w:id="1126" w:author="Michael Gomes" w:date="2020-10-15T00:27:00Z">
              <w:r w:rsidR="008C6529">
                <w:rPr>
                  <w:rFonts w:cs="Arial"/>
                  <w:color w:val="000000"/>
                </w:rPr>
                <w:t>,</w:t>
              </w:r>
            </w:ins>
            <w:ins w:id="1127" w:author="Michael Gomes" w:date="2020-10-14T23:53:00Z">
              <w:r w:rsidRPr="00392BA6">
                <w:rPr>
                  <w:rFonts w:cs="Arial"/>
                  <w:color w:val="000000"/>
                </w:rPr>
                <w:t>529366667</w:t>
              </w:r>
            </w:ins>
          </w:p>
        </w:tc>
      </w:tr>
      <w:tr w:rsidR="00807B15" w14:paraId="2C6DC25C" w14:textId="4DF8AABB" w:rsidTr="00807B15">
        <w:trPr>
          <w:ins w:id="1128" w:author="Michael Gomes" w:date="2020-10-14T23:40:00Z"/>
        </w:trPr>
        <w:tc>
          <w:tcPr>
            <w:tcW w:w="1862" w:type="dxa"/>
            <w:tcPrChange w:id="1129" w:author="Michael Gomes" w:date="2020-10-14T23:53:00Z">
              <w:tcPr>
                <w:tcW w:w="1862" w:type="dxa"/>
              </w:tcPr>
            </w:tcPrChange>
          </w:tcPr>
          <w:p w14:paraId="6991A695" w14:textId="77777777" w:rsidR="00807B15" w:rsidRDefault="00807B15" w:rsidP="00807B15">
            <w:pPr>
              <w:rPr>
                <w:ins w:id="1130" w:author="Michael Gomes" w:date="2020-10-14T23:40:00Z"/>
                <w:lang w:val="en-GB"/>
              </w:rPr>
            </w:pPr>
            <w:ins w:id="1131" w:author="Michael Gomes" w:date="2020-10-14T23:40:00Z">
              <w:r>
                <w:rPr>
                  <w:lang w:val="en-GB"/>
                </w:rPr>
                <w:t>medium2</w:t>
              </w:r>
            </w:ins>
          </w:p>
        </w:tc>
        <w:tc>
          <w:tcPr>
            <w:tcW w:w="1857" w:type="dxa"/>
            <w:vAlign w:val="bottom"/>
            <w:tcPrChange w:id="1132" w:author="Michael Gomes" w:date="2020-10-14T23:53:00Z">
              <w:tcPr>
                <w:tcW w:w="1857" w:type="dxa"/>
                <w:vAlign w:val="bottom"/>
              </w:tcPr>
            </w:tcPrChange>
          </w:tcPr>
          <w:p w14:paraId="13B09D8A" w14:textId="0DAB9AA7" w:rsidR="00807B15" w:rsidRPr="00D849F8" w:rsidRDefault="00807B15" w:rsidP="00807B15">
            <w:pPr>
              <w:rPr>
                <w:ins w:id="1133" w:author="Michael Gomes" w:date="2020-10-14T23:40:00Z"/>
                <w:rFonts w:cs="Calibri"/>
                <w:color w:val="000000"/>
              </w:rPr>
            </w:pPr>
            <w:ins w:id="1134" w:author="Michael Gomes" w:date="2020-10-14T23:41:00Z">
              <w:r w:rsidRPr="00D849F8">
                <w:rPr>
                  <w:rFonts w:cs="Arial"/>
                  <w:rPrChange w:id="1135" w:author="Michael Gomes" w:date="2020-10-14T23:42:00Z">
                    <w:rPr>
                      <w:rFonts w:ascii="Arial" w:hAnsi="Arial" w:cs="Arial"/>
                      <w:sz w:val="20"/>
                      <w:szCs w:val="20"/>
                    </w:rPr>
                  </w:rPrChange>
                </w:rPr>
                <w:t>0</w:t>
              </w:r>
            </w:ins>
            <w:ins w:id="1136" w:author="Michael Gomes" w:date="2020-10-15T00:27:00Z">
              <w:r w:rsidR="008C6529">
                <w:rPr>
                  <w:rFonts w:cs="Arial"/>
                </w:rPr>
                <w:t>,</w:t>
              </w:r>
            </w:ins>
            <w:ins w:id="1137" w:author="Michael Gomes" w:date="2020-10-14T23:41:00Z">
              <w:r w:rsidRPr="00D849F8">
                <w:rPr>
                  <w:rFonts w:cs="Arial"/>
                  <w:rPrChange w:id="1138" w:author="Michael Gomes" w:date="2020-10-14T23:42:00Z">
                    <w:rPr>
                      <w:rFonts w:ascii="Arial" w:hAnsi="Arial" w:cs="Arial"/>
                      <w:sz w:val="20"/>
                      <w:szCs w:val="20"/>
                    </w:rPr>
                  </w:rPrChange>
                </w:rPr>
                <w:t>5018</w:t>
              </w:r>
            </w:ins>
          </w:p>
        </w:tc>
        <w:tc>
          <w:tcPr>
            <w:tcW w:w="1857" w:type="dxa"/>
            <w:vAlign w:val="bottom"/>
            <w:tcPrChange w:id="1139" w:author="Michael Gomes" w:date="2020-10-14T23:53:00Z">
              <w:tcPr>
                <w:tcW w:w="1857" w:type="dxa"/>
                <w:vAlign w:val="bottom"/>
              </w:tcPr>
            </w:tcPrChange>
          </w:tcPr>
          <w:p w14:paraId="799870D3" w14:textId="6512CAA0" w:rsidR="00807B15" w:rsidRPr="00D849F8" w:rsidRDefault="00807B15" w:rsidP="00807B15">
            <w:pPr>
              <w:rPr>
                <w:ins w:id="1140" w:author="Michael Gomes" w:date="2020-10-14T23:40:00Z"/>
                <w:lang w:val="en-GB"/>
              </w:rPr>
            </w:pPr>
            <w:ins w:id="1141" w:author="Michael Gomes" w:date="2020-10-14T23:41:00Z">
              <w:r w:rsidRPr="00D849F8">
                <w:rPr>
                  <w:rFonts w:cs="Arial"/>
                  <w:rPrChange w:id="1142" w:author="Michael Gomes" w:date="2020-10-14T23:42:00Z">
                    <w:rPr>
                      <w:rFonts w:ascii="Arial" w:hAnsi="Arial" w:cs="Arial"/>
                      <w:sz w:val="20"/>
                      <w:szCs w:val="20"/>
                    </w:rPr>
                  </w:rPrChange>
                </w:rPr>
                <w:t>0</w:t>
              </w:r>
            </w:ins>
            <w:ins w:id="1143" w:author="Michael Gomes" w:date="2020-10-15T00:27:00Z">
              <w:r w:rsidR="008C6529">
                <w:rPr>
                  <w:rFonts w:cs="Arial"/>
                </w:rPr>
                <w:t>,</w:t>
              </w:r>
            </w:ins>
            <w:ins w:id="1144" w:author="Michael Gomes" w:date="2020-10-14T23:41:00Z">
              <w:r w:rsidRPr="00D849F8">
                <w:rPr>
                  <w:rFonts w:cs="Arial"/>
                  <w:rPrChange w:id="1145" w:author="Michael Gomes" w:date="2020-10-14T23:42:00Z">
                    <w:rPr>
                      <w:rFonts w:ascii="Arial" w:hAnsi="Arial" w:cs="Arial"/>
                      <w:sz w:val="20"/>
                      <w:szCs w:val="20"/>
                    </w:rPr>
                  </w:rPrChange>
                </w:rPr>
                <w:t>4971</w:t>
              </w:r>
            </w:ins>
          </w:p>
        </w:tc>
        <w:tc>
          <w:tcPr>
            <w:tcW w:w="1857" w:type="dxa"/>
            <w:vAlign w:val="bottom"/>
            <w:tcPrChange w:id="1146" w:author="Michael Gomes" w:date="2020-10-14T23:53:00Z">
              <w:tcPr>
                <w:tcW w:w="1857" w:type="dxa"/>
                <w:vAlign w:val="bottom"/>
              </w:tcPr>
            </w:tcPrChange>
          </w:tcPr>
          <w:p w14:paraId="682D499C" w14:textId="65479708" w:rsidR="00807B15" w:rsidRPr="00D849F8" w:rsidRDefault="00807B15" w:rsidP="00807B15">
            <w:pPr>
              <w:rPr>
                <w:ins w:id="1147" w:author="Michael Gomes" w:date="2020-10-14T23:40:00Z"/>
                <w:lang w:val="en-GB"/>
              </w:rPr>
            </w:pPr>
            <w:ins w:id="1148" w:author="Michael Gomes" w:date="2020-10-14T23:41:00Z">
              <w:r w:rsidRPr="00D849F8">
                <w:rPr>
                  <w:rFonts w:cs="Arial"/>
                  <w:rPrChange w:id="1149" w:author="Michael Gomes" w:date="2020-10-14T23:42:00Z">
                    <w:rPr>
                      <w:rFonts w:ascii="Arial" w:hAnsi="Arial" w:cs="Arial"/>
                      <w:sz w:val="20"/>
                      <w:szCs w:val="20"/>
                    </w:rPr>
                  </w:rPrChange>
                </w:rPr>
                <w:t>0</w:t>
              </w:r>
            </w:ins>
            <w:ins w:id="1150" w:author="Michael Gomes" w:date="2020-10-15T00:27:00Z">
              <w:r w:rsidR="008C6529">
                <w:rPr>
                  <w:rFonts w:cs="Arial"/>
                </w:rPr>
                <w:t>,</w:t>
              </w:r>
            </w:ins>
            <w:ins w:id="1151" w:author="Michael Gomes" w:date="2020-10-14T23:41:00Z">
              <w:r w:rsidRPr="00D849F8">
                <w:rPr>
                  <w:rFonts w:cs="Arial"/>
                  <w:rPrChange w:id="1152" w:author="Michael Gomes" w:date="2020-10-14T23:42:00Z">
                    <w:rPr>
                      <w:rFonts w:ascii="Arial" w:hAnsi="Arial" w:cs="Arial"/>
                      <w:sz w:val="20"/>
                      <w:szCs w:val="20"/>
                    </w:rPr>
                  </w:rPrChange>
                </w:rPr>
                <w:t>499201</w:t>
              </w:r>
            </w:ins>
          </w:p>
        </w:tc>
        <w:tc>
          <w:tcPr>
            <w:tcW w:w="1583" w:type="dxa"/>
            <w:vAlign w:val="bottom"/>
            <w:tcPrChange w:id="1153" w:author="Michael Gomes" w:date="2020-10-14T23:53:00Z">
              <w:tcPr>
                <w:tcW w:w="1583" w:type="dxa"/>
                <w:vAlign w:val="bottom"/>
              </w:tcPr>
            </w:tcPrChange>
          </w:tcPr>
          <w:p w14:paraId="754CA358" w14:textId="0FC1C4C8" w:rsidR="00807B15" w:rsidRPr="00D849F8" w:rsidRDefault="00807B15" w:rsidP="00807B15">
            <w:pPr>
              <w:rPr>
                <w:ins w:id="1154" w:author="Michael Gomes" w:date="2020-10-14T23:53:00Z"/>
                <w:rFonts w:cs="Arial"/>
              </w:rPr>
            </w:pPr>
            <w:ins w:id="1155" w:author="Michael Gomes" w:date="2020-10-14T23:53:00Z">
              <w:r w:rsidRPr="00392BA6">
                <w:rPr>
                  <w:rFonts w:cs="Arial"/>
                  <w:color w:val="000000"/>
                </w:rPr>
                <w:t>0</w:t>
              </w:r>
            </w:ins>
            <w:ins w:id="1156" w:author="Michael Gomes" w:date="2020-10-15T00:27:00Z">
              <w:r w:rsidR="008C6529">
                <w:rPr>
                  <w:rFonts w:cs="Arial"/>
                  <w:color w:val="000000"/>
                </w:rPr>
                <w:t>,</w:t>
              </w:r>
            </w:ins>
            <w:ins w:id="1157" w:author="Michael Gomes" w:date="2020-10-14T23:53:00Z">
              <w:r w:rsidRPr="00392BA6">
                <w:rPr>
                  <w:rFonts w:cs="Arial"/>
                  <w:color w:val="000000"/>
                </w:rPr>
                <w:t>499367</w:t>
              </w:r>
            </w:ins>
          </w:p>
        </w:tc>
      </w:tr>
      <w:tr w:rsidR="00807B15" w14:paraId="44D263CD" w14:textId="2C788AA4" w:rsidTr="00807B15">
        <w:trPr>
          <w:ins w:id="1158" w:author="Michael Gomes" w:date="2020-10-14T23:40:00Z"/>
        </w:trPr>
        <w:tc>
          <w:tcPr>
            <w:tcW w:w="1862" w:type="dxa"/>
            <w:tcPrChange w:id="1159" w:author="Michael Gomes" w:date="2020-10-14T23:53:00Z">
              <w:tcPr>
                <w:tcW w:w="1862" w:type="dxa"/>
              </w:tcPr>
            </w:tcPrChange>
          </w:tcPr>
          <w:p w14:paraId="09C6115A" w14:textId="77777777" w:rsidR="00807B15" w:rsidRDefault="00807B15" w:rsidP="00807B15">
            <w:pPr>
              <w:rPr>
                <w:ins w:id="1160" w:author="Michael Gomes" w:date="2020-10-14T23:40:00Z"/>
                <w:lang w:val="en-GB"/>
              </w:rPr>
            </w:pPr>
            <w:ins w:id="1161" w:author="Michael Gomes" w:date="2020-10-14T23:40:00Z">
              <w:r>
                <w:rPr>
                  <w:lang w:val="en-GB"/>
                </w:rPr>
                <w:t>medium3</w:t>
              </w:r>
            </w:ins>
          </w:p>
        </w:tc>
        <w:tc>
          <w:tcPr>
            <w:tcW w:w="1857" w:type="dxa"/>
            <w:vAlign w:val="bottom"/>
            <w:tcPrChange w:id="1162" w:author="Michael Gomes" w:date="2020-10-14T23:53:00Z">
              <w:tcPr>
                <w:tcW w:w="1857" w:type="dxa"/>
                <w:vAlign w:val="bottom"/>
              </w:tcPr>
            </w:tcPrChange>
          </w:tcPr>
          <w:p w14:paraId="0E945994" w14:textId="7BB15ED3" w:rsidR="00807B15" w:rsidRPr="00D849F8" w:rsidRDefault="00807B15" w:rsidP="00807B15">
            <w:pPr>
              <w:rPr>
                <w:ins w:id="1163" w:author="Michael Gomes" w:date="2020-10-14T23:40:00Z"/>
                <w:rFonts w:cs="Calibri"/>
                <w:color w:val="000000"/>
              </w:rPr>
            </w:pPr>
            <w:ins w:id="1164" w:author="Michael Gomes" w:date="2020-10-14T23:41:00Z">
              <w:r w:rsidRPr="00D849F8">
                <w:rPr>
                  <w:rFonts w:cs="Arial"/>
                  <w:rPrChange w:id="1165" w:author="Michael Gomes" w:date="2020-10-14T23:42:00Z">
                    <w:rPr>
                      <w:rFonts w:ascii="Arial" w:hAnsi="Arial" w:cs="Arial"/>
                      <w:sz w:val="20"/>
                      <w:szCs w:val="20"/>
                    </w:rPr>
                  </w:rPrChange>
                </w:rPr>
                <w:t>1</w:t>
              </w:r>
            </w:ins>
            <w:ins w:id="1166" w:author="Michael Gomes" w:date="2020-10-15T00:27:00Z">
              <w:r w:rsidR="008C6529">
                <w:rPr>
                  <w:rFonts w:cs="Arial"/>
                </w:rPr>
                <w:t>,</w:t>
              </w:r>
            </w:ins>
            <w:ins w:id="1167" w:author="Michael Gomes" w:date="2020-10-14T23:41:00Z">
              <w:r w:rsidRPr="00D849F8">
                <w:rPr>
                  <w:rFonts w:cs="Arial"/>
                  <w:rPrChange w:id="1168" w:author="Michael Gomes" w:date="2020-10-14T23:42:00Z">
                    <w:rPr>
                      <w:rFonts w:ascii="Arial" w:hAnsi="Arial" w:cs="Arial"/>
                      <w:sz w:val="20"/>
                      <w:szCs w:val="20"/>
                    </w:rPr>
                  </w:rPrChange>
                </w:rPr>
                <w:t>1685</w:t>
              </w:r>
            </w:ins>
          </w:p>
        </w:tc>
        <w:tc>
          <w:tcPr>
            <w:tcW w:w="1857" w:type="dxa"/>
            <w:vAlign w:val="bottom"/>
            <w:tcPrChange w:id="1169" w:author="Michael Gomes" w:date="2020-10-14T23:53:00Z">
              <w:tcPr>
                <w:tcW w:w="1857" w:type="dxa"/>
                <w:vAlign w:val="bottom"/>
              </w:tcPr>
            </w:tcPrChange>
          </w:tcPr>
          <w:p w14:paraId="6C3D38DD" w14:textId="4D20D010" w:rsidR="00807B15" w:rsidRPr="00D849F8" w:rsidRDefault="00807B15" w:rsidP="00807B15">
            <w:pPr>
              <w:rPr>
                <w:ins w:id="1170" w:author="Michael Gomes" w:date="2020-10-14T23:40:00Z"/>
                <w:lang w:val="en-GB"/>
              </w:rPr>
            </w:pPr>
            <w:ins w:id="1171" w:author="Michael Gomes" w:date="2020-10-14T23:41:00Z">
              <w:r w:rsidRPr="00D849F8">
                <w:rPr>
                  <w:rFonts w:cs="Arial"/>
                  <w:rPrChange w:id="1172" w:author="Michael Gomes" w:date="2020-10-14T23:42:00Z">
                    <w:rPr>
                      <w:rFonts w:ascii="Arial" w:hAnsi="Arial" w:cs="Arial"/>
                      <w:sz w:val="20"/>
                      <w:szCs w:val="20"/>
                    </w:rPr>
                  </w:rPrChange>
                </w:rPr>
                <w:t>1</w:t>
              </w:r>
            </w:ins>
            <w:ins w:id="1173" w:author="Michael Gomes" w:date="2020-10-15T00:27:00Z">
              <w:r w:rsidR="008C6529">
                <w:rPr>
                  <w:rFonts w:cs="Arial"/>
                </w:rPr>
                <w:t>,</w:t>
              </w:r>
            </w:ins>
            <w:ins w:id="1174" w:author="Michael Gomes" w:date="2020-10-14T23:41:00Z">
              <w:r w:rsidRPr="00D849F8">
                <w:rPr>
                  <w:rFonts w:cs="Arial"/>
                  <w:rPrChange w:id="1175" w:author="Michael Gomes" w:date="2020-10-14T23:42:00Z">
                    <w:rPr>
                      <w:rFonts w:ascii="Arial" w:hAnsi="Arial" w:cs="Arial"/>
                      <w:sz w:val="20"/>
                      <w:szCs w:val="20"/>
                    </w:rPr>
                  </w:rPrChange>
                </w:rPr>
                <w:t>1647</w:t>
              </w:r>
            </w:ins>
          </w:p>
        </w:tc>
        <w:tc>
          <w:tcPr>
            <w:tcW w:w="1857" w:type="dxa"/>
            <w:vAlign w:val="bottom"/>
            <w:tcPrChange w:id="1176" w:author="Michael Gomes" w:date="2020-10-14T23:53:00Z">
              <w:tcPr>
                <w:tcW w:w="1857" w:type="dxa"/>
                <w:vAlign w:val="bottom"/>
              </w:tcPr>
            </w:tcPrChange>
          </w:tcPr>
          <w:p w14:paraId="03BB55AC" w14:textId="2C402120" w:rsidR="00807B15" w:rsidRPr="00D849F8" w:rsidRDefault="00807B15" w:rsidP="00807B15">
            <w:pPr>
              <w:rPr>
                <w:ins w:id="1177" w:author="Michael Gomes" w:date="2020-10-14T23:40:00Z"/>
                <w:lang w:val="en-GB"/>
              </w:rPr>
            </w:pPr>
            <w:ins w:id="1178" w:author="Michael Gomes" w:date="2020-10-14T23:41:00Z">
              <w:r w:rsidRPr="00D849F8">
                <w:rPr>
                  <w:rFonts w:cs="Arial"/>
                  <w:rPrChange w:id="1179" w:author="Michael Gomes" w:date="2020-10-14T23:42:00Z">
                    <w:rPr>
                      <w:rFonts w:ascii="Arial" w:hAnsi="Arial" w:cs="Arial"/>
                      <w:sz w:val="20"/>
                      <w:szCs w:val="20"/>
                    </w:rPr>
                  </w:rPrChange>
                </w:rPr>
                <w:t>1</w:t>
              </w:r>
            </w:ins>
            <w:ins w:id="1180" w:author="Michael Gomes" w:date="2020-10-15T00:27:00Z">
              <w:r w:rsidR="008C6529">
                <w:rPr>
                  <w:rFonts w:cs="Arial"/>
                </w:rPr>
                <w:t>,</w:t>
              </w:r>
            </w:ins>
            <w:ins w:id="1181" w:author="Michael Gomes" w:date="2020-10-14T23:41:00Z">
              <w:r w:rsidRPr="00D849F8">
                <w:rPr>
                  <w:rFonts w:cs="Arial"/>
                  <w:rPrChange w:id="1182" w:author="Michael Gomes" w:date="2020-10-14T23:42:00Z">
                    <w:rPr>
                      <w:rFonts w:ascii="Arial" w:hAnsi="Arial" w:cs="Arial"/>
                      <w:sz w:val="20"/>
                      <w:szCs w:val="20"/>
                    </w:rPr>
                  </w:rPrChange>
                </w:rPr>
                <w:t>3569</w:t>
              </w:r>
            </w:ins>
          </w:p>
        </w:tc>
        <w:tc>
          <w:tcPr>
            <w:tcW w:w="1583" w:type="dxa"/>
            <w:vAlign w:val="bottom"/>
            <w:tcPrChange w:id="1183" w:author="Michael Gomes" w:date="2020-10-14T23:53:00Z">
              <w:tcPr>
                <w:tcW w:w="1583" w:type="dxa"/>
                <w:vAlign w:val="bottom"/>
              </w:tcPr>
            </w:tcPrChange>
          </w:tcPr>
          <w:p w14:paraId="2028C0F2" w14:textId="41E261C0" w:rsidR="00807B15" w:rsidRPr="00D849F8" w:rsidRDefault="00807B15" w:rsidP="00807B15">
            <w:pPr>
              <w:rPr>
                <w:ins w:id="1184" w:author="Michael Gomes" w:date="2020-10-14T23:53:00Z"/>
                <w:rFonts w:cs="Arial"/>
              </w:rPr>
            </w:pPr>
            <w:ins w:id="1185" w:author="Michael Gomes" w:date="2020-10-14T23:53:00Z">
              <w:r w:rsidRPr="00392BA6">
                <w:rPr>
                  <w:rFonts w:cs="Arial"/>
                  <w:color w:val="000000"/>
                </w:rPr>
                <w:t>1</w:t>
              </w:r>
            </w:ins>
            <w:ins w:id="1186" w:author="Michael Gomes" w:date="2020-10-15T00:27:00Z">
              <w:r w:rsidR="008C6529">
                <w:rPr>
                  <w:rFonts w:cs="Arial"/>
                  <w:color w:val="000000"/>
                </w:rPr>
                <w:t>,</w:t>
              </w:r>
            </w:ins>
            <w:ins w:id="1187" w:author="Michael Gomes" w:date="2020-10-14T23:53:00Z">
              <w:r w:rsidRPr="00392BA6">
                <w:rPr>
                  <w:rFonts w:cs="Arial"/>
                  <w:color w:val="000000"/>
                </w:rPr>
                <w:t>230033333</w:t>
              </w:r>
            </w:ins>
          </w:p>
        </w:tc>
      </w:tr>
      <w:tr w:rsidR="00807B15" w14:paraId="373DA9B5" w14:textId="60703B53" w:rsidTr="00807B15">
        <w:trPr>
          <w:ins w:id="1188" w:author="Michael Gomes" w:date="2020-10-14T23:40:00Z"/>
        </w:trPr>
        <w:tc>
          <w:tcPr>
            <w:tcW w:w="1862" w:type="dxa"/>
            <w:tcPrChange w:id="1189" w:author="Michael Gomes" w:date="2020-10-14T23:53:00Z">
              <w:tcPr>
                <w:tcW w:w="1862" w:type="dxa"/>
              </w:tcPr>
            </w:tcPrChange>
          </w:tcPr>
          <w:p w14:paraId="564B91C7" w14:textId="77777777" w:rsidR="00807B15" w:rsidRDefault="00807B15" w:rsidP="00807B15">
            <w:pPr>
              <w:rPr>
                <w:ins w:id="1190" w:author="Michael Gomes" w:date="2020-10-14T23:40:00Z"/>
                <w:lang w:val="en-GB"/>
              </w:rPr>
            </w:pPr>
            <w:ins w:id="1191" w:author="Michael Gomes" w:date="2020-10-14T23:40:00Z">
              <w:r>
                <w:rPr>
                  <w:lang w:val="en-GB"/>
                </w:rPr>
                <w:t>hard1</w:t>
              </w:r>
            </w:ins>
          </w:p>
        </w:tc>
        <w:tc>
          <w:tcPr>
            <w:tcW w:w="1857" w:type="dxa"/>
            <w:vAlign w:val="bottom"/>
            <w:tcPrChange w:id="1192" w:author="Michael Gomes" w:date="2020-10-14T23:53:00Z">
              <w:tcPr>
                <w:tcW w:w="1857" w:type="dxa"/>
                <w:vAlign w:val="bottom"/>
              </w:tcPr>
            </w:tcPrChange>
          </w:tcPr>
          <w:p w14:paraId="2C24651F" w14:textId="63C9CC6B" w:rsidR="00807B15" w:rsidRPr="00D849F8" w:rsidRDefault="00807B15" w:rsidP="00807B15">
            <w:pPr>
              <w:rPr>
                <w:ins w:id="1193" w:author="Michael Gomes" w:date="2020-10-14T23:40:00Z"/>
                <w:rFonts w:cs="Calibri"/>
                <w:color w:val="000000"/>
              </w:rPr>
            </w:pPr>
            <w:ins w:id="1194" w:author="Michael Gomes" w:date="2020-10-14T23:41:00Z">
              <w:r w:rsidRPr="00D849F8">
                <w:rPr>
                  <w:rFonts w:cs="Arial"/>
                  <w:rPrChange w:id="1195" w:author="Michael Gomes" w:date="2020-10-14T23:42:00Z">
                    <w:rPr>
                      <w:rFonts w:ascii="Arial" w:hAnsi="Arial" w:cs="Arial"/>
                      <w:sz w:val="20"/>
                      <w:szCs w:val="20"/>
                    </w:rPr>
                  </w:rPrChange>
                </w:rPr>
                <w:t>8</w:t>
              </w:r>
            </w:ins>
            <w:ins w:id="1196" w:author="Michael Gomes" w:date="2020-10-15T00:27:00Z">
              <w:r w:rsidR="008C6529">
                <w:rPr>
                  <w:rFonts w:cs="Arial"/>
                </w:rPr>
                <w:t>,</w:t>
              </w:r>
            </w:ins>
            <w:ins w:id="1197" w:author="Michael Gomes" w:date="2020-10-14T23:41:00Z">
              <w:r w:rsidRPr="00D849F8">
                <w:rPr>
                  <w:rFonts w:cs="Arial"/>
                  <w:rPrChange w:id="1198" w:author="Michael Gomes" w:date="2020-10-14T23:42:00Z">
                    <w:rPr>
                      <w:rFonts w:ascii="Arial" w:hAnsi="Arial" w:cs="Arial"/>
                      <w:sz w:val="20"/>
                      <w:szCs w:val="20"/>
                    </w:rPr>
                  </w:rPrChange>
                </w:rPr>
                <w:t>9309</w:t>
              </w:r>
            </w:ins>
          </w:p>
        </w:tc>
        <w:tc>
          <w:tcPr>
            <w:tcW w:w="1857" w:type="dxa"/>
            <w:vAlign w:val="bottom"/>
            <w:tcPrChange w:id="1199" w:author="Michael Gomes" w:date="2020-10-14T23:53:00Z">
              <w:tcPr>
                <w:tcW w:w="1857" w:type="dxa"/>
                <w:vAlign w:val="bottom"/>
              </w:tcPr>
            </w:tcPrChange>
          </w:tcPr>
          <w:p w14:paraId="0B482A56" w14:textId="4CB45EF0" w:rsidR="00807B15" w:rsidRPr="00D849F8" w:rsidRDefault="00807B15" w:rsidP="00807B15">
            <w:pPr>
              <w:rPr>
                <w:ins w:id="1200" w:author="Michael Gomes" w:date="2020-10-14T23:40:00Z"/>
                <w:lang w:val="en-GB"/>
              </w:rPr>
            </w:pPr>
            <w:ins w:id="1201" w:author="Michael Gomes" w:date="2020-10-14T23:41:00Z">
              <w:r w:rsidRPr="00D849F8">
                <w:rPr>
                  <w:rFonts w:cs="Arial"/>
                  <w:rPrChange w:id="1202" w:author="Michael Gomes" w:date="2020-10-14T23:42:00Z">
                    <w:rPr>
                      <w:rFonts w:ascii="Arial" w:hAnsi="Arial" w:cs="Arial"/>
                      <w:sz w:val="20"/>
                      <w:szCs w:val="20"/>
                    </w:rPr>
                  </w:rPrChange>
                </w:rPr>
                <w:t>10</w:t>
              </w:r>
            </w:ins>
            <w:ins w:id="1203" w:author="Michael Gomes" w:date="2020-10-15T00:27:00Z">
              <w:r w:rsidR="008C6529">
                <w:rPr>
                  <w:rFonts w:cs="Arial"/>
                </w:rPr>
                <w:t>,</w:t>
              </w:r>
            </w:ins>
            <w:ins w:id="1204" w:author="Michael Gomes" w:date="2020-10-14T23:41:00Z">
              <w:r w:rsidRPr="00D849F8">
                <w:rPr>
                  <w:rFonts w:cs="Arial"/>
                  <w:rPrChange w:id="1205" w:author="Michael Gomes" w:date="2020-10-14T23:42:00Z">
                    <w:rPr>
                      <w:rFonts w:ascii="Arial" w:hAnsi="Arial" w:cs="Arial"/>
                      <w:sz w:val="20"/>
                      <w:szCs w:val="20"/>
                    </w:rPr>
                  </w:rPrChange>
                </w:rPr>
                <w:t>6658</w:t>
              </w:r>
            </w:ins>
          </w:p>
        </w:tc>
        <w:tc>
          <w:tcPr>
            <w:tcW w:w="1857" w:type="dxa"/>
            <w:vAlign w:val="bottom"/>
            <w:tcPrChange w:id="1206" w:author="Michael Gomes" w:date="2020-10-14T23:53:00Z">
              <w:tcPr>
                <w:tcW w:w="1857" w:type="dxa"/>
                <w:vAlign w:val="bottom"/>
              </w:tcPr>
            </w:tcPrChange>
          </w:tcPr>
          <w:p w14:paraId="6A8CD113" w14:textId="3E91A7B3" w:rsidR="00807B15" w:rsidRPr="00D849F8" w:rsidRDefault="00807B15" w:rsidP="00807B15">
            <w:pPr>
              <w:rPr>
                <w:ins w:id="1207" w:author="Michael Gomes" w:date="2020-10-14T23:40:00Z"/>
                <w:lang w:val="en-GB"/>
              </w:rPr>
            </w:pPr>
            <w:ins w:id="1208" w:author="Michael Gomes" w:date="2020-10-14T23:41:00Z">
              <w:r w:rsidRPr="00D849F8">
                <w:rPr>
                  <w:rFonts w:cs="Arial"/>
                  <w:rPrChange w:id="1209" w:author="Michael Gomes" w:date="2020-10-14T23:42:00Z">
                    <w:rPr>
                      <w:rFonts w:ascii="Arial" w:hAnsi="Arial" w:cs="Arial"/>
                      <w:sz w:val="20"/>
                      <w:szCs w:val="20"/>
                    </w:rPr>
                  </w:rPrChange>
                </w:rPr>
                <w:t>9</w:t>
              </w:r>
            </w:ins>
            <w:ins w:id="1210" w:author="Michael Gomes" w:date="2020-10-15T00:27:00Z">
              <w:r w:rsidR="008C6529">
                <w:rPr>
                  <w:rFonts w:cs="Arial"/>
                </w:rPr>
                <w:t>,</w:t>
              </w:r>
            </w:ins>
            <w:ins w:id="1211" w:author="Michael Gomes" w:date="2020-10-14T23:41:00Z">
              <w:r w:rsidRPr="00D849F8">
                <w:rPr>
                  <w:rFonts w:cs="Arial"/>
                  <w:rPrChange w:id="1212" w:author="Michael Gomes" w:date="2020-10-14T23:42:00Z">
                    <w:rPr>
                      <w:rFonts w:ascii="Arial" w:hAnsi="Arial" w:cs="Arial"/>
                      <w:sz w:val="20"/>
                      <w:szCs w:val="20"/>
                    </w:rPr>
                  </w:rPrChange>
                </w:rPr>
                <w:t>4992</w:t>
              </w:r>
            </w:ins>
          </w:p>
        </w:tc>
        <w:tc>
          <w:tcPr>
            <w:tcW w:w="1583" w:type="dxa"/>
            <w:vAlign w:val="bottom"/>
            <w:tcPrChange w:id="1213" w:author="Michael Gomes" w:date="2020-10-14T23:53:00Z">
              <w:tcPr>
                <w:tcW w:w="1583" w:type="dxa"/>
                <w:vAlign w:val="bottom"/>
              </w:tcPr>
            </w:tcPrChange>
          </w:tcPr>
          <w:p w14:paraId="576ADC32" w14:textId="1DE37008" w:rsidR="00807B15" w:rsidRPr="00D849F8" w:rsidRDefault="00807B15" w:rsidP="00807B15">
            <w:pPr>
              <w:rPr>
                <w:ins w:id="1214" w:author="Michael Gomes" w:date="2020-10-14T23:53:00Z"/>
                <w:rFonts w:cs="Arial"/>
              </w:rPr>
            </w:pPr>
            <w:ins w:id="1215" w:author="Michael Gomes" w:date="2020-10-14T23:53:00Z">
              <w:r w:rsidRPr="00392BA6">
                <w:rPr>
                  <w:rFonts w:cs="Arial"/>
                  <w:color w:val="000000"/>
                </w:rPr>
                <w:t>9</w:t>
              </w:r>
            </w:ins>
            <w:ins w:id="1216" w:author="Michael Gomes" w:date="2020-10-15T00:27:00Z">
              <w:r w:rsidR="008C6529">
                <w:rPr>
                  <w:rFonts w:cs="Arial"/>
                  <w:color w:val="000000"/>
                </w:rPr>
                <w:t>,</w:t>
              </w:r>
            </w:ins>
            <w:ins w:id="1217" w:author="Michael Gomes" w:date="2020-10-14T23:53:00Z">
              <w:r w:rsidRPr="00392BA6">
                <w:rPr>
                  <w:rFonts w:cs="Arial"/>
                  <w:color w:val="000000"/>
                </w:rPr>
                <w:t>698633333</w:t>
              </w:r>
            </w:ins>
          </w:p>
        </w:tc>
      </w:tr>
      <w:tr w:rsidR="00807B15" w14:paraId="30FD2276" w14:textId="4CFCB8E9" w:rsidTr="00807B15">
        <w:trPr>
          <w:ins w:id="1218" w:author="Michael Gomes" w:date="2020-10-14T23:40:00Z"/>
        </w:trPr>
        <w:tc>
          <w:tcPr>
            <w:tcW w:w="1862" w:type="dxa"/>
            <w:tcPrChange w:id="1219" w:author="Michael Gomes" w:date="2020-10-14T23:53:00Z">
              <w:tcPr>
                <w:tcW w:w="1862" w:type="dxa"/>
              </w:tcPr>
            </w:tcPrChange>
          </w:tcPr>
          <w:p w14:paraId="53A45C7E" w14:textId="77777777" w:rsidR="00807B15" w:rsidRDefault="00807B15" w:rsidP="00807B15">
            <w:pPr>
              <w:rPr>
                <w:ins w:id="1220" w:author="Michael Gomes" w:date="2020-10-14T23:40:00Z"/>
                <w:lang w:val="en-GB"/>
              </w:rPr>
            </w:pPr>
            <w:ins w:id="1221" w:author="Michael Gomes" w:date="2020-10-14T23:40:00Z">
              <w:r>
                <w:rPr>
                  <w:lang w:val="en-GB"/>
                </w:rPr>
                <w:t>hard2</w:t>
              </w:r>
            </w:ins>
          </w:p>
        </w:tc>
        <w:tc>
          <w:tcPr>
            <w:tcW w:w="1857" w:type="dxa"/>
            <w:vAlign w:val="bottom"/>
            <w:tcPrChange w:id="1222" w:author="Michael Gomes" w:date="2020-10-14T23:53:00Z">
              <w:tcPr>
                <w:tcW w:w="1857" w:type="dxa"/>
                <w:vAlign w:val="bottom"/>
              </w:tcPr>
            </w:tcPrChange>
          </w:tcPr>
          <w:p w14:paraId="637D4283" w14:textId="701084F6" w:rsidR="00807B15" w:rsidRPr="00D849F8" w:rsidRDefault="00807B15" w:rsidP="00807B15">
            <w:pPr>
              <w:rPr>
                <w:ins w:id="1223" w:author="Michael Gomes" w:date="2020-10-14T23:40:00Z"/>
                <w:rFonts w:cs="Calibri"/>
                <w:color w:val="000000"/>
              </w:rPr>
            </w:pPr>
            <w:ins w:id="1224" w:author="Michael Gomes" w:date="2020-10-14T23:41:00Z">
              <w:r w:rsidRPr="00D849F8">
                <w:rPr>
                  <w:rFonts w:cs="Arial"/>
                  <w:rPrChange w:id="1225" w:author="Michael Gomes" w:date="2020-10-14T23:42:00Z">
                    <w:rPr>
                      <w:rFonts w:ascii="Arial" w:hAnsi="Arial" w:cs="Arial"/>
                      <w:sz w:val="20"/>
                      <w:szCs w:val="20"/>
                    </w:rPr>
                  </w:rPrChange>
                </w:rPr>
                <w:t>1</w:t>
              </w:r>
            </w:ins>
            <w:ins w:id="1226" w:author="Michael Gomes" w:date="2020-10-15T00:27:00Z">
              <w:r w:rsidR="008C6529">
                <w:rPr>
                  <w:rFonts w:cs="Arial"/>
                </w:rPr>
                <w:t>,</w:t>
              </w:r>
            </w:ins>
            <w:ins w:id="1227" w:author="Michael Gomes" w:date="2020-10-14T23:41:00Z">
              <w:r w:rsidRPr="00D849F8">
                <w:rPr>
                  <w:rFonts w:cs="Arial"/>
                  <w:rPrChange w:id="1228" w:author="Michael Gomes" w:date="2020-10-14T23:42:00Z">
                    <w:rPr>
                      <w:rFonts w:ascii="Arial" w:hAnsi="Arial" w:cs="Arial"/>
                      <w:sz w:val="20"/>
                      <w:szCs w:val="20"/>
                    </w:rPr>
                  </w:rPrChange>
                </w:rPr>
                <w:t>9294</w:t>
              </w:r>
            </w:ins>
          </w:p>
        </w:tc>
        <w:tc>
          <w:tcPr>
            <w:tcW w:w="1857" w:type="dxa"/>
            <w:vAlign w:val="bottom"/>
            <w:tcPrChange w:id="1229" w:author="Michael Gomes" w:date="2020-10-14T23:53:00Z">
              <w:tcPr>
                <w:tcW w:w="1857" w:type="dxa"/>
                <w:vAlign w:val="bottom"/>
              </w:tcPr>
            </w:tcPrChange>
          </w:tcPr>
          <w:p w14:paraId="576D7547" w14:textId="0BD5F2AC" w:rsidR="00807B15" w:rsidRPr="00D849F8" w:rsidRDefault="00807B15" w:rsidP="00807B15">
            <w:pPr>
              <w:rPr>
                <w:ins w:id="1230" w:author="Michael Gomes" w:date="2020-10-14T23:40:00Z"/>
                <w:lang w:val="en-GB"/>
              </w:rPr>
            </w:pPr>
            <w:ins w:id="1231" w:author="Michael Gomes" w:date="2020-10-14T23:41:00Z">
              <w:r w:rsidRPr="00D849F8">
                <w:rPr>
                  <w:rFonts w:cs="Arial"/>
                  <w:rPrChange w:id="1232" w:author="Michael Gomes" w:date="2020-10-14T23:42:00Z">
                    <w:rPr>
                      <w:rFonts w:ascii="Arial" w:hAnsi="Arial" w:cs="Arial"/>
                      <w:sz w:val="20"/>
                      <w:szCs w:val="20"/>
                    </w:rPr>
                  </w:rPrChange>
                </w:rPr>
                <w:t>1</w:t>
              </w:r>
            </w:ins>
            <w:ins w:id="1233" w:author="Michael Gomes" w:date="2020-10-15T00:27:00Z">
              <w:r w:rsidR="008C6529">
                <w:rPr>
                  <w:rFonts w:cs="Arial"/>
                </w:rPr>
                <w:t>,</w:t>
              </w:r>
            </w:ins>
            <w:ins w:id="1234" w:author="Michael Gomes" w:date="2020-10-14T23:41:00Z">
              <w:r w:rsidRPr="00D849F8">
                <w:rPr>
                  <w:rFonts w:cs="Arial"/>
                  <w:rPrChange w:id="1235" w:author="Michael Gomes" w:date="2020-10-14T23:42:00Z">
                    <w:rPr>
                      <w:rFonts w:ascii="Arial" w:hAnsi="Arial" w:cs="Arial"/>
                      <w:sz w:val="20"/>
                      <w:szCs w:val="20"/>
                    </w:rPr>
                  </w:rPrChange>
                </w:rPr>
                <w:t>9651</w:t>
              </w:r>
            </w:ins>
          </w:p>
        </w:tc>
        <w:tc>
          <w:tcPr>
            <w:tcW w:w="1857" w:type="dxa"/>
            <w:vAlign w:val="bottom"/>
            <w:tcPrChange w:id="1236" w:author="Michael Gomes" w:date="2020-10-14T23:53:00Z">
              <w:tcPr>
                <w:tcW w:w="1857" w:type="dxa"/>
                <w:vAlign w:val="bottom"/>
              </w:tcPr>
            </w:tcPrChange>
          </w:tcPr>
          <w:p w14:paraId="1D390EE5" w14:textId="79EF0FBC" w:rsidR="00807B15" w:rsidRPr="00D849F8" w:rsidRDefault="00807B15" w:rsidP="00807B15">
            <w:pPr>
              <w:rPr>
                <w:ins w:id="1237" w:author="Michael Gomes" w:date="2020-10-14T23:40:00Z"/>
                <w:lang w:val="en-GB"/>
              </w:rPr>
            </w:pPr>
            <w:ins w:id="1238" w:author="Michael Gomes" w:date="2020-10-14T23:41:00Z">
              <w:r w:rsidRPr="00D849F8">
                <w:rPr>
                  <w:rFonts w:cs="Arial"/>
                  <w:rPrChange w:id="1239" w:author="Michael Gomes" w:date="2020-10-14T23:42:00Z">
                    <w:rPr>
                      <w:rFonts w:ascii="Arial" w:hAnsi="Arial" w:cs="Arial"/>
                      <w:sz w:val="20"/>
                      <w:szCs w:val="20"/>
                    </w:rPr>
                  </w:rPrChange>
                </w:rPr>
                <w:t>1</w:t>
              </w:r>
            </w:ins>
            <w:ins w:id="1240" w:author="Michael Gomes" w:date="2020-10-15T00:27:00Z">
              <w:r w:rsidR="008C6529">
                <w:rPr>
                  <w:rFonts w:cs="Arial"/>
                </w:rPr>
                <w:t>,</w:t>
              </w:r>
            </w:ins>
            <w:ins w:id="1241" w:author="Michael Gomes" w:date="2020-10-14T23:41:00Z">
              <w:r w:rsidRPr="00D849F8">
                <w:rPr>
                  <w:rFonts w:cs="Arial"/>
                  <w:rPrChange w:id="1242" w:author="Michael Gomes" w:date="2020-10-14T23:42:00Z">
                    <w:rPr>
                      <w:rFonts w:ascii="Arial" w:hAnsi="Arial" w:cs="Arial"/>
                      <w:sz w:val="20"/>
                      <w:szCs w:val="20"/>
                    </w:rPr>
                  </w:rPrChange>
                </w:rPr>
                <w:t>9607</w:t>
              </w:r>
            </w:ins>
          </w:p>
        </w:tc>
        <w:tc>
          <w:tcPr>
            <w:tcW w:w="1583" w:type="dxa"/>
            <w:vAlign w:val="bottom"/>
            <w:tcPrChange w:id="1243" w:author="Michael Gomes" w:date="2020-10-14T23:53:00Z">
              <w:tcPr>
                <w:tcW w:w="1583" w:type="dxa"/>
                <w:vAlign w:val="bottom"/>
              </w:tcPr>
            </w:tcPrChange>
          </w:tcPr>
          <w:p w14:paraId="23DBF4A1" w14:textId="01A4E05A" w:rsidR="00807B15" w:rsidRPr="00D849F8" w:rsidRDefault="00807B15" w:rsidP="00807B15">
            <w:pPr>
              <w:rPr>
                <w:ins w:id="1244" w:author="Michael Gomes" w:date="2020-10-14T23:53:00Z"/>
                <w:rFonts w:cs="Arial"/>
              </w:rPr>
            </w:pPr>
            <w:ins w:id="1245" w:author="Michael Gomes" w:date="2020-10-14T23:53:00Z">
              <w:r w:rsidRPr="00392BA6">
                <w:rPr>
                  <w:rFonts w:cs="Arial"/>
                  <w:color w:val="000000"/>
                </w:rPr>
                <w:t>1</w:t>
              </w:r>
            </w:ins>
            <w:ins w:id="1246" w:author="Michael Gomes" w:date="2020-10-15T00:27:00Z">
              <w:r w:rsidR="008C6529">
                <w:rPr>
                  <w:rFonts w:cs="Arial"/>
                  <w:color w:val="000000"/>
                </w:rPr>
                <w:t>,</w:t>
              </w:r>
            </w:ins>
            <w:ins w:id="1247" w:author="Michael Gomes" w:date="2020-10-14T23:53:00Z">
              <w:r w:rsidRPr="00392BA6">
                <w:rPr>
                  <w:rFonts w:cs="Arial"/>
                  <w:color w:val="000000"/>
                </w:rPr>
                <w:t>951733333</w:t>
              </w:r>
            </w:ins>
          </w:p>
        </w:tc>
      </w:tr>
      <w:tr w:rsidR="00807B15" w14:paraId="7A4ED178" w14:textId="6193CA2E" w:rsidTr="00807B15">
        <w:trPr>
          <w:ins w:id="1248" w:author="Michael Gomes" w:date="2020-10-14T23:40:00Z"/>
        </w:trPr>
        <w:tc>
          <w:tcPr>
            <w:tcW w:w="1862" w:type="dxa"/>
            <w:tcPrChange w:id="1249" w:author="Michael Gomes" w:date="2020-10-14T23:53:00Z">
              <w:tcPr>
                <w:tcW w:w="1862" w:type="dxa"/>
              </w:tcPr>
            </w:tcPrChange>
          </w:tcPr>
          <w:p w14:paraId="7A1FD657" w14:textId="77777777" w:rsidR="00807B15" w:rsidRDefault="00807B15" w:rsidP="00807B15">
            <w:pPr>
              <w:rPr>
                <w:ins w:id="1250" w:author="Michael Gomes" w:date="2020-10-14T23:40:00Z"/>
                <w:lang w:val="en-GB"/>
              </w:rPr>
            </w:pPr>
            <w:ins w:id="1251" w:author="Michael Gomes" w:date="2020-10-14T23:40:00Z">
              <w:r>
                <w:rPr>
                  <w:lang w:val="en-GB"/>
                </w:rPr>
                <w:t>hard3</w:t>
              </w:r>
            </w:ins>
          </w:p>
        </w:tc>
        <w:tc>
          <w:tcPr>
            <w:tcW w:w="1857" w:type="dxa"/>
            <w:vAlign w:val="bottom"/>
            <w:tcPrChange w:id="1252" w:author="Michael Gomes" w:date="2020-10-14T23:53:00Z">
              <w:tcPr>
                <w:tcW w:w="1857" w:type="dxa"/>
                <w:vAlign w:val="bottom"/>
              </w:tcPr>
            </w:tcPrChange>
          </w:tcPr>
          <w:p w14:paraId="326EC0C4" w14:textId="79DB618B" w:rsidR="00807B15" w:rsidRPr="00D849F8" w:rsidRDefault="00807B15" w:rsidP="00807B15">
            <w:pPr>
              <w:rPr>
                <w:ins w:id="1253" w:author="Michael Gomes" w:date="2020-10-14T23:40:00Z"/>
                <w:rFonts w:cs="Calibri"/>
                <w:color w:val="000000"/>
              </w:rPr>
            </w:pPr>
            <w:ins w:id="1254" w:author="Michael Gomes" w:date="2020-10-14T23:41:00Z">
              <w:r w:rsidRPr="00D849F8">
                <w:rPr>
                  <w:rFonts w:cs="Arial"/>
                  <w:rPrChange w:id="1255" w:author="Michael Gomes" w:date="2020-10-14T23:42:00Z">
                    <w:rPr>
                      <w:rFonts w:ascii="Arial" w:hAnsi="Arial" w:cs="Arial"/>
                      <w:sz w:val="20"/>
                      <w:szCs w:val="20"/>
                    </w:rPr>
                  </w:rPrChange>
                </w:rPr>
                <w:t>2</w:t>
              </w:r>
            </w:ins>
            <w:ins w:id="1256" w:author="Michael Gomes" w:date="2020-10-15T00:27:00Z">
              <w:r w:rsidR="008C6529">
                <w:rPr>
                  <w:rFonts w:cs="Arial"/>
                </w:rPr>
                <w:t>,</w:t>
              </w:r>
            </w:ins>
            <w:ins w:id="1257" w:author="Michael Gomes" w:date="2020-10-14T23:41:00Z">
              <w:r w:rsidRPr="00D849F8">
                <w:rPr>
                  <w:rFonts w:cs="Arial"/>
                  <w:rPrChange w:id="1258" w:author="Michael Gomes" w:date="2020-10-14T23:42:00Z">
                    <w:rPr>
                      <w:rFonts w:ascii="Arial" w:hAnsi="Arial" w:cs="Arial"/>
                      <w:sz w:val="20"/>
                      <w:szCs w:val="20"/>
                    </w:rPr>
                  </w:rPrChange>
                </w:rPr>
                <w:t>7751</w:t>
              </w:r>
            </w:ins>
          </w:p>
        </w:tc>
        <w:tc>
          <w:tcPr>
            <w:tcW w:w="1857" w:type="dxa"/>
            <w:vAlign w:val="bottom"/>
            <w:tcPrChange w:id="1259" w:author="Michael Gomes" w:date="2020-10-14T23:53:00Z">
              <w:tcPr>
                <w:tcW w:w="1857" w:type="dxa"/>
                <w:vAlign w:val="bottom"/>
              </w:tcPr>
            </w:tcPrChange>
          </w:tcPr>
          <w:p w14:paraId="5DE5EE1A" w14:textId="7DDB8C46" w:rsidR="00807B15" w:rsidRPr="00D849F8" w:rsidRDefault="00807B15" w:rsidP="00807B15">
            <w:pPr>
              <w:rPr>
                <w:ins w:id="1260" w:author="Michael Gomes" w:date="2020-10-14T23:40:00Z"/>
                <w:lang w:val="en-GB"/>
              </w:rPr>
            </w:pPr>
            <w:ins w:id="1261" w:author="Michael Gomes" w:date="2020-10-14T23:41:00Z">
              <w:r w:rsidRPr="00D849F8">
                <w:rPr>
                  <w:rFonts w:cs="Arial"/>
                  <w:rPrChange w:id="1262" w:author="Michael Gomes" w:date="2020-10-14T23:42:00Z">
                    <w:rPr>
                      <w:rFonts w:ascii="Arial" w:hAnsi="Arial" w:cs="Arial"/>
                      <w:sz w:val="20"/>
                      <w:szCs w:val="20"/>
                    </w:rPr>
                  </w:rPrChange>
                </w:rPr>
                <w:t>2</w:t>
              </w:r>
            </w:ins>
            <w:ins w:id="1263" w:author="Michael Gomes" w:date="2020-10-15T00:27:00Z">
              <w:r w:rsidR="008C6529">
                <w:rPr>
                  <w:rFonts w:cs="Arial"/>
                </w:rPr>
                <w:t>,</w:t>
              </w:r>
            </w:ins>
            <w:ins w:id="1264" w:author="Michael Gomes" w:date="2020-10-14T23:41:00Z">
              <w:r w:rsidRPr="00D849F8">
                <w:rPr>
                  <w:rFonts w:cs="Arial"/>
                  <w:rPrChange w:id="1265" w:author="Michael Gomes" w:date="2020-10-14T23:42:00Z">
                    <w:rPr>
                      <w:rFonts w:ascii="Arial" w:hAnsi="Arial" w:cs="Arial"/>
                      <w:sz w:val="20"/>
                      <w:szCs w:val="20"/>
                    </w:rPr>
                  </w:rPrChange>
                </w:rPr>
                <w:t>7893</w:t>
              </w:r>
            </w:ins>
          </w:p>
        </w:tc>
        <w:tc>
          <w:tcPr>
            <w:tcW w:w="1857" w:type="dxa"/>
            <w:vAlign w:val="bottom"/>
            <w:tcPrChange w:id="1266" w:author="Michael Gomes" w:date="2020-10-14T23:53:00Z">
              <w:tcPr>
                <w:tcW w:w="1857" w:type="dxa"/>
                <w:vAlign w:val="bottom"/>
              </w:tcPr>
            </w:tcPrChange>
          </w:tcPr>
          <w:p w14:paraId="58EC3F8C" w14:textId="4A06F876" w:rsidR="00807B15" w:rsidRPr="00D849F8" w:rsidRDefault="00807B15" w:rsidP="00807B15">
            <w:pPr>
              <w:rPr>
                <w:ins w:id="1267" w:author="Michael Gomes" w:date="2020-10-14T23:40:00Z"/>
                <w:lang w:val="en-GB"/>
              </w:rPr>
            </w:pPr>
            <w:ins w:id="1268" w:author="Michael Gomes" w:date="2020-10-14T23:41:00Z">
              <w:r w:rsidRPr="00D849F8">
                <w:rPr>
                  <w:rFonts w:cs="Arial"/>
                  <w:rPrChange w:id="1269" w:author="Michael Gomes" w:date="2020-10-14T23:42:00Z">
                    <w:rPr>
                      <w:rFonts w:ascii="Arial" w:hAnsi="Arial" w:cs="Arial"/>
                      <w:sz w:val="20"/>
                      <w:szCs w:val="20"/>
                    </w:rPr>
                  </w:rPrChange>
                </w:rPr>
                <w:t>2</w:t>
              </w:r>
            </w:ins>
            <w:ins w:id="1270" w:author="Michael Gomes" w:date="2020-10-15T00:27:00Z">
              <w:r w:rsidR="008C6529">
                <w:rPr>
                  <w:rFonts w:cs="Arial"/>
                </w:rPr>
                <w:t>,</w:t>
              </w:r>
            </w:ins>
            <w:ins w:id="1271" w:author="Michael Gomes" w:date="2020-10-14T23:41:00Z">
              <w:r w:rsidRPr="00D849F8">
                <w:rPr>
                  <w:rFonts w:cs="Arial"/>
                  <w:rPrChange w:id="1272" w:author="Michael Gomes" w:date="2020-10-14T23:42:00Z">
                    <w:rPr>
                      <w:rFonts w:ascii="Arial" w:hAnsi="Arial" w:cs="Arial"/>
                      <w:sz w:val="20"/>
                      <w:szCs w:val="20"/>
                    </w:rPr>
                  </w:rPrChange>
                </w:rPr>
                <w:t>7918</w:t>
              </w:r>
            </w:ins>
          </w:p>
        </w:tc>
        <w:tc>
          <w:tcPr>
            <w:tcW w:w="1583" w:type="dxa"/>
            <w:vAlign w:val="bottom"/>
            <w:tcPrChange w:id="1273" w:author="Michael Gomes" w:date="2020-10-14T23:53:00Z">
              <w:tcPr>
                <w:tcW w:w="1583" w:type="dxa"/>
                <w:vAlign w:val="bottom"/>
              </w:tcPr>
            </w:tcPrChange>
          </w:tcPr>
          <w:p w14:paraId="08DD0C53" w14:textId="4B1CA49F" w:rsidR="00807B15" w:rsidRPr="00D849F8" w:rsidRDefault="00807B15" w:rsidP="00807B15">
            <w:pPr>
              <w:rPr>
                <w:ins w:id="1274" w:author="Michael Gomes" w:date="2020-10-14T23:53:00Z"/>
                <w:rFonts w:cs="Arial"/>
              </w:rPr>
            </w:pPr>
            <w:ins w:id="1275" w:author="Michael Gomes" w:date="2020-10-14T23:53:00Z">
              <w:r w:rsidRPr="00392BA6">
                <w:rPr>
                  <w:rFonts w:cs="Arial"/>
                  <w:color w:val="000000"/>
                </w:rPr>
                <w:t>2</w:t>
              </w:r>
            </w:ins>
            <w:ins w:id="1276" w:author="Michael Gomes" w:date="2020-10-15T00:27:00Z">
              <w:r w:rsidR="008C6529">
                <w:rPr>
                  <w:rFonts w:cs="Arial"/>
                  <w:color w:val="000000"/>
                </w:rPr>
                <w:t>,</w:t>
              </w:r>
            </w:ins>
            <w:ins w:id="1277" w:author="Michael Gomes" w:date="2020-10-14T23:53:00Z">
              <w:r w:rsidRPr="00392BA6">
                <w:rPr>
                  <w:rFonts w:cs="Arial"/>
                  <w:color w:val="000000"/>
                </w:rPr>
                <w:t>7854</w:t>
              </w:r>
            </w:ins>
          </w:p>
        </w:tc>
      </w:tr>
      <w:tr w:rsidR="00807B15" w14:paraId="05D00205" w14:textId="53D7D767" w:rsidTr="00807B15">
        <w:trPr>
          <w:ins w:id="1278" w:author="Michael Gomes" w:date="2020-10-14T23:40:00Z"/>
        </w:trPr>
        <w:tc>
          <w:tcPr>
            <w:tcW w:w="1862" w:type="dxa"/>
            <w:tcPrChange w:id="1279" w:author="Michael Gomes" w:date="2020-10-14T23:53:00Z">
              <w:tcPr>
                <w:tcW w:w="1862" w:type="dxa"/>
              </w:tcPr>
            </w:tcPrChange>
          </w:tcPr>
          <w:p w14:paraId="3CC6F336" w14:textId="77777777" w:rsidR="00807B15" w:rsidRDefault="00807B15" w:rsidP="00807B15">
            <w:pPr>
              <w:rPr>
                <w:ins w:id="1280" w:author="Michael Gomes" w:date="2020-10-14T23:40:00Z"/>
                <w:lang w:val="en-GB"/>
              </w:rPr>
            </w:pPr>
            <w:ins w:id="1281" w:author="Michael Gomes" w:date="2020-10-14T23:40:00Z">
              <w:r>
                <w:rPr>
                  <w:lang w:val="en-GB"/>
                </w:rPr>
                <w:t>expert1</w:t>
              </w:r>
            </w:ins>
          </w:p>
        </w:tc>
        <w:tc>
          <w:tcPr>
            <w:tcW w:w="1857" w:type="dxa"/>
            <w:vAlign w:val="bottom"/>
            <w:tcPrChange w:id="1282" w:author="Michael Gomes" w:date="2020-10-14T23:53:00Z">
              <w:tcPr>
                <w:tcW w:w="1857" w:type="dxa"/>
                <w:vAlign w:val="bottom"/>
              </w:tcPr>
            </w:tcPrChange>
          </w:tcPr>
          <w:p w14:paraId="376D39F5" w14:textId="65BDCB35" w:rsidR="00807B15" w:rsidRPr="00D849F8" w:rsidRDefault="00807B15" w:rsidP="00807B15">
            <w:pPr>
              <w:rPr>
                <w:ins w:id="1283" w:author="Michael Gomes" w:date="2020-10-14T23:40:00Z"/>
                <w:rFonts w:cs="Calibri"/>
                <w:color w:val="000000"/>
              </w:rPr>
            </w:pPr>
            <w:ins w:id="1284" w:author="Michael Gomes" w:date="2020-10-14T23:41:00Z">
              <w:r w:rsidRPr="00D849F8">
                <w:rPr>
                  <w:rFonts w:cs="Arial"/>
                  <w:rPrChange w:id="1285" w:author="Michael Gomes" w:date="2020-10-14T23:42:00Z">
                    <w:rPr>
                      <w:rFonts w:ascii="Arial" w:hAnsi="Arial" w:cs="Arial"/>
                      <w:sz w:val="20"/>
                      <w:szCs w:val="20"/>
                    </w:rPr>
                  </w:rPrChange>
                </w:rPr>
                <w:t>210</w:t>
              </w:r>
            </w:ins>
            <w:ins w:id="1286" w:author="Michael Gomes" w:date="2020-10-15T00:27:00Z">
              <w:r w:rsidR="008C6529">
                <w:rPr>
                  <w:rFonts w:cs="Arial"/>
                </w:rPr>
                <w:t>,</w:t>
              </w:r>
            </w:ins>
            <w:ins w:id="1287" w:author="Michael Gomes" w:date="2020-10-14T23:41:00Z">
              <w:r w:rsidRPr="00D849F8">
                <w:rPr>
                  <w:rFonts w:cs="Arial"/>
                  <w:rPrChange w:id="1288" w:author="Michael Gomes" w:date="2020-10-14T23:42:00Z">
                    <w:rPr>
                      <w:rFonts w:ascii="Arial" w:hAnsi="Arial" w:cs="Arial"/>
                      <w:sz w:val="20"/>
                      <w:szCs w:val="20"/>
                    </w:rPr>
                  </w:rPrChange>
                </w:rPr>
                <w:t>7698</w:t>
              </w:r>
            </w:ins>
          </w:p>
        </w:tc>
        <w:tc>
          <w:tcPr>
            <w:tcW w:w="1857" w:type="dxa"/>
            <w:vAlign w:val="bottom"/>
            <w:tcPrChange w:id="1289" w:author="Michael Gomes" w:date="2020-10-14T23:53:00Z">
              <w:tcPr>
                <w:tcW w:w="1857" w:type="dxa"/>
                <w:vAlign w:val="bottom"/>
              </w:tcPr>
            </w:tcPrChange>
          </w:tcPr>
          <w:p w14:paraId="74552F96" w14:textId="00C58850" w:rsidR="00807B15" w:rsidRPr="00D849F8" w:rsidRDefault="00807B15" w:rsidP="00807B15">
            <w:pPr>
              <w:rPr>
                <w:ins w:id="1290" w:author="Michael Gomes" w:date="2020-10-14T23:40:00Z"/>
                <w:lang w:val="en-GB"/>
              </w:rPr>
            </w:pPr>
            <w:ins w:id="1291" w:author="Michael Gomes" w:date="2020-10-14T23:41:00Z">
              <w:r w:rsidRPr="00D849F8">
                <w:rPr>
                  <w:rFonts w:cs="Arial"/>
                  <w:rPrChange w:id="1292" w:author="Michael Gomes" w:date="2020-10-14T23:42:00Z">
                    <w:rPr>
                      <w:rFonts w:ascii="Arial" w:hAnsi="Arial" w:cs="Arial"/>
                      <w:sz w:val="20"/>
                      <w:szCs w:val="20"/>
                    </w:rPr>
                  </w:rPrChange>
                </w:rPr>
                <w:t>212</w:t>
              </w:r>
            </w:ins>
            <w:ins w:id="1293" w:author="Michael Gomes" w:date="2020-10-15T00:27:00Z">
              <w:r w:rsidR="008C6529">
                <w:rPr>
                  <w:rFonts w:cs="Arial"/>
                </w:rPr>
                <w:t>,</w:t>
              </w:r>
            </w:ins>
            <w:ins w:id="1294" w:author="Michael Gomes" w:date="2020-10-14T23:41:00Z">
              <w:r w:rsidRPr="00D849F8">
                <w:rPr>
                  <w:rFonts w:cs="Arial"/>
                  <w:rPrChange w:id="1295" w:author="Michael Gomes" w:date="2020-10-14T23:42:00Z">
                    <w:rPr>
                      <w:rFonts w:ascii="Arial" w:hAnsi="Arial" w:cs="Arial"/>
                      <w:sz w:val="20"/>
                      <w:szCs w:val="20"/>
                    </w:rPr>
                  </w:rPrChange>
                </w:rPr>
                <w:t>0145</w:t>
              </w:r>
            </w:ins>
          </w:p>
        </w:tc>
        <w:tc>
          <w:tcPr>
            <w:tcW w:w="1857" w:type="dxa"/>
            <w:vAlign w:val="bottom"/>
            <w:tcPrChange w:id="1296" w:author="Michael Gomes" w:date="2020-10-14T23:53:00Z">
              <w:tcPr>
                <w:tcW w:w="1857" w:type="dxa"/>
                <w:vAlign w:val="bottom"/>
              </w:tcPr>
            </w:tcPrChange>
          </w:tcPr>
          <w:p w14:paraId="030F878E" w14:textId="05D316A5" w:rsidR="00807B15" w:rsidRPr="00D849F8" w:rsidRDefault="00807B15" w:rsidP="00807B15">
            <w:pPr>
              <w:rPr>
                <w:ins w:id="1297" w:author="Michael Gomes" w:date="2020-10-14T23:40:00Z"/>
                <w:lang w:val="en-GB"/>
              </w:rPr>
            </w:pPr>
            <w:ins w:id="1298" w:author="Michael Gomes" w:date="2020-10-14T23:41:00Z">
              <w:r w:rsidRPr="00D849F8">
                <w:rPr>
                  <w:rFonts w:cs="Arial"/>
                  <w:rPrChange w:id="1299" w:author="Michael Gomes" w:date="2020-10-14T23:42:00Z">
                    <w:rPr>
                      <w:rFonts w:ascii="Arial" w:hAnsi="Arial" w:cs="Arial"/>
                      <w:sz w:val="20"/>
                      <w:szCs w:val="20"/>
                    </w:rPr>
                  </w:rPrChange>
                </w:rPr>
                <w:t>205</w:t>
              </w:r>
            </w:ins>
            <w:ins w:id="1300" w:author="Michael Gomes" w:date="2020-10-15T00:27:00Z">
              <w:r w:rsidR="008C6529">
                <w:rPr>
                  <w:rFonts w:cs="Arial"/>
                </w:rPr>
                <w:t>,</w:t>
              </w:r>
            </w:ins>
            <w:ins w:id="1301" w:author="Michael Gomes" w:date="2020-10-14T23:41:00Z">
              <w:r w:rsidRPr="00D849F8">
                <w:rPr>
                  <w:rFonts w:cs="Arial"/>
                  <w:rPrChange w:id="1302" w:author="Michael Gomes" w:date="2020-10-14T23:42:00Z">
                    <w:rPr>
                      <w:rFonts w:ascii="Arial" w:hAnsi="Arial" w:cs="Arial"/>
                      <w:sz w:val="20"/>
                      <w:szCs w:val="20"/>
                    </w:rPr>
                  </w:rPrChange>
                </w:rPr>
                <w:t>5302</w:t>
              </w:r>
            </w:ins>
          </w:p>
        </w:tc>
        <w:tc>
          <w:tcPr>
            <w:tcW w:w="1583" w:type="dxa"/>
            <w:vAlign w:val="bottom"/>
            <w:tcPrChange w:id="1303" w:author="Michael Gomes" w:date="2020-10-14T23:53:00Z">
              <w:tcPr>
                <w:tcW w:w="1583" w:type="dxa"/>
                <w:vAlign w:val="bottom"/>
              </w:tcPr>
            </w:tcPrChange>
          </w:tcPr>
          <w:p w14:paraId="49FCF3FF" w14:textId="5BB69444" w:rsidR="00807B15" w:rsidRPr="00D849F8" w:rsidRDefault="00807B15" w:rsidP="00807B15">
            <w:pPr>
              <w:rPr>
                <w:ins w:id="1304" w:author="Michael Gomes" w:date="2020-10-14T23:53:00Z"/>
                <w:rFonts w:cs="Arial"/>
              </w:rPr>
            </w:pPr>
            <w:ins w:id="1305" w:author="Michael Gomes" w:date="2020-10-14T23:53:00Z">
              <w:r w:rsidRPr="00392BA6">
                <w:rPr>
                  <w:rFonts w:cs="Arial"/>
                  <w:color w:val="000000"/>
                </w:rPr>
                <w:t>209</w:t>
              </w:r>
            </w:ins>
            <w:ins w:id="1306" w:author="Michael Gomes" w:date="2020-10-15T00:27:00Z">
              <w:r w:rsidR="008C6529">
                <w:rPr>
                  <w:rFonts w:cs="Arial"/>
                  <w:color w:val="000000"/>
                </w:rPr>
                <w:t>,</w:t>
              </w:r>
            </w:ins>
            <w:ins w:id="1307" w:author="Michael Gomes" w:date="2020-10-14T23:53:00Z">
              <w:r w:rsidRPr="00392BA6">
                <w:rPr>
                  <w:rFonts w:cs="Arial"/>
                  <w:color w:val="000000"/>
                </w:rPr>
                <w:t>4381667</w:t>
              </w:r>
            </w:ins>
          </w:p>
        </w:tc>
      </w:tr>
      <w:tr w:rsidR="00807B15" w14:paraId="1E96A655" w14:textId="41B8E35E" w:rsidTr="00807B15">
        <w:trPr>
          <w:ins w:id="1308" w:author="Michael Gomes" w:date="2020-10-14T23:40:00Z"/>
        </w:trPr>
        <w:tc>
          <w:tcPr>
            <w:tcW w:w="1862" w:type="dxa"/>
            <w:tcPrChange w:id="1309" w:author="Michael Gomes" w:date="2020-10-14T23:53:00Z">
              <w:tcPr>
                <w:tcW w:w="1862" w:type="dxa"/>
              </w:tcPr>
            </w:tcPrChange>
          </w:tcPr>
          <w:p w14:paraId="17EA2C79" w14:textId="77777777" w:rsidR="00807B15" w:rsidRDefault="00807B15" w:rsidP="00807B15">
            <w:pPr>
              <w:rPr>
                <w:ins w:id="1310" w:author="Michael Gomes" w:date="2020-10-14T23:40:00Z"/>
                <w:lang w:val="en-GB"/>
              </w:rPr>
            </w:pPr>
            <w:ins w:id="1311" w:author="Michael Gomes" w:date="2020-10-14T23:40:00Z">
              <w:r>
                <w:rPr>
                  <w:lang w:val="en-GB"/>
                </w:rPr>
                <w:t>expert2</w:t>
              </w:r>
            </w:ins>
          </w:p>
        </w:tc>
        <w:tc>
          <w:tcPr>
            <w:tcW w:w="1857" w:type="dxa"/>
            <w:vAlign w:val="bottom"/>
            <w:tcPrChange w:id="1312" w:author="Michael Gomes" w:date="2020-10-14T23:53:00Z">
              <w:tcPr>
                <w:tcW w:w="1857" w:type="dxa"/>
                <w:vAlign w:val="bottom"/>
              </w:tcPr>
            </w:tcPrChange>
          </w:tcPr>
          <w:p w14:paraId="0DB8E056" w14:textId="1C4D7603" w:rsidR="00807B15" w:rsidRPr="00D849F8" w:rsidRDefault="00807B15" w:rsidP="00807B15">
            <w:pPr>
              <w:rPr>
                <w:ins w:id="1313" w:author="Michael Gomes" w:date="2020-10-14T23:40:00Z"/>
                <w:rFonts w:cs="Calibri"/>
                <w:color w:val="000000"/>
              </w:rPr>
            </w:pPr>
            <w:ins w:id="1314" w:author="Michael Gomes" w:date="2020-10-14T23:41:00Z">
              <w:r w:rsidRPr="00D849F8">
                <w:rPr>
                  <w:rFonts w:cs="Arial"/>
                  <w:rPrChange w:id="1315" w:author="Michael Gomes" w:date="2020-10-14T23:42:00Z">
                    <w:rPr>
                      <w:rFonts w:ascii="Arial" w:hAnsi="Arial" w:cs="Arial"/>
                      <w:sz w:val="20"/>
                      <w:szCs w:val="20"/>
                    </w:rPr>
                  </w:rPrChange>
                </w:rPr>
                <w:t>21</w:t>
              </w:r>
            </w:ins>
            <w:ins w:id="1316" w:author="Michael Gomes" w:date="2020-10-15T00:27:00Z">
              <w:r w:rsidR="008C6529">
                <w:rPr>
                  <w:rFonts w:cs="Arial"/>
                </w:rPr>
                <w:t>,</w:t>
              </w:r>
            </w:ins>
            <w:ins w:id="1317" w:author="Michael Gomes" w:date="2020-10-14T23:41:00Z">
              <w:r w:rsidRPr="00D849F8">
                <w:rPr>
                  <w:rFonts w:cs="Arial"/>
                  <w:rPrChange w:id="1318" w:author="Michael Gomes" w:date="2020-10-14T23:42:00Z">
                    <w:rPr>
                      <w:rFonts w:ascii="Arial" w:hAnsi="Arial" w:cs="Arial"/>
                      <w:sz w:val="20"/>
                      <w:szCs w:val="20"/>
                    </w:rPr>
                  </w:rPrChange>
                </w:rPr>
                <w:t>0988</w:t>
              </w:r>
            </w:ins>
          </w:p>
        </w:tc>
        <w:tc>
          <w:tcPr>
            <w:tcW w:w="1857" w:type="dxa"/>
            <w:vAlign w:val="bottom"/>
            <w:tcPrChange w:id="1319" w:author="Michael Gomes" w:date="2020-10-14T23:53:00Z">
              <w:tcPr>
                <w:tcW w:w="1857" w:type="dxa"/>
                <w:vAlign w:val="bottom"/>
              </w:tcPr>
            </w:tcPrChange>
          </w:tcPr>
          <w:p w14:paraId="08830B4A" w14:textId="5526C43A" w:rsidR="00807B15" w:rsidRPr="00D849F8" w:rsidRDefault="00807B15" w:rsidP="00807B15">
            <w:pPr>
              <w:rPr>
                <w:ins w:id="1320" w:author="Michael Gomes" w:date="2020-10-14T23:40:00Z"/>
                <w:lang w:val="en-GB"/>
              </w:rPr>
            </w:pPr>
            <w:ins w:id="1321" w:author="Michael Gomes" w:date="2020-10-14T23:41:00Z">
              <w:r w:rsidRPr="00D849F8">
                <w:rPr>
                  <w:rFonts w:cs="Arial"/>
                  <w:rPrChange w:id="1322" w:author="Michael Gomes" w:date="2020-10-14T23:42:00Z">
                    <w:rPr>
                      <w:rFonts w:ascii="Arial" w:hAnsi="Arial" w:cs="Arial"/>
                      <w:sz w:val="20"/>
                      <w:szCs w:val="20"/>
                    </w:rPr>
                  </w:rPrChange>
                </w:rPr>
                <w:t>21</w:t>
              </w:r>
            </w:ins>
            <w:ins w:id="1323" w:author="Michael Gomes" w:date="2020-10-15T00:27:00Z">
              <w:r w:rsidR="008C6529">
                <w:rPr>
                  <w:rFonts w:cs="Arial"/>
                </w:rPr>
                <w:t>,</w:t>
              </w:r>
            </w:ins>
            <w:ins w:id="1324" w:author="Michael Gomes" w:date="2020-10-14T23:41:00Z">
              <w:r w:rsidRPr="00D849F8">
                <w:rPr>
                  <w:rFonts w:cs="Arial"/>
                  <w:rPrChange w:id="1325" w:author="Michael Gomes" w:date="2020-10-14T23:42:00Z">
                    <w:rPr>
                      <w:rFonts w:ascii="Arial" w:hAnsi="Arial" w:cs="Arial"/>
                      <w:sz w:val="20"/>
                      <w:szCs w:val="20"/>
                    </w:rPr>
                  </w:rPrChange>
                </w:rPr>
                <w:t>4286</w:t>
              </w:r>
            </w:ins>
          </w:p>
        </w:tc>
        <w:tc>
          <w:tcPr>
            <w:tcW w:w="1857" w:type="dxa"/>
            <w:vAlign w:val="bottom"/>
            <w:tcPrChange w:id="1326" w:author="Michael Gomes" w:date="2020-10-14T23:53:00Z">
              <w:tcPr>
                <w:tcW w:w="1857" w:type="dxa"/>
                <w:vAlign w:val="bottom"/>
              </w:tcPr>
            </w:tcPrChange>
          </w:tcPr>
          <w:p w14:paraId="2654CF04" w14:textId="5BD93459" w:rsidR="00807B15" w:rsidRPr="00D849F8" w:rsidRDefault="00807B15" w:rsidP="00807B15">
            <w:pPr>
              <w:rPr>
                <w:ins w:id="1327" w:author="Michael Gomes" w:date="2020-10-14T23:40:00Z"/>
                <w:lang w:val="en-GB"/>
              </w:rPr>
            </w:pPr>
            <w:ins w:id="1328" w:author="Michael Gomes" w:date="2020-10-14T23:41:00Z">
              <w:r w:rsidRPr="00D849F8">
                <w:rPr>
                  <w:rFonts w:cs="Arial"/>
                  <w:rPrChange w:id="1329" w:author="Michael Gomes" w:date="2020-10-14T23:42:00Z">
                    <w:rPr>
                      <w:rFonts w:ascii="Arial" w:hAnsi="Arial" w:cs="Arial"/>
                      <w:sz w:val="20"/>
                      <w:szCs w:val="20"/>
                    </w:rPr>
                  </w:rPrChange>
                </w:rPr>
                <w:t>21</w:t>
              </w:r>
            </w:ins>
            <w:ins w:id="1330" w:author="Michael Gomes" w:date="2020-10-15T00:27:00Z">
              <w:r w:rsidR="008C6529">
                <w:rPr>
                  <w:rFonts w:cs="Arial"/>
                </w:rPr>
                <w:t>,</w:t>
              </w:r>
            </w:ins>
            <w:ins w:id="1331" w:author="Michael Gomes" w:date="2020-10-14T23:41:00Z">
              <w:r w:rsidRPr="00D849F8">
                <w:rPr>
                  <w:rFonts w:cs="Arial"/>
                  <w:rPrChange w:id="1332" w:author="Michael Gomes" w:date="2020-10-14T23:42:00Z">
                    <w:rPr>
                      <w:rFonts w:ascii="Arial" w:hAnsi="Arial" w:cs="Arial"/>
                      <w:sz w:val="20"/>
                      <w:szCs w:val="20"/>
                    </w:rPr>
                  </w:rPrChange>
                </w:rPr>
                <w:t>9954</w:t>
              </w:r>
            </w:ins>
          </w:p>
        </w:tc>
        <w:tc>
          <w:tcPr>
            <w:tcW w:w="1583" w:type="dxa"/>
            <w:vAlign w:val="bottom"/>
            <w:tcPrChange w:id="1333" w:author="Michael Gomes" w:date="2020-10-14T23:53:00Z">
              <w:tcPr>
                <w:tcW w:w="1583" w:type="dxa"/>
                <w:vAlign w:val="bottom"/>
              </w:tcPr>
            </w:tcPrChange>
          </w:tcPr>
          <w:p w14:paraId="352D5392" w14:textId="1DDDD40D" w:rsidR="00807B15" w:rsidRPr="00D849F8" w:rsidRDefault="00807B15" w:rsidP="00807B15">
            <w:pPr>
              <w:rPr>
                <w:ins w:id="1334" w:author="Michael Gomes" w:date="2020-10-14T23:53:00Z"/>
                <w:rFonts w:cs="Arial"/>
              </w:rPr>
            </w:pPr>
            <w:ins w:id="1335" w:author="Michael Gomes" w:date="2020-10-14T23:53:00Z">
              <w:r w:rsidRPr="00392BA6">
                <w:rPr>
                  <w:rFonts w:cs="Arial"/>
                  <w:color w:val="000000"/>
                </w:rPr>
                <w:t>21</w:t>
              </w:r>
            </w:ins>
            <w:ins w:id="1336" w:author="Michael Gomes" w:date="2020-10-15T00:27:00Z">
              <w:r w:rsidR="008C6529">
                <w:rPr>
                  <w:rFonts w:cs="Arial"/>
                  <w:color w:val="000000"/>
                </w:rPr>
                <w:t>,</w:t>
              </w:r>
            </w:ins>
            <w:ins w:id="1337" w:author="Michael Gomes" w:date="2020-10-14T23:53:00Z">
              <w:r w:rsidRPr="00392BA6">
                <w:rPr>
                  <w:rFonts w:cs="Arial"/>
                  <w:color w:val="000000"/>
                </w:rPr>
                <w:t>5076</w:t>
              </w:r>
            </w:ins>
          </w:p>
        </w:tc>
      </w:tr>
      <w:tr w:rsidR="00807B15" w14:paraId="07218DD5" w14:textId="6B507CE8" w:rsidTr="00807B15">
        <w:trPr>
          <w:ins w:id="1338" w:author="Michael Gomes" w:date="2020-10-14T23:40:00Z"/>
        </w:trPr>
        <w:tc>
          <w:tcPr>
            <w:tcW w:w="1862" w:type="dxa"/>
            <w:tcPrChange w:id="1339" w:author="Michael Gomes" w:date="2020-10-14T23:53:00Z">
              <w:tcPr>
                <w:tcW w:w="1862" w:type="dxa"/>
              </w:tcPr>
            </w:tcPrChange>
          </w:tcPr>
          <w:p w14:paraId="1477CCDB" w14:textId="77777777" w:rsidR="00807B15" w:rsidRDefault="00807B15" w:rsidP="00807B15">
            <w:pPr>
              <w:rPr>
                <w:ins w:id="1340" w:author="Michael Gomes" w:date="2020-10-14T23:40:00Z"/>
                <w:lang w:val="en-GB"/>
              </w:rPr>
            </w:pPr>
            <w:ins w:id="1341" w:author="Michael Gomes" w:date="2020-10-14T23:40:00Z">
              <w:r>
                <w:rPr>
                  <w:lang w:val="en-GB"/>
                </w:rPr>
                <w:t>expert3</w:t>
              </w:r>
            </w:ins>
          </w:p>
        </w:tc>
        <w:tc>
          <w:tcPr>
            <w:tcW w:w="1857" w:type="dxa"/>
            <w:vAlign w:val="bottom"/>
            <w:tcPrChange w:id="1342" w:author="Michael Gomes" w:date="2020-10-14T23:53:00Z">
              <w:tcPr>
                <w:tcW w:w="1857" w:type="dxa"/>
                <w:vAlign w:val="bottom"/>
              </w:tcPr>
            </w:tcPrChange>
          </w:tcPr>
          <w:p w14:paraId="52FAB1B4" w14:textId="04DC089C" w:rsidR="00807B15" w:rsidRPr="00D849F8" w:rsidRDefault="00807B15" w:rsidP="00807B15">
            <w:pPr>
              <w:rPr>
                <w:ins w:id="1343" w:author="Michael Gomes" w:date="2020-10-14T23:40:00Z"/>
                <w:rFonts w:cs="Calibri"/>
                <w:color w:val="000000"/>
              </w:rPr>
            </w:pPr>
            <w:ins w:id="1344" w:author="Michael Gomes" w:date="2020-10-14T23:41:00Z">
              <w:r w:rsidRPr="00D849F8">
                <w:rPr>
                  <w:rFonts w:cs="Arial"/>
                  <w:rPrChange w:id="1345" w:author="Michael Gomes" w:date="2020-10-14T23:42:00Z">
                    <w:rPr>
                      <w:rFonts w:ascii="Arial" w:hAnsi="Arial" w:cs="Arial"/>
                      <w:sz w:val="20"/>
                      <w:szCs w:val="20"/>
                    </w:rPr>
                  </w:rPrChange>
                </w:rPr>
                <w:t>39</w:t>
              </w:r>
            </w:ins>
            <w:ins w:id="1346" w:author="Michael Gomes" w:date="2020-10-15T00:27:00Z">
              <w:r w:rsidR="008C6529">
                <w:rPr>
                  <w:rFonts w:cs="Arial"/>
                </w:rPr>
                <w:t>,</w:t>
              </w:r>
            </w:ins>
            <w:ins w:id="1347" w:author="Michael Gomes" w:date="2020-10-14T23:41:00Z">
              <w:r w:rsidRPr="00D849F8">
                <w:rPr>
                  <w:rFonts w:cs="Arial"/>
                  <w:rPrChange w:id="1348" w:author="Michael Gomes" w:date="2020-10-14T23:42:00Z">
                    <w:rPr>
                      <w:rFonts w:ascii="Arial" w:hAnsi="Arial" w:cs="Arial"/>
                      <w:sz w:val="20"/>
                      <w:szCs w:val="20"/>
                    </w:rPr>
                  </w:rPrChange>
                </w:rPr>
                <w:t>2197</w:t>
              </w:r>
            </w:ins>
          </w:p>
        </w:tc>
        <w:tc>
          <w:tcPr>
            <w:tcW w:w="1857" w:type="dxa"/>
            <w:vAlign w:val="bottom"/>
            <w:tcPrChange w:id="1349" w:author="Michael Gomes" w:date="2020-10-14T23:53:00Z">
              <w:tcPr>
                <w:tcW w:w="1857" w:type="dxa"/>
                <w:vAlign w:val="bottom"/>
              </w:tcPr>
            </w:tcPrChange>
          </w:tcPr>
          <w:p w14:paraId="76803B2A" w14:textId="0F70B138" w:rsidR="00807B15" w:rsidRPr="00D849F8" w:rsidRDefault="00807B15" w:rsidP="00807B15">
            <w:pPr>
              <w:rPr>
                <w:ins w:id="1350" w:author="Michael Gomes" w:date="2020-10-14T23:40:00Z"/>
                <w:lang w:val="en-GB"/>
              </w:rPr>
            </w:pPr>
            <w:ins w:id="1351" w:author="Michael Gomes" w:date="2020-10-14T23:41:00Z">
              <w:r w:rsidRPr="00D849F8">
                <w:rPr>
                  <w:rFonts w:cs="Arial"/>
                  <w:rPrChange w:id="1352" w:author="Michael Gomes" w:date="2020-10-14T23:42:00Z">
                    <w:rPr>
                      <w:rFonts w:ascii="Arial" w:hAnsi="Arial" w:cs="Arial"/>
                      <w:sz w:val="20"/>
                      <w:szCs w:val="20"/>
                    </w:rPr>
                  </w:rPrChange>
                </w:rPr>
                <w:t>38</w:t>
              </w:r>
            </w:ins>
            <w:ins w:id="1353" w:author="Michael Gomes" w:date="2020-10-15T00:27:00Z">
              <w:r w:rsidR="008C6529">
                <w:rPr>
                  <w:rFonts w:cs="Arial"/>
                </w:rPr>
                <w:t>,</w:t>
              </w:r>
            </w:ins>
            <w:ins w:id="1354" w:author="Michael Gomes" w:date="2020-10-14T23:41:00Z">
              <w:r w:rsidRPr="00D849F8">
                <w:rPr>
                  <w:rFonts w:cs="Arial"/>
                  <w:rPrChange w:id="1355" w:author="Michael Gomes" w:date="2020-10-14T23:42:00Z">
                    <w:rPr>
                      <w:rFonts w:ascii="Arial" w:hAnsi="Arial" w:cs="Arial"/>
                      <w:sz w:val="20"/>
                      <w:szCs w:val="20"/>
                    </w:rPr>
                  </w:rPrChange>
                </w:rPr>
                <w:t>6526</w:t>
              </w:r>
            </w:ins>
          </w:p>
        </w:tc>
        <w:tc>
          <w:tcPr>
            <w:tcW w:w="1857" w:type="dxa"/>
            <w:vAlign w:val="bottom"/>
            <w:tcPrChange w:id="1356" w:author="Michael Gomes" w:date="2020-10-14T23:53:00Z">
              <w:tcPr>
                <w:tcW w:w="1857" w:type="dxa"/>
                <w:vAlign w:val="bottom"/>
              </w:tcPr>
            </w:tcPrChange>
          </w:tcPr>
          <w:p w14:paraId="306AAAA7" w14:textId="738D27C9" w:rsidR="00807B15" w:rsidRPr="00D849F8" w:rsidRDefault="00807B15" w:rsidP="00807B15">
            <w:pPr>
              <w:rPr>
                <w:ins w:id="1357" w:author="Michael Gomes" w:date="2020-10-14T23:40:00Z"/>
                <w:lang w:val="en-GB"/>
              </w:rPr>
            </w:pPr>
            <w:ins w:id="1358" w:author="Michael Gomes" w:date="2020-10-14T23:41:00Z">
              <w:r w:rsidRPr="00D849F8">
                <w:rPr>
                  <w:rFonts w:cs="Arial"/>
                  <w:rPrChange w:id="1359" w:author="Michael Gomes" w:date="2020-10-14T23:42:00Z">
                    <w:rPr>
                      <w:rFonts w:ascii="Arial" w:hAnsi="Arial" w:cs="Arial"/>
                      <w:sz w:val="20"/>
                      <w:szCs w:val="20"/>
                    </w:rPr>
                  </w:rPrChange>
                </w:rPr>
                <w:t>39</w:t>
              </w:r>
            </w:ins>
            <w:ins w:id="1360" w:author="Michael Gomes" w:date="2020-10-15T00:27:00Z">
              <w:r w:rsidR="008C6529">
                <w:rPr>
                  <w:rFonts w:cs="Arial"/>
                </w:rPr>
                <w:t>,</w:t>
              </w:r>
            </w:ins>
            <w:ins w:id="1361" w:author="Michael Gomes" w:date="2020-10-14T23:41:00Z">
              <w:r w:rsidRPr="00D849F8">
                <w:rPr>
                  <w:rFonts w:cs="Arial"/>
                  <w:rPrChange w:id="1362" w:author="Michael Gomes" w:date="2020-10-14T23:42:00Z">
                    <w:rPr>
                      <w:rFonts w:ascii="Arial" w:hAnsi="Arial" w:cs="Arial"/>
                      <w:sz w:val="20"/>
                      <w:szCs w:val="20"/>
                    </w:rPr>
                  </w:rPrChange>
                </w:rPr>
                <w:t>6409</w:t>
              </w:r>
            </w:ins>
          </w:p>
        </w:tc>
        <w:tc>
          <w:tcPr>
            <w:tcW w:w="1583" w:type="dxa"/>
            <w:vAlign w:val="bottom"/>
            <w:tcPrChange w:id="1363" w:author="Michael Gomes" w:date="2020-10-14T23:53:00Z">
              <w:tcPr>
                <w:tcW w:w="1583" w:type="dxa"/>
                <w:vAlign w:val="bottom"/>
              </w:tcPr>
            </w:tcPrChange>
          </w:tcPr>
          <w:p w14:paraId="4128B337" w14:textId="69DE341B" w:rsidR="00807B15" w:rsidRPr="00D849F8" w:rsidRDefault="00807B15" w:rsidP="00807B15">
            <w:pPr>
              <w:rPr>
                <w:ins w:id="1364" w:author="Michael Gomes" w:date="2020-10-14T23:53:00Z"/>
                <w:rFonts w:cs="Arial"/>
              </w:rPr>
            </w:pPr>
            <w:ins w:id="1365" w:author="Michael Gomes" w:date="2020-10-14T23:53:00Z">
              <w:r w:rsidRPr="00392BA6">
                <w:rPr>
                  <w:rFonts w:cs="Arial"/>
                  <w:color w:val="000000"/>
                </w:rPr>
                <w:t>39</w:t>
              </w:r>
            </w:ins>
            <w:ins w:id="1366" w:author="Michael Gomes" w:date="2020-10-15T00:27:00Z">
              <w:r w:rsidR="008C6529">
                <w:rPr>
                  <w:rFonts w:cs="Arial"/>
                  <w:color w:val="000000"/>
                </w:rPr>
                <w:t>,</w:t>
              </w:r>
            </w:ins>
            <w:ins w:id="1367" w:author="Michael Gomes" w:date="2020-10-14T23:53:00Z">
              <w:r w:rsidRPr="00392BA6">
                <w:rPr>
                  <w:rFonts w:cs="Arial"/>
                  <w:color w:val="000000"/>
                </w:rPr>
                <w:t>17106667</w:t>
              </w:r>
            </w:ins>
          </w:p>
        </w:tc>
      </w:tr>
      <w:tr w:rsidR="00502521" w14:paraId="3184291D" w14:textId="77777777" w:rsidTr="001654FB">
        <w:trPr>
          <w:ins w:id="1368" w:author="Michael Gomes" w:date="2020-10-15T14:28:00Z"/>
        </w:trPr>
        <w:tc>
          <w:tcPr>
            <w:tcW w:w="9016" w:type="dxa"/>
            <w:gridSpan w:val="5"/>
          </w:tcPr>
          <w:p w14:paraId="4BCA78AC" w14:textId="14874C6E" w:rsidR="00502521" w:rsidRPr="00392BA6" w:rsidRDefault="00502521">
            <w:pPr>
              <w:jc w:val="center"/>
              <w:rPr>
                <w:ins w:id="1369" w:author="Michael Gomes" w:date="2020-10-15T14:28:00Z"/>
                <w:rFonts w:cs="Arial"/>
                <w:color w:val="000000"/>
              </w:rPr>
              <w:pPrChange w:id="1370" w:author="Tristen Paul" w:date="2020-10-15T14:28:00Z">
                <w:pPr/>
              </w:pPrChange>
            </w:pPr>
            <w:ins w:id="1371" w:author="Michael Gomes" w:date="2020-10-15T14:28:00Z">
              <w:r>
                <w:rPr>
                  <w:rFonts w:cs="Arial"/>
                  <w:color w:val="000000"/>
                </w:rPr>
                <w:t>Average of Average Times (</w:t>
              </w:r>
              <w:proofErr w:type="spellStart"/>
              <w:r>
                <w:rPr>
                  <w:rFonts w:cs="Arial"/>
                  <w:color w:val="000000"/>
                </w:rPr>
                <w:t>ms</w:t>
              </w:r>
              <w:proofErr w:type="spellEnd"/>
              <w:r>
                <w:rPr>
                  <w:rFonts w:cs="Arial"/>
                  <w:color w:val="000000"/>
                </w:rPr>
                <w:t xml:space="preserve">): </w:t>
              </w:r>
              <w:r>
                <w:rPr>
                  <w:rFonts w:cs="Arial"/>
                  <w:color w:val="000000"/>
                </w:rPr>
                <w:fldChar w:fldCharType="begin"/>
              </w:r>
              <w:r>
                <w:rPr>
                  <w:rFonts w:cs="Arial"/>
                  <w:color w:val="000000"/>
                </w:rPr>
                <w:instrText xml:space="preserve"> =AVERAGE(ABOVE) </w:instrText>
              </w:r>
            </w:ins>
            <w:r>
              <w:rPr>
                <w:rFonts w:cs="Arial"/>
                <w:color w:val="000000"/>
              </w:rPr>
              <w:fldChar w:fldCharType="separate"/>
            </w:r>
            <w:ins w:id="1372" w:author="Michael Gomes" w:date="2020-10-15T14:28:00Z">
              <w:r>
                <w:rPr>
                  <w:rFonts w:cs="Arial"/>
                  <w:noProof/>
                  <w:color w:val="000000"/>
                </w:rPr>
                <w:t>23,979441725</w:t>
              </w:r>
              <w:r>
                <w:rPr>
                  <w:rFonts w:cs="Arial"/>
                  <w:color w:val="000000"/>
                </w:rPr>
                <w:fldChar w:fldCharType="end"/>
              </w:r>
            </w:ins>
          </w:p>
        </w:tc>
      </w:tr>
    </w:tbl>
    <w:p w14:paraId="2D5969D0" w14:textId="7648D1D4" w:rsidR="00975432" w:rsidRPr="008E320E" w:rsidRDefault="00975432" w:rsidP="00975432">
      <w:pPr>
        <w:jc w:val="center"/>
        <w:rPr>
          <w:ins w:id="1373" w:author="Tristen Paul" w:date="2020-10-17T19:51:00Z"/>
          <w:color w:val="000000" w:themeColor="text1"/>
          <w:lang w:val="en-GB"/>
        </w:rPr>
      </w:pPr>
      <w:ins w:id="1374" w:author="Tristen Paul" w:date="2020-10-17T19:51:00Z">
        <w:r w:rsidRPr="008E320E">
          <w:rPr>
            <w:color w:val="000000" w:themeColor="text1"/>
            <w:lang w:val="en-GB"/>
          </w:rPr>
          <w:t xml:space="preserve">Figure </w:t>
        </w:r>
        <w:r>
          <w:rPr>
            <w:color w:val="000000" w:themeColor="text1"/>
            <w:lang w:val="en-GB"/>
          </w:rPr>
          <w:t>3</w:t>
        </w:r>
        <w:r w:rsidRPr="008E320E">
          <w:rPr>
            <w:color w:val="000000" w:themeColor="text1"/>
            <w:lang w:val="en-GB"/>
          </w:rPr>
          <w:t>:</w:t>
        </w:r>
      </w:ins>
    </w:p>
    <w:p w14:paraId="2D4ACA98" w14:textId="77777777" w:rsidR="00D849F8" w:rsidRDefault="00D849F8" w:rsidP="00D849F8">
      <w:pPr>
        <w:rPr>
          <w:ins w:id="1375" w:author="Michael Gomes" w:date="2020-10-14T23:40:00Z"/>
          <w:color w:val="FF0000"/>
          <w:lang w:val="en-GB"/>
        </w:rPr>
      </w:pPr>
    </w:p>
    <w:p w14:paraId="294AF51F" w14:textId="2C54F342" w:rsidR="00D849F8" w:rsidRPr="00392BA6" w:rsidRDefault="00D849F8" w:rsidP="00D849F8">
      <w:pPr>
        <w:pStyle w:val="Heading3"/>
        <w:jc w:val="center"/>
        <w:rPr>
          <w:ins w:id="1376" w:author="Michael Gomes" w:date="2020-10-14T23:40:00Z"/>
          <w:u w:val="single"/>
          <w:lang w:val="en-GB"/>
        </w:rPr>
      </w:pPr>
      <w:ins w:id="1377" w:author="Michael Gomes" w:date="2020-10-14T23:40:00Z">
        <w:r w:rsidRPr="00392BA6">
          <w:rPr>
            <w:u w:val="single"/>
            <w:lang w:val="en-GB"/>
          </w:rPr>
          <w:t>Table showing the times taken</w:t>
        </w:r>
        <w:r>
          <w:rPr>
            <w:u w:val="single"/>
            <w:lang w:val="en-GB"/>
          </w:rPr>
          <w:t xml:space="preserve"> </w:t>
        </w:r>
        <w:r w:rsidRPr="00392BA6">
          <w:rPr>
            <w:u w:val="single"/>
            <w:lang w:val="en-GB"/>
          </w:rPr>
          <w:t>to get the correct output for the specific input on computer system 2</w:t>
        </w:r>
        <w:r>
          <w:rPr>
            <w:u w:val="single"/>
            <w:lang w:val="en-GB"/>
          </w:rPr>
          <w:t xml:space="preserve"> using the recursive a</w:t>
        </w:r>
      </w:ins>
      <w:ins w:id="1378" w:author="Michael Gomes" w:date="2020-10-14T23:41:00Z">
        <w:r>
          <w:rPr>
            <w:u w:val="single"/>
            <w:lang w:val="en-GB"/>
          </w:rPr>
          <w:t>lgorithm</w:t>
        </w:r>
      </w:ins>
      <w:ins w:id="1379" w:author="Michael Gomes" w:date="2020-10-14T23:40:00Z">
        <w:r>
          <w:rPr>
            <w:u w:val="single"/>
            <w:lang w:val="en-GB"/>
          </w:rPr>
          <w:t>.</w:t>
        </w:r>
      </w:ins>
    </w:p>
    <w:tbl>
      <w:tblPr>
        <w:tblStyle w:val="TableGrid"/>
        <w:tblW w:w="0" w:type="auto"/>
        <w:tblLook w:val="04A0" w:firstRow="1" w:lastRow="0" w:firstColumn="1" w:lastColumn="0" w:noHBand="0" w:noVBand="1"/>
        <w:tblPrChange w:id="1380" w:author="Michael Gomes" w:date="2020-10-14T23:52:00Z">
          <w:tblPr>
            <w:tblStyle w:val="TableGrid"/>
            <w:tblW w:w="0" w:type="auto"/>
            <w:tblLook w:val="04A0" w:firstRow="1" w:lastRow="0" w:firstColumn="1" w:lastColumn="0" w:noHBand="0" w:noVBand="1"/>
          </w:tblPr>
        </w:tblPrChange>
      </w:tblPr>
      <w:tblGrid>
        <w:gridCol w:w="1819"/>
        <w:gridCol w:w="1896"/>
        <w:gridCol w:w="1896"/>
        <w:gridCol w:w="1896"/>
        <w:gridCol w:w="1509"/>
        <w:tblGridChange w:id="1381">
          <w:tblGrid>
            <w:gridCol w:w="2254"/>
            <w:gridCol w:w="2254"/>
            <w:gridCol w:w="2254"/>
            <w:gridCol w:w="2254"/>
            <w:gridCol w:w="2254"/>
          </w:tblGrid>
        </w:tblGridChange>
      </w:tblGrid>
      <w:tr w:rsidR="00D93BD6" w14:paraId="76F2314A" w14:textId="7B43BFB1" w:rsidTr="00FC6C03">
        <w:trPr>
          <w:ins w:id="1382" w:author="Michael Gomes" w:date="2020-10-14T23:40:00Z"/>
        </w:trPr>
        <w:tc>
          <w:tcPr>
            <w:tcW w:w="1819" w:type="dxa"/>
            <w:tcPrChange w:id="1383" w:author="Michael Gomes" w:date="2020-10-14T23:52:00Z">
              <w:tcPr>
                <w:tcW w:w="2254" w:type="dxa"/>
              </w:tcPr>
            </w:tcPrChange>
          </w:tcPr>
          <w:p w14:paraId="3BAA802D" w14:textId="77777777" w:rsidR="00D93BD6" w:rsidRDefault="00D93BD6" w:rsidP="00D93BD6">
            <w:pPr>
              <w:rPr>
                <w:ins w:id="1384" w:author="Michael Gomes" w:date="2020-10-14T23:40:00Z"/>
                <w:lang w:val="en-GB"/>
              </w:rPr>
            </w:pPr>
            <w:ins w:id="1385" w:author="Michael Gomes" w:date="2020-10-14T23:40:00Z">
              <w:r>
                <w:rPr>
                  <w:lang w:val="en-GB"/>
                </w:rPr>
                <w:t>Input</w:t>
              </w:r>
            </w:ins>
          </w:p>
        </w:tc>
        <w:tc>
          <w:tcPr>
            <w:tcW w:w="1896" w:type="dxa"/>
            <w:tcPrChange w:id="1386" w:author="Michael Gomes" w:date="2020-10-14T23:52:00Z">
              <w:tcPr>
                <w:tcW w:w="2254" w:type="dxa"/>
              </w:tcPr>
            </w:tcPrChange>
          </w:tcPr>
          <w:p w14:paraId="170416FE" w14:textId="77777777" w:rsidR="00D93BD6" w:rsidRDefault="00D93BD6" w:rsidP="00D93BD6">
            <w:pPr>
              <w:rPr>
                <w:ins w:id="1387" w:author="Michael Gomes" w:date="2020-10-14T23:40:00Z"/>
                <w:lang w:val="en-GB"/>
              </w:rPr>
            </w:pPr>
            <w:ins w:id="1388" w:author="Michael Gomes" w:date="2020-10-14T23:40:00Z">
              <w:r>
                <w:rPr>
                  <w:lang w:val="en-GB"/>
                </w:rPr>
                <w:t>Time 1 (</w:t>
              </w:r>
              <w:proofErr w:type="spellStart"/>
              <w:r>
                <w:rPr>
                  <w:lang w:val="en-GB"/>
                </w:rPr>
                <w:t>ms</w:t>
              </w:r>
              <w:proofErr w:type="spellEnd"/>
              <w:r>
                <w:rPr>
                  <w:lang w:val="en-GB"/>
                </w:rPr>
                <w:t>)</w:t>
              </w:r>
            </w:ins>
          </w:p>
        </w:tc>
        <w:tc>
          <w:tcPr>
            <w:tcW w:w="1896" w:type="dxa"/>
            <w:tcPrChange w:id="1389" w:author="Michael Gomes" w:date="2020-10-14T23:52:00Z">
              <w:tcPr>
                <w:tcW w:w="2254" w:type="dxa"/>
              </w:tcPr>
            </w:tcPrChange>
          </w:tcPr>
          <w:p w14:paraId="12F2BD2E" w14:textId="77777777" w:rsidR="00D93BD6" w:rsidRDefault="00D93BD6" w:rsidP="00D93BD6">
            <w:pPr>
              <w:rPr>
                <w:ins w:id="1390" w:author="Michael Gomes" w:date="2020-10-14T23:40:00Z"/>
                <w:lang w:val="en-GB"/>
              </w:rPr>
            </w:pPr>
            <w:ins w:id="1391" w:author="Michael Gomes" w:date="2020-10-14T23:40:00Z">
              <w:r>
                <w:rPr>
                  <w:lang w:val="en-GB"/>
                </w:rPr>
                <w:t>Time 2 (</w:t>
              </w:r>
              <w:proofErr w:type="spellStart"/>
              <w:r>
                <w:rPr>
                  <w:lang w:val="en-GB"/>
                </w:rPr>
                <w:t>ms</w:t>
              </w:r>
              <w:proofErr w:type="spellEnd"/>
              <w:r>
                <w:rPr>
                  <w:lang w:val="en-GB"/>
                </w:rPr>
                <w:t>)</w:t>
              </w:r>
            </w:ins>
          </w:p>
        </w:tc>
        <w:tc>
          <w:tcPr>
            <w:tcW w:w="1896" w:type="dxa"/>
            <w:tcPrChange w:id="1392" w:author="Michael Gomes" w:date="2020-10-14T23:52:00Z">
              <w:tcPr>
                <w:tcW w:w="2254" w:type="dxa"/>
              </w:tcPr>
            </w:tcPrChange>
          </w:tcPr>
          <w:p w14:paraId="05505C51" w14:textId="77777777" w:rsidR="00D93BD6" w:rsidRDefault="00D93BD6" w:rsidP="00D93BD6">
            <w:pPr>
              <w:rPr>
                <w:ins w:id="1393" w:author="Michael Gomes" w:date="2020-10-14T23:40:00Z"/>
                <w:lang w:val="en-GB"/>
              </w:rPr>
            </w:pPr>
            <w:ins w:id="1394" w:author="Michael Gomes" w:date="2020-10-14T23:40:00Z">
              <w:r>
                <w:rPr>
                  <w:lang w:val="en-GB"/>
                </w:rPr>
                <w:t>Time 3 (</w:t>
              </w:r>
              <w:proofErr w:type="spellStart"/>
              <w:r>
                <w:rPr>
                  <w:lang w:val="en-GB"/>
                </w:rPr>
                <w:t>ms</w:t>
              </w:r>
              <w:proofErr w:type="spellEnd"/>
              <w:r>
                <w:rPr>
                  <w:lang w:val="en-GB"/>
                </w:rPr>
                <w:t>)</w:t>
              </w:r>
            </w:ins>
          </w:p>
        </w:tc>
        <w:tc>
          <w:tcPr>
            <w:tcW w:w="1509" w:type="dxa"/>
            <w:vAlign w:val="bottom"/>
            <w:tcPrChange w:id="1395" w:author="Michael Gomes" w:date="2020-10-14T23:52:00Z">
              <w:tcPr>
                <w:tcW w:w="2254" w:type="dxa"/>
              </w:tcPr>
            </w:tcPrChange>
          </w:tcPr>
          <w:p w14:paraId="711DE4B4" w14:textId="4D883DE5" w:rsidR="00D93BD6" w:rsidRPr="00807B15" w:rsidRDefault="00D93BD6" w:rsidP="00D93BD6">
            <w:pPr>
              <w:rPr>
                <w:ins w:id="1396" w:author="Michael Gomes" w:date="2020-10-14T23:48:00Z"/>
                <w:lang w:val="en-GB"/>
              </w:rPr>
            </w:pPr>
            <w:ins w:id="1397" w:author="Michael Gomes" w:date="2020-10-14T23:52:00Z">
              <w:r w:rsidRPr="00807B15">
                <w:rPr>
                  <w:rFonts w:cs="Arial"/>
                  <w:rPrChange w:id="1398" w:author="Michael Gomes" w:date="2020-10-14T23:52:00Z">
                    <w:rPr>
                      <w:rFonts w:ascii="Arial" w:hAnsi="Arial" w:cs="Arial"/>
                      <w:sz w:val="20"/>
                      <w:szCs w:val="20"/>
                    </w:rPr>
                  </w:rPrChange>
                </w:rPr>
                <w:t>Average (</w:t>
              </w:r>
              <w:proofErr w:type="spellStart"/>
              <w:r w:rsidRPr="00807B15">
                <w:rPr>
                  <w:rFonts w:cs="Arial"/>
                  <w:rPrChange w:id="1399" w:author="Michael Gomes" w:date="2020-10-14T23:52:00Z">
                    <w:rPr>
                      <w:rFonts w:ascii="Arial" w:hAnsi="Arial" w:cs="Arial"/>
                      <w:sz w:val="20"/>
                      <w:szCs w:val="20"/>
                    </w:rPr>
                  </w:rPrChange>
                </w:rPr>
                <w:t>ms</w:t>
              </w:r>
              <w:proofErr w:type="spellEnd"/>
              <w:r w:rsidRPr="00807B15">
                <w:rPr>
                  <w:rFonts w:cs="Arial"/>
                  <w:rPrChange w:id="1400" w:author="Michael Gomes" w:date="2020-10-14T23:52:00Z">
                    <w:rPr>
                      <w:rFonts w:ascii="Arial" w:hAnsi="Arial" w:cs="Arial"/>
                      <w:sz w:val="20"/>
                      <w:szCs w:val="20"/>
                    </w:rPr>
                  </w:rPrChange>
                </w:rPr>
                <w:t>)</w:t>
              </w:r>
            </w:ins>
          </w:p>
        </w:tc>
      </w:tr>
      <w:tr w:rsidR="00D93BD6" w14:paraId="12346E0D" w14:textId="22DBD3E4" w:rsidTr="00FC6C03">
        <w:trPr>
          <w:ins w:id="1401" w:author="Michael Gomes" w:date="2020-10-14T23:40:00Z"/>
        </w:trPr>
        <w:tc>
          <w:tcPr>
            <w:tcW w:w="1819" w:type="dxa"/>
            <w:tcPrChange w:id="1402" w:author="Michael Gomes" w:date="2020-10-14T23:52:00Z">
              <w:tcPr>
                <w:tcW w:w="2254" w:type="dxa"/>
              </w:tcPr>
            </w:tcPrChange>
          </w:tcPr>
          <w:p w14:paraId="4459E7FB" w14:textId="77777777" w:rsidR="00D93BD6" w:rsidRDefault="00D93BD6" w:rsidP="00D93BD6">
            <w:pPr>
              <w:rPr>
                <w:ins w:id="1403" w:author="Michael Gomes" w:date="2020-10-14T23:40:00Z"/>
                <w:lang w:val="en-GB"/>
              </w:rPr>
            </w:pPr>
            <w:ins w:id="1404" w:author="Michael Gomes" w:date="2020-10-14T23:40:00Z">
              <w:r>
                <w:rPr>
                  <w:lang w:val="en-GB"/>
                </w:rPr>
                <w:t>easy1</w:t>
              </w:r>
            </w:ins>
          </w:p>
        </w:tc>
        <w:tc>
          <w:tcPr>
            <w:tcW w:w="1896" w:type="dxa"/>
            <w:tcPrChange w:id="1405" w:author="Michael Gomes" w:date="2020-10-14T23:52:00Z">
              <w:tcPr>
                <w:tcW w:w="2254" w:type="dxa"/>
              </w:tcPr>
            </w:tcPrChange>
          </w:tcPr>
          <w:p w14:paraId="48256B04" w14:textId="6D71B0D3" w:rsidR="00D93BD6" w:rsidRDefault="00D93BD6" w:rsidP="00D93BD6">
            <w:pPr>
              <w:rPr>
                <w:ins w:id="1406" w:author="Michael Gomes" w:date="2020-10-14T23:40:00Z"/>
                <w:lang w:val="en-GB"/>
              </w:rPr>
            </w:pPr>
            <w:ins w:id="1407" w:author="Michael Gomes" w:date="2020-10-14T23:43:00Z">
              <w:r>
                <w:rPr>
                  <w:lang w:val="en-GB"/>
                </w:rPr>
                <w:t>0</w:t>
              </w:r>
            </w:ins>
            <w:ins w:id="1408" w:author="Michael Gomes" w:date="2020-10-15T00:27:00Z">
              <w:r w:rsidR="008C6529">
                <w:rPr>
                  <w:lang w:val="en-GB"/>
                </w:rPr>
                <w:t>,</w:t>
              </w:r>
            </w:ins>
            <w:ins w:id="1409" w:author="Michael Gomes" w:date="2020-10-14T23:43:00Z">
              <w:r>
                <w:rPr>
                  <w:lang w:val="en-GB"/>
                </w:rPr>
                <w:t>884996</w:t>
              </w:r>
            </w:ins>
          </w:p>
        </w:tc>
        <w:tc>
          <w:tcPr>
            <w:tcW w:w="1896" w:type="dxa"/>
            <w:tcPrChange w:id="1410" w:author="Michael Gomes" w:date="2020-10-14T23:52:00Z">
              <w:tcPr>
                <w:tcW w:w="2254" w:type="dxa"/>
              </w:tcPr>
            </w:tcPrChange>
          </w:tcPr>
          <w:p w14:paraId="5E874255" w14:textId="430247A9" w:rsidR="00D93BD6" w:rsidRPr="00392BA6" w:rsidRDefault="00D93BD6" w:rsidP="00D93BD6">
            <w:pPr>
              <w:rPr>
                <w:ins w:id="1411" w:author="Michael Gomes" w:date="2020-10-14T23:40:00Z"/>
                <w:rFonts w:ascii="Calibri" w:hAnsi="Calibri" w:cs="Calibri"/>
                <w:color w:val="000000"/>
              </w:rPr>
            </w:pPr>
            <w:ins w:id="1412" w:author="Michael Gomes" w:date="2020-10-14T23:43:00Z">
              <w:r>
                <w:rPr>
                  <w:rFonts w:ascii="Calibri" w:hAnsi="Calibri" w:cs="Calibri"/>
                  <w:color w:val="000000"/>
                </w:rPr>
                <w:t>1</w:t>
              </w:r>
            </w:ins>
            <w:ins w:id="1413" w:author="Michael Gomes" w:date="2020-10-15T00:27:00Z">
              <w:r w:rsidR="008C6529">
                <w:rPr>
                  <w:rFonts w:ascii="Calibri" w:hAnsi="Calibri" w:cs="Calibri"/>
                  <w:color w:val="000000"/>
                </w:rPr>
                <w:t>,</w:t>
              </w:r>
            </w:ins>
            <w:ins w:id="1414" w:author="Michael Gomes" w:date="2020-10-14T23:43:00Z">
              <w:r>
                <w:rPr>
                  <w:rFonts w:ascii="Calibri" w:hAnsi="Calibri" w:cs="Calibri"/>
                  <w:color w:val="000000"/>
                </w:rPr>
                <w:t>138171</w:t>
              </w:r>
            </w:ins>
          </w:p>
        </w:tc>
        <w:tc>
          <w:tcPr>
            <w:tcW w:w="1896" w:type="dxa"/>
            <w:tcPrChange w:id="1415" w:author="Michael Gomes" w:date="2020-10-14T23:52:00Z">
              <w:tcPr>
                <w:tcW w:w="2254" w:type="dxa"/>
              </w:tcPr>
            </w:tcPrChange>
          </w:tcPr>
          <w:p w14:paraId="06089478" w14:textId="6444A515" w:rsidR="00D93BD6" w:rsidRDefault="00D93BD6" w:rsidP="00D93BD6">
            <w:pPr>
              <w:rPr>
                <w:ins w:id="1416" w:author="Michael Gomes" w:date="2020-10-14T23:40:00Z"/>
                <w:lang w:val="en-GB"/>
              </w:rPr>
            </w:pPr>
            <w:ins w:id="1417" w:author="Michael Gomes" w:date="2020-10-14T23:43:00Z">
              <w:r>
                <w:rPr>
                  <w:rFonts w:ascii="Calibri" w:hAnsi="Calibri" w:cs="Calibri"/>
                  <w:color w:val="000000"/>
                </w:rPr>
                <w:t>0</w:t>
              </w:r>
            </w:ins>
            <w:ins w:id="1418" w:author="Michael Gomes" w:date="2020-10-15T00:27:00Z">
              <w:r w:rsidR="008C6529">
                <w:rPr>
                  <w:rFonts w:ascii="Calibri" w:hAnsi="Calibri" w:cs="Calibri"/>
                  <w:color w:val="000000"/>
                </w:rPr>
                <w:t>,</w:t>
              </w:r>
            </w:ins>
            <w:ins w:id="1419" w:author="Michael Gomes" w:date="2020-10-14T23:43:00Z">
              <w:r>
                <w:rPr>
                  <w:rFonts w:ascii="Calibri" w:hAnsi="Calibri" w:cs="Calibri"/>
                  <w:color w:val="000000"/>
                </w:rPr>
                <w:t>967902</w:t>
              </w:r>
            </w:ins>
          </w:p>
        </w:tc>
        <w:tc>
          <w:tcPr>
            <w:tcW w:w="1509" w:type="dxa"/>
            <w:vAlign w:val="bottom"/>
            <w:tcPrChange w:id="1420" w:author="Michael Gomes" w:date="2020-10-14T23:52:00Z">
              <w:tcPr>
                <w:tcW w:w="2254" w:type="dxa"/>
              </w:tcPr>
            </w:tcPrChange>
          </w:tcPr>
          <w:p w14:paraId="665C871A" w14:textId="55E03656" w:rsidR="00D93BD6" w:rsidRPr="00807B15" w:rsidRDefault="001365AD" w:rsidP="00D93BD6">
            <w:pPr>
              <w:rPr>
                <w:ins w:id="1421" w:author="Michael Gomes" w:date="2020-10-14T23:48:00Z"/>
                <w:rFonts w:cs="Calibri"/>
                <w:color w:val="000000"/>
                <w:rPrChange w:id="1422" w:author="Michael Gomes" w:date="2020-10-14T23:52:00Z">
                  <w:rPr>
                    <w:ins w:id="1423" w:author="Michael Gomes" w:date="2020-10-14T23:48:00Z"/>
                    <w:rFonts w:ascii="Calibri" w:hAnsi="Calibri" w:cs="Calibri"/>
                    <w:color w:val="000000"/>
                  </w:rPr>
                </w:rPrChange>
              </w:rPr>
            </w:pPr>
            <w:ins w:id="1424" w:author="Michael Gomes" w:date="2020-10-15T00:06:00Z">
              <w:r>
                <w:rPr>
                  <w:rFonts w:cs="Calibri"/>
                  <w:color w:val="000000"/>
                </w:rPr>
                <w:fldChar w:fldCharType="begin"/>
              </w:r>
              <w:r>
                <w:rPr>
                  <w:rFonts w:cs="Calibri"/>
                  <w:color w:val="000000"/>
                </w:rPr>
                <w:instrText xml:space="preserve"> =AVERAGE(LEFT) </w:instrText>
              </w:r>
            </w:ins>
            <w:r>
              <w:rPr>
                <w:rFonts w:cs="Calibri"/>
                <w:color w:val="000000"/>
              </w:rPr>
              <w:fldChar w:fldCharType="separate"/>
            </w:r>
            <w:ins w:id="1425" w:author="Michael Gomes" w:date="2020-10-15T00:07:00Z">
              <w:r>
                <w:rPr>
                  <w:rFonts w:cs="Calibri"/>
                  <w:color w:val="000000"/>
                </w:rPr>
                <w:t>0</w:t>
              </w:r>
            </w:ins>
            <w:ins w:id="1426" w:author="Michael Gomes" w:date="2020-10-15T00:27:00Z">
              <w:r w:rsidR="008C6529">
                <w:rPr>
                  <w:rFonts w:cs="Calibri"/>
                  <w:color w:val="000000"/>
                </w:rPr>
                <w:t>,</w:t>
              </w:r>
            </w:ins>
            <w:ins w:id="1427" w:author="Michael Gomes" w:date="2020-10-15T00:07:00Z">
              <w:r>
                <w:rPr>
                  <w:rFonts w:cs="Calibri"/>
                  <w:color w:val="000000"/>
                </w:rPr>
                <w:t>997023</w:t>
              </w:r>
            </w:ins>
            <w:ins w:id="1428" w:author="Michael Gomes" w:date="2020-10-15T00:06:00Z">
              <w:r>
                <w:rPr>
                  <w:rFonts w:cs="Calibri"/>
                  <w:color w:val="000000"/>
                </w:rPr>
                <w:fldChar w:fldCharType="end"/>
              </w:r>
            </w:ins>
          </w:p>
        </w:tc>
      </w:tr>
      <w:tr w:rsidR="00D93BD6" w14:paraId="139D6E20" w14:textId="06B7CFE8" w:rsidTr="00FC6C03">
        <w:trPr>
          <w:ins w:id="1429" w:author="Michael Gomes" w:date="2020-10-14T23:40:00Z"/>
        </w:trPr>
        <w:tc>
          <w:tcPr>
            <w:tcW w:w="1819" w:type="dxa"/>
            <w:tcPrChange w:id="1430" w:author="Michael Gomes" w:date="2020-10-14T23:52:00Z">
              <w:tcPr>
                <w:tcW w:w="2254" w:type="dxa"/>
              </w:tcPr>
            </w:tcPrChange>
          </w:tcPr>
          <w:p w14:paraId="006EB3E1" w14:textId="77777777" w:rsidR="00D93BD6" w:rsidRDefault="00D93BD6" w:rsidP="00D93BD6">
            <w:pPr>
              <w:rPr>
                <w:ins w:id="1431" w:author="Michael Gomes" w:date="2020-10-14T23:40:00Z"/>
                <w:lang w:val="en-GB"/>
              </w:rPr>
            </w:pPr>
            <w:ins w:id="1432" w:author="Michael Gomes" w:date="2020-10-14T23:40:00Z">
              <w:r>
                <w:rPr>
                  <w:lang w:val="en-GB"/>
                </w:rPr>
                <w:t>easy2</w:t>
              </w:r>
            </w:ins>
          </w:p>
        </w:tc>
        <w:tc>
          <w:tcPr>
            <w:tcW w:w="1896" w:type="dxa"/>
            <w:tcPrChange w:id="1433" w:author="Michael Gomes" w:date="2020-10-14T23:52:00Z">
              <w:tcPr>
                <w:tcW w:w="2254" w:type="dxa"/>
              </w:tcPr>
            </w:tcPrChange>
          </w:tcPr>
          <w:p w14:paraId="31F77955" w14:textId="0822FAFB" w:rsidR="00D93BD6" w:rsidRPr="00392BA6" w:rsidRDefault="00D93BD6" w:rsidP="00D93BD6">
            <w:pPr>
              <w:rPr>
                <w:ins w:id="1434" w:author="Michael Gomes" w:date="2020-10-14T23:40:00Z"/>
                <w:rFonts w:ascii="Calibri" w:hAnsi="Calibri" w:cs="Calibri"/>
                <w:color w:val="000000"/>
              </w:rPr>
            </w:pPr>
            <w:ins w:id="1435" w:author="Michael Gomes" w:date="2020-10-14T23:43:00Z">
              <w:r>
                <w:rPr>
                  <w:rFonts w:ascii="Calibri" w:hAnsi="Calibri" w:cs="Calibri"/>
                  <w:color w:val="000000"/>
                </w:rPr>
                <w:t>2</w:t>
              </w:r>
            </w:ins>
            <w:ins w:id="1436" w:author="Michael Gomes" w:date="2020-10-15T00:27:00Z">
              <w:r w:rsidR="008C6529">
                <w:rPr>
                  <w:rFonts w:ascii="Calibri" w:hAnsi="Calibri" w:cs="Calibri"/>
                  <w:color w:val="000000"/>
                </w:rPr>
                <w:t>,</w:t>
              </w:r>
            </w:ins>
            <w:ins w:id="1437" w:author="Michael Gomes" w:date="2020-10-14T23:43:00Z">
              <w:r>
                <w:rPr>
                  <w:rFonts w:ascii="Calibri" w:hAnsi="Calibri" w:cs="Calibri"/>
                  <w:color w:val="000000"/>
                </w:rPr>
                <w:t>459826</w:t>
              </w:r>
            </w:ins>
          </w:p>
        </w:tc>
        <w:tc>
          <w:tcPr>
            <w:tcW w:w="1896" w:type="dxa"/>
            <w:tcPrChange w:id="1438" w:author="Michael Gomes" w:date="2020-10-14T23:52:00Z">
              <w:tcPr>
                <w:tcW w:w="2254" w:type="dxa"/>
              </w:tcPr>
            </w:tcPrChange>
          </w:tcPr>
          <w:p w14:paraId="7DF68D5D" w14:textId="30585EF0" w:rsidR="00D93BD6" w:rsidRDefault="00D93BD6" w:rsidP="00D93BD6">
            <w:pPr>
              <w:rPr>
                <w:ins w:id="1439" w:author="Michael Gomes" w:date="2020-10-14T23:40:00Z"/>
                <w:lang w:val="en-GB"/>
              </w:rPr>
            </w:pPr>
            <w:ins w:id="1440" w:author="Michael Gomes" w:date="2020-10-14T23:43:00Z">
              <w:r>
                <w:rPr>
                  <w:rFonts w:ascii="Calibri" w:hAnsi="Calibri" w:cs="Calibri"/>
                  <w:color w:val="000000"/>
                </w:rPr>
                <w:t>2</w:t>
              </w:r>
            </w:ins>
            <w:ins w:id="1441" w:author="Michael Gomes" w:date="2020-10-15T00:27:00Z">
              <w:r w:rsidR="008C6529">
                <w:rPr>
                  <w:rFonts w:ascii="Calibri" w:hAnsi="Calibri" w:cs="Calibri"/>
                  <w:color w:val="000000"/>
                </w:rPr>
                <w:t>,</w:t>
              </w:r>
            </w:ins>
            <w:ins w:id="1442" w:author="Michael Gomes" w:date="2020-10-14T23:43:00Z">
              <w:r>
                <w:rPr>
                  <w:rFonts w:ascii="Calibri" w:hAnsi="Calibri" w:cs="Calibri"/>
                  <w:color w:val="000000"/>
                </w:rPr>
                <w:t>540607</w:t>
              </w:r>
            </w:ins>
          </w:p>
        </w:tc>
        <w:tc>
          <w:tcPr>
            <w:tcW w:w="1896" w:type="dxa"/>
            <w:tcPrChange w:id="1443" w:author="Michael Gomes" w:date="2020-10-14T23:52:00Z">
              <w:tcPr>
                <w:tcW w:w="2254" w:type="dxa"/>
              </w:tcPr>
            </w:tcPrChange>
          </w:tcPr>
          <w:p w14:paraId="769A2C2B" w14:textId="0EE8411B" w:rsidR="00D93BD6" w:rsidRDefault="00D93BD6" w:rsidP="00D93BD6">
            <w:pPr>
              <w:rPr>
                <w:ins w:id="1444" w:author="Michael Gomes" w:date="2020-10-14T23:40:00Z"/>
                <w:lang w:val="en-GB"/>
              </w:rPr>
            </w:pPr>
            <w:ins w:id="1445" w:author="Michael Gomes" w:date="2020-10-14T23:43:00Z">
              <w:r>
                <w:rPr>
                  <w:rFonts w:ascii="Calibri" w:hAnsi="Calibri" w:cs="Calibri"/>
                  <w:color w:val="000000"/>
                </w:rPr>
                <w:t>1</w:t>
              </w:r>
            </w:ins>
            <w:ins w:id="1446" w:author="Michael Gomes" w:date="2020-10-15T00:27:00Z">
              <w:r w:rsidR="008C6529">
                <w:rPr>
                  <w:rFonts w:ascii="Calibri" w:hAnsi="Calibri" w:cs="Calibri"/>
                  <w:color w:val="000000"/>
                </w:rPr>
                <w:t>,</w:t>
              </w:r>
            </w:ins>
            <w:ins w:id="1447" w:author="Michael Gomes" w:date="2020-10-14T23:43:00Z">
              <w:r>
                <w:rPr>
                  <w:rFonts w:ascii="Calibri" w:hAnsi="Calibri" w:cs="Calibri"/>
                  <w:color w:val="000000"/>
                </w:rPr>
                <w:t>925737</w:t>
              </w:r>
            </w:ins>
          </w:p>
        </w:tc>
        <w:tc>
          <w:tcPr>
            <w:tcW w:w="1509" w:type="dxa"/>
            <w:vAlign w:val="bottom"/>
            <w:tcPrChange w:id="1448" w:author="Michael Gomes" w:date="2020-10-14T23:52:00Z">
              <w:tcPr>
                <w:tcW w:w="2254" w:type="dxa"/>
              </w:tcPr>
            </w:tcPrChange>
          </w:tcPr>
          <w:p w14:paraId="54AFBA7E" w14:textId="1AFB6A5F" w:rsidR="00D93BD6" w:rsidRPr="00807B15" w:rsidRDefault="001365AD" w:rsidP="00D93BD6">
            <w:pPr>
              <w:rPr>
                <w:ins w:id="1449" w:author="Michael Gomes" w:date="2020-10-14T23:48:00Z"/>
                <w:rFonts w:cs="Calibri"/>
                <w:color w:val="000000"/>
                <w:rPrChange w:id="1450" w:author="Michael Gomes" w:date="2020-10-14T23:52:00Z">
                  <w:rPr>
                    <w:ins w:id="1451" w:author="Michael Gomes" w:date="2020-10-14T23:48:00Z"/>
                    <w:rFonts w:ascii="Calibri" w:hAnsi="Calibri" w:cs="Calibri"/>
                    <w:color w:val="000000"/>
                  </w:rPr>
                </w:rPrChange>
              </w:rPr>
            </w:pPr>
            <w:ins w:id="1452" w:author="Michael Gomes" w:date="2020-10-15T00:07:00Z">
              <w:r>
                <w:rPr>
                  <w:rFonts w:cs="Calibri"/>
                  <w:color w:val="000000"/>
                </w:rPr>
                <w:t>2</w:t>
              </w:r>
            </w:ins>
            <w:ins w:id="1453" w:author="Michael Gomes" w:date="2020-10-15T00:27:00Z">
              <w:r w:rsidR="008C6529">
                <w:rPr>
                  <w:rFonts w:cs="Calibri"/>
                  <w:color w:val="000000"/>
                </w:rPr>
                <w:t>,</w:t>
              </w:r>
            </w:ins>
            <w:ins w:id="1454" w:author="Michael Gomes" w:date="2020-10-15T00:07:00Z">
              <w:r>
                <w:rPr>
                  <w:rFonts w:cs="Calibri"/>
                  <w:color w:val="000000"/>
                </w:rPr>
                <w:t>308723333</w:t>
              </w:r>
            </w:ins>
          </w:p>
        </w:tc>
      </w:tr>
      <w:tr w:rsidR="00D93BD6" w14:paraId="03657858" w14:textId="74924AFD" w:rsidTr="00FC6C03">
        <w:trPr>
          <w:ins w:id="1455" w:author="Michael Gomes" w:date="2020-10-14T23:40:00Z"/>
        </w:trPr>
        <w:tc>
          <w:tcPr>
            <w:tcW w:w="1819" w:type="dxa"/>
            <w:tcPrChange w:id="1456" w:author="Michael Gomes" w:date="2020-10-14T23:52:00Z">
              <w:tcPr>
                <w:tcW w:w="2254" w:type="dxa"/>
              </w:tcPr>
            </w:tcPrChange>
          </w:tcPr>
          <w:p w14:paraId="199688E2" w14:textId="77777777" w:rsidR="00D93BD6" w:rsidRDefault="00D93BD6" w:rsidP="00D93BD6">
            <w:pPr>
              <w:rPr>
                <w:ins w:id="1457" w:author="Michael Gomes" w:date="2020-10-14T23:40:00Z"/>
                <w:lang w:val="en-GB"/>
              </w:rPr>
            </w:pPr>
            <w:ins w:id="1458" w:author="Michael Gomes" w:date="2020-10-14T23:40:00Z">
              <w:r>
                <w:rPr>
                  <w:lang w:val="en-GB"/>
                </w:rPr>
                <w:t>easy3</w:t>
              </w:r>
            </w:ins>
          </w:p>
        </w:tc>
        <w:tc>
          <w:tcPr>
            <w:tcW w:w="1896" w:type="dxa"/>
            <w:tcPrChange w:id="1459" w:author="Michael Gomes" w:date="2020-10-14T23:52:00Z">
              <w:tcPr>
                <w:tcW w:w="2254" w:type="dxa"/>
              </w:tcPr>
            </w:tcPrChange>
          </w:tcPr>
          <w:p w14:paraId="3F0E15FA" w14:textId="5776B910" w:rsidR="00D93BD6" w:rsidRPr="00392BA6" w:rsidRDefault="00D93BD6" w:rsidP="00D93BD6">
            <w:pPr>
              <w:rPr>
                <w:ins w:id="1460" w:author="Michael Gomes" w:date="2020-10-14T23:40:00Z"/>
                <w:rFonts w:ascii="Calibri" w:hAnsi="Calibri" w:cs="Calibri"/>
                <w:color w:val="000000"/>
              </w:rPr>
            </w:pPr>
            <w:ins w:id="1461" w:author="Michael Gomes" w:date="2020-10-14T23:43:00Z">
              <w:r>
                <w:rPr>
                  <w:rFonts w:ascii="Calibri" w:hAnsi="Calibri" w:cs="Calibri"/>
                  <w:color w:val="000000"/>
                </w:rPr>
                <w:t>2</w:t>
              </w:r>
            </w:ins>
            <w:ins w:id="1462" w:author="Michael Gomes" w:date="2020-10-15T00:27:00Z">
              <w:r w:rsidR="008C6529">
                <w:rPr>
                  <w:rFonts w:ascii="Calibri" w:hAnsi="Calibri" w:cs="Calibri"/>
                  <w:color w:val="000000"/>
                </w:rPr>
                <w:t>,</w:t>
              </w:r>
            </w:ins>
            <w:ins w:id="1463" w:author="Michael Gomes" w:date="2020-10-14T23:43:00Z">
              <w:r>
                <w:rPr>
                  <w:rFonts w:ascii="Calibri" w:hAnsi="Calibri" w:cs="Calibri"/>
                  <w:color w:val="000000"/>
                </w:rPr>
                <w:t>300758</w:t>
              </w:r>
            </w:ins>
          </w:p>
        </w:tc>
        <w:tc>
          <w:tcPr>
            <w:tcW w:w="1896" w:type="dxa"/>
            <w:tcPrChange w:id="1464" w:author="Michael Gomes" w:date="2020-10-14T23:52:00Z">
              <w:tcPr>
                <w:tcW w:w="2254" w:type="dxa"/>
              </w:tcPr>
            </w:tcPrChange>
          </w:tcPr>
          <w:p w14:paraId="1A6DE36D" w14:textId="0D65B5E0" w:rsidR="00D93BD6" w:rsidRDefault="00D93BD6" w:rsidP="00D93BD6">
            <w:pPr>
              <w:rPr>
                <w:ins w:id="1465" w:author="Michael Gomes" w:date="2020-10-14T23:40:00Z"/>
                <w:lang w:val="en-GB"/>
              </w:rPr>
            </w:pPr>
            <w:ins w:id="1466" w:author="Michael Gomes" w:date="2020-10-14T23:43:00Z">
              <w:r>
                <w:rPr>
                  <w:rFonts w:ascii="Calibri" w:hAnsi="Calibri" w:cs="Calibri"/>
                  <w:color w:val="000000"/>
                </w:rPr>
                <w:t>1</w:t>
              </w:r>
            </w:ins>
            <w:ins w:id="1467" w:author="Michael Gomes" w:date="2020-10-15T00:27:00Z">
              <w:r w:rsidR="008C6529">
                <w:rPr>
                  <w:rFonts w:ascii="Calibri" w:hAnsi="Calibri" w:cs="Calibri"/>
                  <w:color w:val="000000"/>
                </w:rPr>
                <w:t>,</w:t>
              </w:r>
            </w:ins>
            <w:ins w:id="1468" w:author="Michael Gomes" w:date="2020-10-14T23:43:00Z">
              <w:r>
                <w:rPr>
                  <w:rFonts w:ascii="Calibri" w:hAnsi="Calibri" w:cs="Calibri"/>
                  <w:color w:val="000000"/>
                </w:rPr>
                <w:t>886871</w:t>
              </w:r>
            </w:ins>
          </w:p>
        </w:tc>
        <w:tc>
          <w:tcPr>
            <w:tcW w:w="1896" w:type="dxa"/>
            <w:tcPrChange w:id="1469" w:author="Michael Gomes" w:date="2020-10-14T23:52:00Z">
              <w:tcPr>
                <w:tcW w:w="2254" w:type="dxa"/>
              </w:tcPr>
            </w:tcPrChange>
          </w:tcPr>
          <w:p w14:paraId="04BA8AA4" w14:textId="031CB081" w:rsidR="00D93BD6" w:rsidRDefault="00D93BD6" w:rsidP="00D93BD6">
            <w:pPr>
              <w:rPr>
                <w:ins w:id="1470" w:author="Michael Gomes" w:date="2020-10-14T23:40:00Z"/>
                <w:lang w:val="en-GB"/>
              </w:rPr>
            </w:pPr>
            <w:ins w:id="1471" w:author="Michael Gomes" w:date="2020-10-14T23:44:00Z">
              <w:r>
                <w:rPr>
                  <w:rFonts w:ascii="Calibri" w:hAnsi="Calibri" w:cs="Calibri"/>
                  <w:color w:val="000000"/>
                </w:rPr>
                <w:t>1</w:t>
              </w:r>
            </w:ins>
            <w:ins w:id="1472" w:author="Michael Gomes" w:date="2020-10-15T00:27:00Z">
              <w:r w:rsidR="008C6529">
                <w:rPr>
                  <w:rFonts w:ascii="Calibri" w:hAnsi="Calibri" w:cs="Calibri"/>
                  <w:color w:val="000000"/>
                </w:rPr>
                <w:t>,</w:t>
              </w:r>
            </w:ins>
            <w:ins w:id="1473" w:author="Michael Gomes" w:date="2020-10-14T23:44:00Z">
              <w:r>
                <w:rPr>
                  <w:rFonts w:ascii="Calibri" w:hAnsi="Calibri" w:cs="Calibri"/>
                  <w:color w:val="000000"/>
                </w:rPr>
                <w:t>65704</w:t>
              </w:r>
            </w:ins>
          </w:p>
        </w:tc>
        <w:tc>
          <w:tcPr>
            <w:tcW w:w="1509" w:type="dxa"/>
            <w:vAlign w:val="bottom"/>
            <w:tcPrChange w:id="1474" w:author="Michael Gomes" w:date="2020-10-14T23:52:00Z">
              <w:tcPr>
                <w:tcW w:w="2254" w:type="dxa"/>
              </w:tcPr>
            </w:tcPrChange>
          </w:tcPr>
          <w:p w14:paraId="2B53B63C" w14:textId="28D42727" w:rsidR="00D93BD6" w:rsidRPr="00807B15" w:rsidRDefault="001365AD" w:rsidP="00D93BD6">
            <w:pPr>
              <w:rPr>
                <w:ins w:id="1475" w:author="Michael Gomes" w:date="2020-10-14T23:48:00Z"/>
                <w:rFonts w:cs="Calibri"/>
                <w:color w:val="000000"/>
                <w:rPrChange w:id="1476" w:author="Michael Gomes" w:date="2020-10-14T23:52:00Z">
                  <w:rPr>
                    <w:ins w:id="1477" w:author="Michael Gomes" w:date="2020-10-14T23:48:00Z"/>
                    <w:rFonts w:ascii="Calibri" w:hAnsi="Calibri" w:cs="Calibri"/>
                    <w:color w:val="000000"/>
                  </w:rPr>
                </w:rPrChange>
              </w:rPr>
            </w:pPr>
            <w:ins w:id="1478" w:author="Michael Gomes" w:date="2020-10-15T00:08:00Z">
              <w:r>
                <w:rPr>
                  <w:rFonts w:cs="Calibri"/>
                  <w:color w:val="000000"/>
                </w:rPr>
                <w:t>1</w:t>
              </w:r>
            </w:ins>
            <w:ins w:id="1479" w:author="Michael Gomes" w:date="2020-10-15T00:27:00Z">
              <w:r w:rsidR="008C6529">
                <w:rPr>
                  <w:rFonts w:cs="Calibri"/>
                  <w:color w:val="000000"/>
                </w:rPr>
                <w:t>,</w:t>
              </w:r>
            </w:ins>
            <w:ins w:id="1480" w:author="Michael Gomes" w:date="2020-10-15T00:08:00Z">
              <w:r>
                <w:rPr>
                  <w:rFonts w:cs="Calibri"/>
                  <w:color w:val="000000"/>
                </w:rPr>
                <w:t>948223</w:t>
              </w:r>
            </w:ins>
          </w:p>
        </w:tc>
      </w:tr>
      <w:tr w:rsidR="00D93BD6" w14:paraId="2265CFE2" w14:textId="4582EC0C" w:rsidTr="00FC6C03">
        <w:trPr>
          <w:ins w:id="1481" w:author="Michael Gomes" w:date="2020-10-14T23:40:00Z"/>
        </w:trPr>
        <w:tc>
          <w:tcPr>
            <w:tcW w:w="1819" w:type="dxa"/>
            <w:tcPrChange w:id="1482" w:author="Michael Gomes" w:date="2020-10-14T23:52:00Z">
              <w:tcPr>
                <w:tcW w:w="2254" w:type="dxa"/>
              </w:tcPr>
            </w:tcPrChange>
          </w:tcPr>
          <w:p w14:paraId="66C67560" w14:textId="77777777" w:rsidR="00D93BD6" w:rsidRDefault="00D93BD6" w:rsidP="00D93BD6">
            <w:pPr>
              <w:rPr>
                <w:ins w:id="1483" w:author="Michael Gomes" w:date="2020-10-14T23:40:00Z"/>
                <w:lang w:val="en-GB"/>
              </w:rPr>
            </w:pPr>
            <w:ins w:id="1484" w:author="Michael Gomes" w:date="2020-10-14T23:40:00Z">
              <w:r>
                <w:rPr>
                  <w:lang w:val="en-GB"/>
                </w:rPr>
                <w:t>medium1</w:t>
              </w:r>
            </w:ins>
          </w:p>
        </w:tc>
        <w:tc>
          <w:tcPr>
            <w:tcW w:w="1896" w:type="dxa"/>
            <w:tcPrChange w:id="1485" w:author="Michael Gomes" w:date="2020-10-14T23:52:00Z">
              <w:tcPr>
                <w:tcW w:w="2254" w:type="dxa"/>
              </w:tcPr>
            </w:tcPrChange>
          </w:tcPr>
          <w:p w14:paraId="6691C08F" w14:textId="7E0EF980" w:rsidR="00D93BD6" w:rsidRPr="00392BA6" w:rsidRDefault="00D93BD6" w:rsidP="00D93BD6">
            <w:pPr>
              <w:rPr>
                <w:ins w:id="1486" w:author="Michael Gomes" w:date="2020-10-14T23:40:00Z"/>
                <w:rFonts w:ascii="Calibri" w:hAnsi="Calibri" w:cs="Calibri"/>
                <w:color w:val="000000"/>
              </w:rPr>
            </w:pPr>
            <w:ins w:id="1487" w:author="Michael Gomes" w:date="2020-10-14T23:44:00Z">
              <w:r>
                <w:rPr>
                  <w:rFonts w:ascii="Calibri" w:hAnsi="Calibri" w:cs="Calibri"/>
                  <w:color w:val="000000"/>
                </w:rPr>
                <w:t>2</w:t>
              </w:r>
            </w:ins>
            <w:ins w:id="1488" w:author="Michael Gomes" w:date="2020-10-15T00:27:00Z">
              <w:r w:rsidR="008C6529">
                <w:rPr>
                  <w:rFonts w:ascii="Calibri" w:hAnsi="Calibri" w:cs="Calibri"/>
                  <w:color w:val="000000"/>
                </w:rPr>
                <w:t>,</w:t>
              </w:r>
            </w:ins>
            <w:ins w:id="1489" w:author="Michael Gomes" w:date="2020-10-14T23:44:00Z">
              <w:r>
                <w:rPr>
                  <w:rFonts w:ascii="Calibri" w:hAnsi="Calibri" w:cs="Calibri"/>
                  <w:color w:val="000000"/>
                </w:rPr>
                <w:t>612844</w:t>
              </w:r>
            </w:ins>
          </w:p>
        </w:tc>
        <w:tc>
          <w:tcPr>
            <w:tcW w:w="1896" w:type="dxa"/>
            <w:tcPrChange w:id="1490" w:author="Michael Gomes" w:date="2020-10-14T23:52:00Z">
              <w:tcPr>
                <w:tcW w:w="2254" w:type="dxa"/>
              </w:tcPr>
            </w:tcPrChange>
          </w:tcPr>
          <w:p w14:paraId="0095223E" w14:textId="0B710012" w:rsidR="00D93BD6" w:rsidRDefault="00D93BD6" w:rsidP="00D93BD6">
            <w:pPr>
              <w:rPr>
                <w:ins w:id="1491" w:author="Michael Gomes" w:date="2020-10-14T23:40:00Z"/>
                <w:lang w:val="en-GB"/>
              </w:rPr>
            </w:pPr>
            <w:ins w:id="1492" w:author="Michael Gomes" w:date="2020-10-14T23:44:00Z">
              <w:r>
                <w:rPr>
                  <w:rFonts w:ascii="Calibri" w:hAnsi="Calibri" w:cs="Calibri"/>
                  <w:color w:val="000000"/>
                </w:rPr>
                <w:t>2</w:t>
              </w:r>
            </w:ins>
            <w:ins w:id="1493" w:author="Michael Gomes" w:date="2020-10-15T00:27:00Z">
              <w:r w:rsidR="008C6529">
                <w:rPr>
                  <w:rFonts w:ascii="Calibri" w:hAnsi="Calibri" w:cs="Calibri"/>
                  <w:color w:val="000000"/>
                </w:rPr>
                <w:t>,</w:t>
              </w:r>
            </w:ins>
            <w:ins w:id="1494" w:author="Michael Gomes" w:date="2020-10-14T23:44:00Z">
              <w:r>
                <w:rPr>
                  <w:rFonts w:ascii="Calibri" w:hAnsi="Calibri" w:cs="Calibri"/>
                  <w:color w:val="000000"/>
                </w:rPr>
                <w:t>889364</w:t>
              </w:r>
            </w:ins>
          </w:p>
        </w:tc>
        <w:tc>
          <w:tcPr>
            <w:tcW w:w="1896" w:type="dxa"/>
            <w:tcPrChange w:id="1495" w:author="Michael Gomes" w:date="2020-10-14T23:52:00Z">
              <w:tcPr>
                <w:tcW w:w="2254" w:type="dxa"/>
              </w:tcPr>
            </w:tcPrChange>
          </w:tcPr>
          <w:p w14:paraId="744F5466" w14:textId="241A7B41" w:rsidR="00D93BD6" w:rsidRDefault="00D93BD6" w:rsidP="00D93BD6">
            <w:pPr>
              <w:rPr>
                <w:ins w:id="1496" w:author="Michael Gomes" w:date="2020-10-14T23:40:00Z"/>
                <w:lang w:val="en-GB"/>
              </w:rPr>
            </w:pPr>
            <w:ins w:id="1497" w:author="Michael Gomes" w:date="2020-10-14T23:44:00Z">
              <w:r>
                <w:rPr>
                  <w:rFonts w:ascii="Calibri" w:hAnsi="Calibri" w:cs="Calibri"/>
                  <w:color w:val="000000"/>
                </w:rPr>
                <w:t>2</w:t>
              </w:r>
            </w:ins>
            <w:ins w:id="1498" w:author="Michael Gomes" w:date="2020-10-15T00:27:00Z">
              <w:r w:rsidR="008C6529">
                <w:rPr>
                  <w:rFonts w:ascii="Calibri" w:hAnsi="Calibri" w:cs="Calibri"/>
                  <w:color w:val="000000"/>
                </w:rPr>
                <w:t>,</w:t>
              </w:r>
            </w:ins>
            <w:ins w:id="1499" w:author="Michael Gomes" w:date="2020-10-14T23:44:00Z">
              <w:r>
                <w:rPr>
                  <w:rFonts w:ascii="Calibri" w:hAnsi="Calibri" w:cs="Calibri"/>
                  <w:color w:val="000000"/>
                </w:rPr>
                <w:t>296423</w:t>
              </w:r>
            </w:ins>
          </w:p>
        </w:tc>
        <w:tc>
          <w:tcPr>
            <w:tcW w:w="1509" w:type="dxa"/>
            <w:vAlign w:val="bottom"/>
            <w:tcPrChange w:id="1500" w:author="Michael Gomes" w:date="2020-10-14T23:52:00Z">
              <w:tcPr>
                <w:tcW w:w="2254" w:type="dxa"/>
              </w:tcPr>
            </w:tcPrChange>
          </w:tcPr>
          <w:p w14:paraId="4AA65071" w14:textId="7296B884" w:rsidR="00D93BD6" w:rsidRPr="00807B15" w:rsidRDefault="001365AD" w:rsidP="00D93BD6">
            <w:pPr>
              <w:rPr>
                <w:ins w:id="1501" w:author="Michael Gomes" w:date="2020-10-14T23:48:00Z"/>
                <w:rFonts w:cs="Calibri"/>
                <w:color w:val="000000"/>
                <w:rPrChange w:id="1502" w:author="Michael Gomes" w:date="2020-10-14T23:52:00Z">
                  <w:rPr>
                    <w:ins w:id="1503" w:author="Michael Gomes" w:date="2020-10-14T23:48:00Z"/>
                    <w:rFonts w:ascii="Calibri" w:hAnsi="Calibri" w:cs="Calibri"/>
                    <w:color w:val="000000"/>
                  </w:rPr>
                </w:rPrChange>
              </w:rPr>
            </w:pPr>
            <w:ins w:id="1504" w:author="Michael Gomes" w:date="2020-10-15T00:09:00Z">
              <w:r>
                <w:rPr>
                  <w:rFonts w:cs="Calibri"/>
                  <w:color w:val="000000"/>
                </w:rPr>
                <w:t>2</w:t>
              </w:r>
            </w:ins>
            <w:ins w:id="1505" w:author="Michael Gomes" w:date="2020-10-15T00:27:00Z">
              <w:r w:rsidR="008C6529">
                <w:rPr>
                  <w:rFonts w:cs="Calibri"/>
                  <w:color w:val="000000"/>
                </w:rPr>
                <w:t>,</w:t>
              </w:r>
            </w:ins>
            <w:ins w:id="1506" w:author="Michael Gomes" w:date="2020-10-15T00:09:00Z">
              <w:r>
                <w:rPr>
                  <w:rFonts w:cs="Calibri"/>
                  <w:color w:val="000000"/>
                </w:rPr>
                <w:t>599543667</w:t>
              </w:r>
            </w:ins>
          </w:p>
        </w:tc>
      </w:tr>
      <w:tr w:rsidR="00D93BD6" w14:paraId="1FF027A9" w14:textId="6968CED9" w:rsidTr="00FC6C03">
        <w:trPr>
          <w:ins w:id="1507" w:author="Michael Gomes" w:date="2020-10-14T23:40:00Z"/>
        </w:trPr>
        <w:tc>
          <w:tcPr>
            <w:tcW w:w="1819" w:type="dxa"/>
            <w:tcPrChange w:id="1508" w:author="Michael Gomes" w:date="2020-10-14T23:52:00Z">
              <w:tcPr>
                <w:tcW w:w="2254" w:type="dxa"/>
              </w:tcPr>
            </w:tcPrChange>
          </w:tcPr>
          <w:p w14:paraId="36E4D5A9" w14:textId="77777777" w:rsidR="00D93BD6" w:rsidRDefault="00D93BD6" w:rsidP="00D93BD6">
            <w:pPr>
              <w:rPr>
                <w:ins w:id="1509" w:author="Michael Gomes" w:date="2020-10-14T23:40:00Z"/>
                <w:lang w:val="en-GB"/>
              </w:rPr>
            </w:pPr>
            <w:ins w:id="1510" w:author="Michael Gomes" w:date="2020-10-14T23:40:00Z">
              <w:r>
                <w:rPr>
                  <w:lang w:val="en-GB"/>
                </w:rPr>
                <w:t>medium2</w:t>
              </w:r>
            </w:ins>
          </w:p>
        </w:tc>
        <w:tc>
          <w:tcPr>
            <w:tcW w:w="1896" w:type="dxa"/>
            <w:tcPrChange w:id="1511" w:author="Michael Gomes" w:date="2020-10-14T23:52:00Z">
              <w:tcPr>
                <w:tcW w:w="2254" w:type="dxa"/>
              </w:tcPr>
            </w:tcPrChange>
          </w:tcPr>
          <w:p w14:paraId="03E595F5" w14:textId="568FB63F" w:rsidR="00D93BD6" w:rsidRPr="00392BA6" w:rsidRDefault="00D93BD6" w:rsidP="00D93BD6">
            <w:pPr>
              <w:rPr>
                <w:ins w:id="1512" w:author="Michael Gomes" w:date="2020-10-14T23:40:00Z"/>
                <w:rFonts w:ascii="Calibri" w:hAnsi="Calibri" w:cs="Calibri"/>
                <w:color w:val="000000"/>
              </w:rPr>
            </w:pPr>
            <w:ins w:id="1513" w:author="Michael Gomes" w:date="2020-10-14T23:44:00Z">
              <w:r>
                <w:rPr>
                  <w:rFonts w:ascii="Calibri" w:hAnsi="Calibri" w:cs="Calibri"/>
                  <w:color w:val="000000"/>
                </w:rPr>
                <w:t>2</w:t>
              </w:r>
            </w:ins>
            <w:ins w:id="1514" w:author="Michael Gomes" w:date="2020-10-15T00:27:00Z">
              <w:r w:rsidR="008C6529">
                <w:rPr>
                  <w:rFonts w:ascii="Calibri" w:hAnsi="Calibri" w:cs="Calibri"/>
                  <w:color w:val="000000"/>
                </w:rPr>
                <w:t>,</w:t>
              </w:r>
            </w:ins>
            <w:ins w:id="1515" w:author="Michael Gomes" w:date="2020-10-14T23:44:00Z">
              <w:r>
                <w:rPr>
                  <w:rFonts w:ascii="Calibri" w:hAnsi="Calibri" w:cs="Calibri"/>
                  <w:color w:val="000000"/>
                </w:rPr>
                <w:t>455877</w:t>
              </w:r>
            </w:ins>
          </w:p>
        </w:tc>
        <w:tc>
          <w:tcPr>
            <w:tcW w:w="1896" w:type="dxa"/>
            <w:tcPrChange w:id="1516" w:author="Michael Gomes" w:date="2020-10-14T23:52:00Z">
              <w:tcPr>
                <w:tcW w:w="2254" w:type="dxa"/>
              </w:tcPr>
            </w:tcPrChange>
          </w:tcPr>
          <w:p w14:paraId="19B67827" w14:textId="1A71A4C1" w:rsidR="00D93BD6" w:rsidRDefault="00D93BD6" w:rsidP="00D93BD6">
            <w:pPr>
              <w:rPr>
                <w:ins w:id="1517" w:author="Michael Gomes" w:date="2020-10-14T23:40:00Z"/>
                <w:lang w:val="en-GB"/>
              </w:rPr>
            </w:pPr>
            <w:ins w:id="1518" w:author="Michael Gomes" w:date="2020-10-14T23:44:00Z">
              <w:r>
                <w:rPr>
                  <w:rFonts w:ascii="Calibri" w:hAnsi="Calibri" w:cs="Calibri"/>
                  <w:color w:val="000000"/>
                </w:rPr>
                <w:t>3</w:t>
              </w:r>
            </w:ins>
            <w:ins w:id="1519" w:author="Michael Gomes" w:date="2020-10-15T00:27:00Z">
              <w:r w:rsidR="008C6529">
                <w:rPr>
                  <w:rFonts w:ascii="Calibri" w:hAnsi="Calibri" w:cs="Calibri"/>
                  <w:color w:val="000000"/>
                </w:rPr>
                <w:t>,</w:t>
              </w:r>
            </w:ins>
            <w:ins w:id="1520" w:author="Michael Gomes" w:date="2020-10-14T23:44:00Z">
              <w:r>
                <w:rPr>
                  <w:rFonts w:ascii="Calibri" w:hAnsi="Calibri" w:cs="Calibri"/>
                  <w:color w:val="000000"/>
                </w:rPr>
                <w:t>288717</w:t>
              </w:r>
            </w:ins>
          </w:p>
        </w:tc>
        <w:tc>
          <w:tcPr>
            <w:tcW w:w="1896" w:type="dxa"/>
            <w:tcPrChange w:id="1521" w:author="Michael Gomes" w:date="2020-10-14T23:52:00Z">
              <w:tcPr>
                <w:tcW w:w="2254" w:type="dxa"/>
              </w:tcPr>
            </w:tcPrChange>
          </w:tcPr>
          <w:p w14:paraId="082C20BA" w14:textId="2F51B530" w:rsidR="00D93BD6" w:rsidRDefault="00D93BD6" w:rsidP="00D93BD6">
            <w:pPr>
              <w:rPr>
                <w:ins w:id="1522" w:author="Michael Gomes" w:date="2020-10-14T23:40:00Z"/>
                <w:lang w:val="en-GB"/>
              </w:rPr>
            </w:pPr>
            <w:ins w:id="1523" w:author="Michael Gomes" w:date="2020-10-14T23:44:00Z">
              <w:r>
                <w:rPr>
                  <w:rFonts w:ascii="Calibri" w:hAnsi="Calibri" w:cs="Calibri"/>
                  <w:color w:val="000000"/>
                </w:rPr>
                <w:t>2</w:t>
              </w:r>
            </w:ins>
            <w:ins w:id="1524" w:author="Michael Gomes" w:date="2020-10-15T00:27:00Z">
              <w:r w:rsidR="008C6529">
                <w:rPr>
                  <w:rFonts w:ascii="Calibri" w:hAnsi="Calibri" w:cs="Calibri"/>
                  <w:color w:val="000000"/>
                </w:rPr>
                <w:t>,</w:t>
              </w:r>
            </w:ins>
            <w:ins w:id="1525" w:author="Michael Gomes" w:date="2020-10-14T23:44:00Z">
              <w:r>
                <w:rPr>
                  <w:rFonts w:ascii="Calibri" w:hAnsi="Calibri" w:cs="Calibri"/>
                  <w:color w:val="000000"/>
                </w:rPr>
                <w:t>520631</w:t>
              </w:r>
            </w:ins>
          </w:p>
        </w:tc>
        <w:tc>
          <w:tcPr>
            <w:tcW w:w="1509" w:type="dxa"/>
            <w:vAlign w:val="bottom"/>
            <w:tcPrChange w:id="1526" w:author="Michael Gomes" w:date="2020-10-14T23:52:00Z">
              <w:tcPr>
                <w:tcW w:w="2254" w:type="dxa"/>
              </w:tcPr>
            </w:tcPrChange>
          </w:tcPr>
          <w:p w14:paraId="74D445D4" w14:textId="6EA73E86" w:rsidR="00D93BD6" w:rsidRPr="00807B15" w:rsidRDefault="001365AD" w:rsidP="00D93BD6">
            <w:pPr>
              <w:rPr>
                <w:ins w:id="1527" w:author="Michael Gomes" w:date="2020-10-14T23:48:00Z"/>
                <w:rFonts w:cs="Calibri"/>
                <w:color w:val="000000"/>
                <w:rPrChange w:id="1528" w:author="Michael Gomes" w:date="2020-10-14T23:52:00Z">
                  <w:rPr>
                    <w:ins w:id="1529" w:author="Michael Gomes" w:date="2020-10-14T23:48:00Z"/>
                    <w:rFonts w:ascii="Calibri" w:hAnsi="Calibri" w:cs="Calibri"/>
                    <w:color w:val="000000"/>
                  </w:rPr>
                </w:rPrChange>
              </w:rPr>
            </w:pPr>
            <w:ins w:id="1530" w:author="Michael Gomes" w:date="2020-10-15T00:10:00Z">
              <w:r>
                <w:rPr>
                  <w:rFonts w:cs="Calibri"/>
                  <w:color w:val="000000"/>
                </w:rPr>
                <w:t>2</w:t>
              </w:r>
            </w:ins>
            <w:ins w:id="1531" w:author="Michael Gomes" w:date="2020-10-15T00:27:00Z">
              <w:r w:rsidR="008C6529">
                <w:rPr>
                  <w:rFonts w:cs="Calibri"/>
                  <w:color w:val="000000"/>
                </w:rPr>
                <w:t>,</w:t>
              </w:r>
            </w:ins>
            <w:ins w:id="1532" w:author="Michael Gomes" w:date="2020-10-15T00:10:00Z">
              <w:r>
                <w:rPr>
                  <w:rFonts w:cs="Calibri"/>
                  <w:color w:val="000000"/>
                </w:rPr>
                <w:t>755075</w:t>
              </w:r>
            </w:ins>
          </w:p>
        </w:tc>
      </w:tr>
      <w:tr w:rsidR="00D93BD6" w14:paraId="15A84D57" w14:textId="0E87BE8B" w:rsidTr="00FC6C03">
        <w:trPr>
          <w:ins w:id="1533" w:author="Michael Gomes" w:date="2020-10-14T23:40:00Z"/>
        </w:trPr>
        <w:tc>
          <w:tcPr>
            <w:tcW w:w="1819" w:type="dxa"/>
            <w:tcPrChange w:id="1534" w:author="Michael Gomes" w:date="2020-10-14T23:52:00Z">
              <w:tcPr>
                <w:tcW w:w="2254" w:type="dxa"/>
              </w:tcPr>
            </w:tcPrChange>
          </w:tcPr>
          <w:p w14:paraId="5B2E38B0" w14:textId="77777777" w:rsidR="00D93BD6" w:rsidRDefault="00D93BD6" w:rsidP="00D93BD6">
            <w:pPr>
              <w:rPr>
                <w:ins w:id="1535" w:author="Michael Gomes" w:date="2020-10-14T23:40:00Z"/>
                <w:lang w:val="en-GB"/>
              </w:rPr>
            </w:pPr>
            <w:ins w:id="1536" w:author="Michael Gomes" w:date="2020-10-14T23:40:00Z">
              <w:r>
                <w:rPr>
                  <w:lang w:val="en-GB"/>
                </w:rPr>
                <w:t>medium3</w:t>
              </w:r>
            </w:ins>
          </w:p>
        </w:tc>
        <w:tc>
          <w:tcPr>
            <w:tcW w:w="1896" w:type="dxa"/>
            <w:tcPrChange w:id="1537" w:author="Michael Gomes" w:date="2020-10-14T23:52:00Z">
              <w:tcPr>
                <w:tcW w:w="2254" w:type="dxa"/>
              </w:tcPr>
            </w:tcPrChange>
          </w:tcPr>
          <w:p w14:paraId="17419DEB" w14:textId="7A54EC73" w:rsidR="00D93BD6" w:rsidRPr="00392BA6" w:rsidRDefault="00D93BD6" w:rsidP="00D93BD6">
            <w:pPr>
              <w:rPr>
                <w:ins w:id="1538" w:author="Michael Gomes" w:date="2020-10-14T23:40:00Z"/>
                <w:rFonts w:ascii="Calibri" w:hAnsi="Calibri" w:cs="Calibri"/>
                <w:color w:val="000000"/>
              </w:rPr>
            </w:pPr>
            <w:ins w:id="1539" w:author="Michael Gomes" w:date="2020-10-14T23:44:00Z">
              <w:r>
                <w:rPr>
                  <w:rFonts w:ascii="Calibri" w:hAnsi="Calibri" w:cs="Calibri"/>
                  <w:color w:val="000000"/>
                </w:rPr>
                <w:t>7</w:t>
              </w:r>
            </w:ins>
            <w:ins w:id="1540" w:author="Michael Gomes" w:date="2020-10-15T00:27:00Z">
              <w:r w:rsidR="008C6529">
                <w:rPr>
                  <w:rFonts w:ascii="Calibri" w:hAnsi="Calibri" w:cs="Calibri"/>
                  <w:color w:val="000000"/>
                </w:rPr>
                <w:t>,</w:t>
              </w:r>
            </w:ins>
            <w:ins w:id="1541" w:author="Michael Gomes" w:date="2020-10-14T23:44:00Z">
              <w:r>
                <w:rPr>
                  <w:rFonts w:ascii="Calibri" w:hAnsi="Calibri" w:cs="Calibri"/>
                  <w:color w:val="000000"/>
                </w:rPr>
                <w:t>855999</w:t>
              </w:r>
            </w:ins>
          </w:p>
        </w:tc>
        <w:tc>
          <w:tcPr>
            <w:tcW w:w="1896" w:type="dxa"/>
            <w:tcPrChange w:id="1542" w:author="Michael Gomes" w:date="2020-10-14T23:52:00Z">
              <w:tcPr>
                <w:tcW w:w="2254" w:type="dxa"/>
              </w:tcPr>
            </w:tcPrChange>
          </w:tcPr>
          <w:p w14:paraId="4B53FC03" w14:textId="44B98B47" w:rsidR="00D93BD6" w:rsidRDefault="00D93BD6" w:rsidP="00D93BD6">
            <w:pPr>
              <w:rPr>
                <w:ins w:id="1543" w:author="Michael Gomes" w:date="2020-10-14T23:40:00Z"/>
                <w:lang w:val="en-GB"/>
              </w:rPr>
            </w:pPr>
            <w:ins w:id="1544" w:author="Michael Gomes" w:date="2020-10-14T23:44:00Z">
              <w:r>
                <w:rPr>
                  <w:rFonts w:ascii="Calibri" w:hAnsi="Calibri" w:cs="Calibri"/>
                  <w:color w:val="000000"/>
                </w:rPr>
                <w:t>8</w:t>
              </w:r>
            </w:ins>
            <w:ins w:id="1545" w:author="Michael Gomes" w:date="2020-10-15T00:27:00Z">
              <w:r w:rsidR="008C6529">
                <w:rPr>
                  <w:rFonts w:ascii="Calibri" w:hAnsi="Calibri" w:cs="Calibri"/>
                  <w:color w:val="000000"/>
                </w:rPr>
                <w:t>,</w:t>
              </w:r>
            </w:ins>
            <w:ins w:id="1546" w:author="Michael Gomes" w:date="2020-10-14T23:44:00Z">
              <w:r>
                <w:rPr>
                  <w:rFonts w:ascii="Calibri" w:hAnsi="Calibri" w:cs="Calibri"/>
                  <w:color w:val="000000"/>
                </w:rPr>
                <w:t>1</w:t>
              </w:r>
            </w:ins>
            <w:ins w:id="1547" w:author="Michael Gomes" w:date="2020-10-14T23:45:00Z">
              <w:r>
                <w:rPr>
                  <w:rFonts w:ascii="Calibri" w:hAnsi="Calibri" w:cs="Calibri"/>
                  <w:color w:val="000000"/>
                </w:rPr>
                <w:t>84791</w:t>
              </w:r>
            </w:ins>
          </w:p>
        </w:tc>
        <w:tc>
          <w:tcPr>
            <w:tcW w:w="1896" w:type="dxa"/>
            <w:tcPrChange w:id="1548" w:author="Michael Gomes" w:date="2020-10-14T23:52:00Z">
              <w:tcPr>
                <w:tcW w:w="2254" w:type="dxa"/>
              </w:tcPr>
            </w:tcPrChange>
          </w:tcPr>
          <w:p w14:paraId="6FF7EF68" w14:textId="1682B946" w:rsidR="00D93BD6" w:rsidRDefault="00D93BD6" w:rsidP="00D93BD6">
            <w:pPr>
              <w:rPr>
                <w:ins w:id="1549" w:author="Michael Gomes" w:date="2020-10-14T23:40:00Z"/>
                <w:lang w:val="en-GB"/>
              </w:rPr>
            </w:pPr>
            <w:ins w:id="1550" w:author="Michael Gomes" w:date="2020-10-14T23:45:00Z">
              <w:r>
                <w:rPr>
                  <w:rFonts w:ascii="Calibri" w:hAnsi="Calibri" w:cs="Calibri"/>
                  <w:color w:val="000000"/>
                </w:rPr>
                <w:t>6</w:t>
              </w:r>
            </w:ins>
            <w:ins w:id="1551" w:author="Michael Gomes" w:date="2020-10-15T00:27:00Z">
              <w:r w:rsidR="008C6529">
                <w:rPr>
                  <w:rFonts w:ascii="Calibri" w:hAnsi="Calibri" w:cs="Calibri"/>
                  <w:color w:val="000000"/>
                </w:rPr>
                <w:t>,</w:t>
              </w:r>
            </w:ins>
            <w:ins w:id="1552" w:author="Michael Gomes" w:date="2020-10-14T23:45:00Z">
              <w:r>
                <w:rPr>
                  <w:rFonts w:ascii="Calibri" w:hAnsi="Calibri" w:cs="Calibri"/>
                  <w:color w:val="000000"/>
                </w:rPr>
                <w:t>45369</w:t>
              </w:r>
            </w:ins>
          </w:p>
        </w:tc>
        <w:tc>
          <w:tcPr>
            <w:tcW w:w="1509" w:type="dxa"/>
            <w:vAlign w:val="bottom"/>
            <w:tcPrChange w:id="1553" w:author="Michael Gomes" w:date="2020-10-14T23:52:00Z">
              <w:tcPr>
                <w:tcW w:w="2254" w:type="dxa"/>
              </w:tcPr>
            </w:tcPrChange>
          </w:tcPr>
          <w:p w14:paraId="08A59CF6" w14:textId="1DA5FC68" w:rsidR="00D93BD6" w:rsidRPr="00807B15" w:rsidRDefault="001365AD" w:rsidP="00D93BD6">
            <w:pPr>
              <w:rPr>
                <w:ins w:id="1554" w:author="Michael Gomes" w:date="2020-10-14T23:48:00Z"/>
                <w:rFonts w:cs="Calibri"/>
                <w:color w:val="000000"/>
                <w:rPrChange w:id="1555" w:author="Michael Gomes" w:date="2020-10-14T23:52:00Z">
                  <w:rPr>
                    <w:ins w:id="1556" w:author="Michael Gomes" w:date="2020-10-14T23:48:00Z"/>
                    <w:rFonts w:ascii="Calibri" w:hAnsi="Calibri" w:cs="Calibri"/>
                    <w:color w:val="000000"/>
                  </w:rPr>
                </w:rPrChange>
              </w:rPr>
            </w:pPr>
            <w:ins w:id="1557" w:author="Michael Gomes" w:date="2020-10-15T00:10:00Z">
              <w:r>
                <w:rPr>
                  <w:rFonts w:cs="Calibri"/>
                  <w:color w:val="000000"/>
                </w:rPr>
                <w:t>7</w:t>
              </w:r>
            </w:ins>
            <w:ins w:id="1558" w:author="Michael Gomes" w:date="2020-10-15T00:27:00Z">
              <w:r w:rsidR="008C6529">
                <w:rPr>
                  <w:rFonts w:cs="Calibri"/>
                  <w:color w:val="000000"/>
                </w:rPr>
                <w:t>,</w:t>
              </w:r>
            </w:ins>
            <w:ins w:id="1559" w:author="Michael Gomes" w:date="2020-10-15T00:10:00Z">
              <w:r>
                <w:rPr>
                  <w:rFonts w:cs="Calibri"/>
                  <w:color w:val="000000"/>
                </w:rPr>
                <w:t>49816</w:t>
              </w:r>
            </w:ins>
          </w:p>
        </w:tc>
      </w:tr>
      <w:tr w:rsidR="00D93BD6" w14:paraId="7D112836" w14:textId="54834143" w:rsidTr="00FC6C03">
        <w:trPr>
          <w:ins w:id="1560" w:author="Michael Gomes" w:date="2020-10-14T23:40:00Z"/>
        </w:trPr>
        <w:tc>
          <w:tcPr>
            <w:tcW w:w="1819" w:type="dxa"/>
            <w:tcPrChange w:id="1561" w:author="Michael Gomes" w:date="2020-10-14T23:52:00Z">
              <w:tcPr>
                <w:tcW w:w="2254" w:type="dxa"/>
              </w:tcPr>
            </w:tcPrChange>
          </w:tcPr>
          <w:p w14:paraId="74ABAD16" w14:textId="77777777" w:rsidR="00D93BD6" w:rsidRDefault="00D93BD6" w:rsidP="00D93BD6">
            <w:pPr>
              <w:rPr>
                <w:ins w:id="1562" w:author="Michael Gomes" w:date="2020-10-14T23:40:00Z"/>
                <w:lang w:val="en-GB"/>
              </w:rPr>
            </w:pPr>
            <w:ins w:id="1563" w:author="Michael Gomes" w:date="2020-10-14T23:40:00Z">
              <w:r>
                <w:rPr>
                  <w:lang w:val="en-GB"/>
                </w:rPr>
                <w:t>hard1</w:t>
              </w:r>
            </w:ins>
          </w:p>
        </w:tc>
        <w:tc>
          <w:tcPr>
            <w:tcW w:w="1896" w:type="dxa"/>
            <w:tcPrChange w:id="1564" w:author="Michael Gomes" w:date="2020-10-14T23:52:00Z">
              <w:tcPr>
                <w:tcW w:w="2254" w:type="dxa"/>
              </w:tcPr>
            </w:tcPrChange>
          </w:tcPr>
          <w:p w14:paraId="791C24D1" w14:textId="01498BD8" w:rsidR="00D93BD6" w:rsidRPr="00392BA6" w:rsidRDefault="00D93BD6" w:rsidP="00D93BD6">
            <w:pPr>
              <w:rPr>
                <w:ins w:id="1565" w:author="Michael Gomes" w:date="2020-10-14T23:40:00Z"/>
                <w:rFonts w:ascii="Calibri" w:hAnsi="Calibri" w:cs="Calibri"/>
                <w:color w:val="000000"/>
              </w:rPr>
            </w:pPr>
            <w:ins w:id="1566" w:author="Michael Gomes" w:date="2020-10-14T23:45:00Z">
              <w:r>
                <w:rPr>
                  <w:rFonts w:ascii="Calibri" w:hAnsi="Calibri" w:cs="Calibri"/>
                  <w:color w:val="000000"/>
                </w:rPr>
                <w:t>54</w:t>
              </w:r>
            </w:ins>
            <w:ins w:id="1567" w:author="Michael Gomes" w:date="2020-10-15T00:27:00Z">
              <w:r w:rsidR="008C6529">
                <w:rPr>
                  <w:rFonts w:ascii="Calibri" w:hAnsi="Calibri" w:cs="Calibri"/>
                  <w:color w:val="000000"/>
                </w:rPr>
                <w:t>,</w:t>
              </w:r>
            </w:ins>
            <w:ins w:id="1568" w:author="Michael Gomes" w:date="2020-10-14T23:45:00Z">
              <w:r>
                <w:rPr>
                  <w:rFonts w:ascii="Calibri" w:hAnsi="Calibri" w:cs="Calibri"/>
                  <w:color w:val="000000"/>
                </w:rPr>
                <w:t>449071</w:t>
              </w:r>
            </w:ins>
          </w:p>
        </w:tc>
        <w:tc>
          <w:tcPr>
            <w:tcW w:w="1896" w:type="dxa"/>
            <w:tcPrChange w:id="1569" w:author="Michael Gomes" w:date="2020-10-14T23:52:00Z">
              <w:tcPr>
                <w:tcW w:w="2254" w:type="dxa"/>
              </w:tcPr>
            </w:tcPrChange>
          </w:tcPr>
          <w:p w14:paraId="47BD61A2" w14:textId="30EEA902" w:rsidR="00D93BD6" w:rsidRDefault="00D93BD6" w:rsidP="00D93BD6">
            <w:pPr>
              <w:rPr>
                <w:ins w:id="1570" w:author="Michael Gomes" w:date="2020-10-14T23:40:00Z"/>
                <w:lang w:val="en-GB"/>
              </w:rPr>
            </w:pPr>
            <w:ins w:id="1571" w:author="Michael Gomes" w:date="2020-10-14T23:45:00Z">
              <w:r>
                <w:rPr>
                  <w:rFonts w:ascii="Calibri" w:hAnsi="Calibri" w:cs="Calibri"/>
                  <w:color w:val="000000"/>
                </w:rPr>
                <w:t>43</w:t>
              </w:r>
            </w:ins>
            <w:ins w:id="1572" w:author="Michael Gomes" w:date="2020-10-15T00:27:00Z">
              <w:r w:rsidR="008C6529">
                <w:rPr>
                  <w:rFonts w:ascii="Calibri" w:hAnsi="Calibri" w:cs="Calibri"/>
                  <w:color w:val="000000"/>
                </w:rPr>
                <w:t>,</w:t>
              </w:r>
            </w:ins>
            <w:ins w:id="1573" w:author="Michael Gomes" w:date="2020-10-14T23:45:00Z">
              <w:r>
                <w:rPr>
                  <w:rFonts w:ascii="Calibri" w:hAnsi="Calibri" w:cs="Calibri"/>
                  <w:color w:val="000000"/>
                </w:rPr>
                <w:t>032886</w:t>
              </w:r>
            </w:ins>
          </w:p>
        </w:tc>
        <w:tc>
          <w:tcPr>
            <w:tcW w:w="1896" w:type="dxa"/>
            <w:tcPrChange w:id="1574" w:author="Michael Gomes" w:date="2020-10-14T23:52:00Z">
              <w:tcPr>
                <w:tcW w:w="2254" w:type="dxa"/>
              </w:tcPr>
            </w:tcPrChange>
          </w:tcPr>
          <w:p w14:paraId="4757597F" w14:textId="151FE918" w:rsidR="00D93BD6" w:rsidRDefault="00D93BD6" w:rsidP="00D93BD6">
            <w:pPr>
              <w:rPr>
                <w:ins w:id="1575" w:author="Michael Gomes" w:date="2020-10-14T23:40:00Z"/>
                <w:lang w:val="en-GB"/>
              </w:rPr>
            </w:pPr>
            <w:ins w:id="1576" w:author="Michael Gomes" w:date="2020-10-14T23:45:00Z">
              <w:r>
                <w:rPr>
                  <w:rFonts w:ascii="Calibri" w:hAnsi="Calibri" w:cs="Calibri"/>
                  <w:color w:val="000000"/>
                </w:rPr>
                <w:t>40</w:t>
              </w:r>
            </w:ins>
            <w:ins w:id="1577" w:author="Michael Gomes" w:date="2020-10-15T00:27:00Z">
              <w:r w:rsidR="008C6529">
                <w:rPr>
                  <w:rFonts w:ascii="Calibri" w:hAnsi="Calibri" w:cs="Calibri"/>
                  <w:color w:val="000000"/>
                </w:rPr>
                <w:t>,</w:t>
              </w:r>
            </w:ins>
            <w:ins w:id="1578" w:author="Michael Gomes" w:date="2020-10-14T23:45:00Z">
              <w:r>
                <w:rPr>
                  <w:rFonts w:ascii="Calibri" w:hAnsi="Calibri" w:cs="Calibri"/>
                  <w:color w:val="000000"/>
                </w:rPr>
                <w:t>237876</w:t>
              </w:r>
            </w:ins>
          </w:p>
        </w:tc>
        <w:tc>
          <w:tcPr>
            <w:tcW w:w="1509" w:type="dxa"/>
            <w:vAlign w:val="bottom"/>
            <w:tcPrChange w:id="1579" w:author="Michael Gomes" w:date="2020-10-14T23:52:00Z">
              <w:tcPr>
                <w:tcW w:w="2254" w:type="dxa"/>
              </w:tcPr>
            </w:tcPrChange>
          </w:tcPr>
          <w:p w14:paraId="4A6B9483" w14:textId="5B5A2ECB" w:rsidR="00D93BD6" w:rsidRPr="00807B15" w:rsidRDefault="001365AD" w:rsidP="00D93BD6">
            <w:pPr>
              <w:rPr>
                <w:ins w:id="1580" w:author="Michael Gomes" w:date="2020-10-14T23:48:00Z"/>
                <w:rFonts w:cs="Calibri"/>
                <w:color w:val="000000"/>
                <w:rPrChange w:id="1581" w:author="Michael Gomes" w:date="2020-10-14T23:52:00Z">
                  <w:rPr>
                    <w:ins w:id="1582" w:author="Michael Gomes" w:date="2020-10-14T23:48:00Z"/>
                    <w:rFonts w:ascii="Calibri" w:hAnsi="Calibri" w:cs="Calibri"/>
                    <w:color w:val="000000"/>
                  </w:rPr>
                </w:rPrChange>
              </w:rPr>
            </w:pPr>
            <w:ins w:id="1583" w:author="Michael Gomes" w:date="2020-10-15T00:11:00Z">
              <w:r>
                <w:rPr>
                  <w:rFonts w:cs="Calibri"/>
                  <w:color w:val="000000"/>
                </w:rPr>
                <w:t>45</w:t>
              </w:r>
            </w:ins>
            <w:ins w:id="1584" w:author="Michael Gomes" w:date="2020-10-15T00:27:00Z">
              <w:r w:rsidR="008C6529">
                <w:rPr>
                  <w:rFonts w:cs="Calibri"/>
                  <w:color w:val="000000"/>
                </w:rPr>
                <w:t>,</w:t>
              </w:r>
            </w:ins>
            <w:ins w:id="1585" w:author="Michael Gomes" w:date="2020-10-15T00:11:00Z">
              <w:r>
                <w:rPr>
                  <w:rFonts w:cs="Calibri"/>
                  <w:color w:val="000000"/>
                </w:rPr>
                <w:t>906611</w:t>
              </w:r>
            </w:ins>
          </w:p>
        </w:tc>
      </w:tr>
      <w:tr w:rsidR="00D93BD6" w14:paraId="6F324615" w14:textId="1C2D3205" w:rsidTr="00FC6C03">
        <w:trPr>
          <w:ins w:id="1586" w:author="Michael Gomes" w:date="2020-10-14T23:40:00Z"/>
        </w:trPr>
        <w:tc>
          <w:tcPr>
            <w:tcW w:w="1819" w:type="dxa"/>
            <w:tcPrChange w:id="1587" w:author="Michael Gomes" w:date="2020-10-14T23:52:00Z">
              <w:tcPr>
                <w:tcW w:w="2254" w:type="dxa"/>
              </w:tcPr>
            </w:tcPrChange>
          </w:tcPr>
          <w:p w14:paraId="16409FF9" w14:textId="77777777" w:rsidR="00D93BD6" w:rsidRDefault="00D93BD6" w:rsidP="00D93BD6">
            <w:pPr>
              <w:rPr>
                <w:ins w:id="1588" w:author="Michael Gomes" w:date="2020-10-14T23:40:00Z"/>
                <w:lang w:val="en-GB"/>
              </w:rPr>
            </w:pPr>
            <w:ins w:id="1589" w:author="Michael Gomes" w:date="2020-10-14T23:40:00Z">
              <w:r>
                <w:rPr>
                  <w:lang w:val="en-GB"/>
                </w:rPr>
                <w:t>hard2</w:t>
              </w:r>
            </w:ins>
          </w:p>
        </w:tc>
        <w:tc>
          <w:tcPr>
            <w:tcW w:w="1896" w:type="dxa"/>
            <w:tcPrChange w:id="1590" w:author="Michael Gomes" w:date="2020-10-14T23:52:00Z">
              <w:tcPr>
                <w:tcW w:w="2254" w:type="dxa"/>
              </w:tcPr>
            </w:tcPrChange>
          </w:tcPr>
          <w:p w14:paraId="4845CCC7" w14:textId="0A2789C4" w:rsidR="00D93BD6" w:rsidRPr="00392BA6" w:rsidRDefault="00D93BD6" w:rsidP="00D93BD6">
            <w:pPr>
              <w:rPr>
                <w:ins w:id="1591" w:author="Michael Gomes" w:date="2020-10-14T23:40:00Z"/>
                <w:rFonts w:ascii="Calibri" w:hAnsi="Calibri" w:cs="Calibri"/>
                <w:color w:val="000000"/>
              </w:rPr>
            </w:pPr>
            <w:ins w:id="1592" w:author="Michael Gomes" w:date="2020-10-14T23:45:00Z">
              <w:r>
                <w:rPr>
                  <w:rFonts w:ascii="Calibri" w:hAnsi="Calibri" w:cs="Calibri"/>
                  <w:color w:val="000000"/>
                </w:rPr>
                <w:t>12</w:t>
              </w:r>
            </w:ins>
            <w:ins w:id="1593" w:author="Michael Gomes" w:date="2020-10-15T00:27:00Z">
              <w:r w:rsidR="008C6529">
                <w:rPr>
                  <w:rFonts w:ascii="Calibri" w:hAnsi="Calibri" w:cs="Calibri"/>
                  <w:color w:val="000000"/>
                </w:rPr>
                <w:t>,</w:t>
              </w:r>
            </w:ins>
            <w:ins w:id="1594" w:author="Michael Gomes" w:date="2020-10-14T23:45:00Z">
              <w:r>
                <w:rPr>
                  <w:rFonts w:ascii="Calibri" w:hAnsi="Calibri" w:cs="Calibri"/>
                  <w:color w:val="000000"/>
                </w:rPr>
                <w:t>335226</w:t>
              </w:r>
            </w:ins>
          </w:p>
        </w:tc>
        <w:tc>
          <w:tcPr>
            <w:tcW w:w="1896" w:type="dxa"/>
            <w:tcPrChange w:id="1595" w:author="Michael Gomes" w:date="2020-10-14T23:52:00Z">
              <w:tcPr>
                <w:tcW w:w="2254" w:type="dxa"/>
              </w:tcPr>
            </w:tcPrChange>
          </w:tcPr>
          <w:p w14:paraId="38CDC669" w14:textId="180602FD" w:rsidR="00D93BD6" w:rsidRDefault="00D93BD6" w:rsidP="00D93BD6">
            <w:pPr>
              <w:rPr>
                <w:ins w:id="1596" w:author="Michael Gomes" w:date="2020-10-14T23:40:00Z"/>
                <w:lang w:val="en-GB"/>
              </w:rPr>
            </w:pPr>
            <w:ins w:id="1597" w:author="Michael Gomes" w:date="2020-10-14T23:45:00Z">
              <w:r>
                <w:rPr>
                  <w:rFonts w:ascii="Calibri" w:hAnsi="Calibri" w:cs="Calibri"/>
                  <w:color w:val="000000"/>
                </w:rPr>
                <w:t>11</w:t>
              </w:r>
            </w:ins>
            <w:ins w:id="1598" w:author="Michael Gomes" w:date="2020-10-15T00:27:00Z">
              <w:r w:rsidR="008C6529">
                <w:rPr>
                  <w:rFonts w:ascii="Calibri" w:hAnsi="Calibri" w:cs="Calibri"/>
                  <w:color w:val="000000"/>
                </w:rPr>
                <w:t>,</w:t>
              </w:r>
            </w:ins>
            <w:ins w:id="1599" w:author="Michael Gomes" w:date="2020-10-14T23:45:00Z">
              <w:r>
                <w:rPr>
                  <w:rFonts w:ascii="Calibri" w:hAnsi="Calibri" w:cs="Calibri"/>
                  <w:color w:val="000000"/>
                </w:rPr>
                <w:t>506111</w:t>
              </w:r>
            </w:ins>
          </w:p>
        </w:tc>
        <w:tc>
          <w:tcPr>
            <w:tcW w:w="1896" w:type="dxa"/>
            <w:tcPrChange w:id="1600" w:author="Michael Gomes" w:date="2020-10-14T23:52:00Z">
              <w:tcPr>
                <w:tcW w:w="2254" w:type="dxa"/>
              </w:tcPr>
            </w:tcPrChange>
          </w:tcPr>
          <w:p w14:paraId="494174FF" w14:textId="4D3FDD22" w:rsidR="00D93BD6" w:rsidRDefault="00D93BD6" w:rsidP="00D93BD6">
            <w:pPr>
              <w:rPr>
                <w:ins w:id="1601" w:author="Michael Gomes" w:date="2020-10-14T23:40:00Z"/>
                <w:lang w:val="en-GB"/>
              </w:rPr>
            </w:pPr>
            <w:ins w:id="1602" w:author="Michael Gomes" w:date="2020-10-14T23:45:00Z">
              <w:r>
                <w:rPr>
                  <w:rFonts w:ascii="Calibri" w:hAnsi="Calibri" w:cs="Calibri"/>
                  <w:color w:val="000000"/>
                </w:rPr>
                <w:t>12</w:t>
              </w:r>
            </w:ins>
            <w:ins w:id="1603" w:author="Michael Gomes" w:date="2020-10-15T00:27:00Z">
              <w:r w:rsidR="008C6529">
                <w:rPr>
                  <w:rFonts w:ascii="Calibri" w:hAnsi="Calibri" w:cs="Calibri"/>
                  <w:color w:val="000000"/>
                </w:rPr>
                <w:t>,</w:t>
              </w:r>
            </w:ins>
            <w:ins w:id="1604" w:author="Michael Gomes" w:date="2020-10-14T23:45:00Z">
              <w:r>
                <w:rPr>
                  <w:rFonts w:ascii="Calibri" w:hAnsi="Calibri" w:cs="Calibri"/>
                  <w:color w:val="000000"/>
                </w:rPr>
                <w:t>018825</w:t>
              </w:r>
            </w:ins>
          </w:p>
        </w:tc>
        <w:tc>
          <w:tcPr>
            <w:tcW w:w="1509" w:type="dxa"/>
            <w:vAlign w:val="bottom"/>
            <w:tcPrChange w:id="1605" w:author="Michael Gomes" w:date="2020-10-14T23:52:00Z">
              <w:tcPr>
                <w:tcW w:w="2254" w:type="dxa"/>
              </w:tcPr>
            </w:tcPrChange>
          </w:tcPr>
          <w:p w14:paraId="0CE4A7C9" w14:textId="49E12356" w:rsidR="00D93BD6" w:rsidRPr="00807B15" w:rsidRDefault="001365AD" w:rsidP="00D93BD6">
            <w:pPr>
              <w:rPr>
                <w:ins w:id="1606" w:author="Michael Gomes" w:date="2020-10-14T23:48:00Z"/>
                <w:rFonts w:cs="Calibri"/>
                <w:color w:val="000000"/>
                <w:rPrChange w:id="1607" w:author="Michael Gomes" w:date="2020-10-14T23:52:00Z">
                  <w:rPr>
                    <w:ins w:id="1608" w:author="Michael Gomes" w:date="2020-10-14T23:48:00Z"/>
                    <w:rFonts w:ascii="Calibri" w:hAnsi="Calibri" w:cs="Calibri"/>
                    <w:color w:val="000000"/>
                  </w:rPr>
                </w:rPrChange>
              </w:rPr>
            </w:pPr>
            <w:ins w:id="1609" w:author="Michael Gomes" w:date="2020-10-15T00:11:00Z">
              <w:r>
                <w:rPr>
                  <w:rFonts w:cs="Calibri"/>
                  <w:color w:val="000000"/>
                </w:rPr>
                <w:t>11</w:t>
              </w:r>
            </w:ins>
            <w:ins w:id="1610" w:author="Michael Gomes" w:date="2020-10-15T00:27:00Z">
              <w:r w:rsidR="008C6529">
                <w:rPr>
                  <w:rFonts w:cs="Calibri"/>
                  <w:color w:val="000000"/>
                </w:rPr>
                <w:t>,</w:t>
              </w:r>
            </w:ins>
            <w:ins w:id="1611" w:author="Michael Gomes" w:date="2020-10-15T00:11:00Z">
              <w:r>
                <w:rPr>
                  <w:rFonts w:cs="Calibri"/>
                  <w:color w:val="000000"/>
                </w:rPr>
                <w:t>95338733</w:t>
              </w:r>
            </w:ins>
          </w:p>
        </w:tc>
      </w:tr>
      <w:tr w:rsidR="00D93BD6" w14:paraId="39C126EE" w14:textId="3B0585D0" w:rsidTr="00FC6C03">
        <w:trPr>
          <w:ins w:id="1612" w:author="Michael Gomes" w:date="2020-10-14T23:40:00Z"/>
        </w:trPr>
        <w:tc>
          <w:tcPr>
            <w:tcW w:w="1819" w:type="dxa"/>
            <w:tcPrChange w:id="1613" w:author="Michael Gomes" w:date="2020-10-14T23:52:00Z">
              <w:tcPr>
                <w:tcW w:w="2254" w:type="dxa"/>
              </w:tcPr>
            </w:tcPrChange>
          </w:tcPr>
          <w:p w14:paraId="76B77F99" w14:textId="77777777" w:rsidR="00D93BD6" w:rsidRDefault="00D93BD6" w:rsidP="00D93BD6">
            <w:pPr>
              <w:rPr>
                <w:ins w:id="1614" w:author="Michael Gomes" w:date="2020-10-14T23:40:00Z"/>
                <w:lang w:val="en-GB"/>
              </w:rPr>
            </w:pPr>
            <w:ins w:id="1615" w:author="Michael Gomes" w:date="2020-10-14T23:40:00Z">
              <w:r>
                <w:rPr>
                  <w:lang w:val="en-GB"/>
                </w:rPr>
                <w:t>hard3</w:t>
              </w:r>
            </w:ins>
          </w:p>
        </w:tc>
        <w:tc>
          <w:tcPr>
            <w:tcW w:w="1896" w:type="dxa"/>
            <w:tcPrChange w:id="1616" w:author="Michael Gomes" w:date="2020-10-14T23:52:00Z">
              <w:tcPr>
                <w:tcW w:w="2254" w:type="dxa"/>
              </w:tcPr>
            </w:tcPrChange>
          </w:tcPr>
          <w:p w14:paraId="78A7070A" w14:textId="1B245A87" w:rsidR="00D93BD6" w:rsidRPr="00392BA6" w:rsidRDefault="00D93BD6" w:rsidP="00D93BD6">
            <w:pPr>
              <w:rPr>
                <w:ins w:id="1617" w:author="Michael Gomes" w:date="2020-10-14T23:40:00Z"/>
                <w:rFonts w:ascii="Calibri" w:hAnsi="Calibri" w:cs="Calibri"/>
                <w:color w:val="000000"/>
              </w:rPr>
            </w:pPr>
            <w:ins w:id="1618" w:author="Michael Gomes" w:date="2020-10-14T23:45:00Z">
              <w:r>
                <w:rPr>
                  <w:rFonts w:ascii="Calibri" w:hAnsi="Calibri" w:cs="Calibri"/>
                  <w:color w:val="000000"/>
                </w:rPr>
                <w:t>17</w:t>
              </w:r>
            </w:ins>
            <w:ins w:id="1619" w:author="Michael Gomes" w:date="2020-10-15T00:27:00Z">
              <w:r w:rsidR="008C6529">
                <w:rPr>
                  <w:rFonts w:ascii="Calibri" w:hAnsi="Calibri" w:cs="Calibri"/>
                  <w:color w:val="000000"/>
                </w:rPr>
                <w:t>,</w:t>
              </w:r>
            </w:ins>
            <w:ins w:id="1620" w:author="Michael Gomes" w:date="2020-10-14T23:45:00Z">
              <w:r>
                <w:rPr>
                  <w:rFonts w:ascii="Calibri" w:hAnsi="Calibri" w:cs="Calibri"/>
                  <w:color w:val="000000"/>
                </w:rPr>
                <w:t>57</w:t>
              </w:r>
            </w:ins>
            <w:ins w:id="1621" w:author="Michael Gomes" w:date="2020-10-14T23:46:00Z">
              <w:r>
                <w:rPr>
                  <w:rFonts w:ascii="Calibri" w:hAnsi="Calibri" w:cs="Calibri"/>
                  <w:color w:val="000000"/>
                </w:rPr>
                <w:t>8004</w:t>
              </w:r>
            </w:ins>
          </w:p>
        </w:tc>
        <w:tc>
          <w:tcPr>
            <w:tcW w:w="1896" w:type="dxa"/>
            <w:tcPrChange w:id="1622" w:author="Michael Gomes" w:date="2020-10-14T23:52:00Z">
              <w:tcPr>
                <w:tcW w:w="2254" w:type="dxa"/>
              </w:tcPr>
            </w:tcPrChange>
          </w:tcPr>
          <w:p w14:paraId="3AC61194" w14:textId="2761C93B" w:rsidR="00D93BD6" w:rsidRDefault="00D93BD6" w:rsidP="00D93BD6">
            <w:pPr>
              <w:rPr>
                <w:ins w:id="1623" w:author="Michael Gomes" w:date="2020-10-14T23:40:00Z"/>
                <w:lang w:val="en-GB"/>
              </w:rPr>
            </w:pPr>
            <w:ins w:id="1624" w:author="Michael Gomes" w:date="2020-10-14T23:46:00Z">
              <w:r>
                <w:rPr>
                  <w:rFonts w:ascii="Calibri" w:hAnsi="Calibri" w:cs="Calibri"/>
                  <w:color w:val="000000"/>
                </w:rPr>
                <w:t>19</w:t>
              </w:r>
            </w:ins>
            <w:ins w:id="1625" w:author="Michael Gomes" w:date="2020-10-15T00:27:00Z">
              <w:r w:rsidR="008C6529">
                <w:rPr>
                  <w:rFonts w:ascii="Calibri" w:hAnsi="Calibri" w:cs="Calibri"/>
                  <w:color w:val="000000"/>
                </w:rPr>
                <w:t>,</w:t>
              </w:r>
            </w:ins>
            <w:ins w:id="1626" w:author="Michael Gomes" w:date="2020-10-14T23:46:00Z">
              <w:r>
                <w:rPr>
                  <w:rFonts w:ascii="Calibri" w:hAnsi="Calibri" w:cs="Calibri"/>
                  <w:color w:val="000000"/>
                </w:rPr>
                <w:t>827802</w:t>
              </w:r>
            </w:ins>
          </w:p>
        </w:tc>
        <w:tc>
          <w:tcPr>
            <w:tcW w:w="1896" w:type="dxa"/>
            <w:tcPrChange w:id="1627" w:author="Michael Gomes" w:date="2020-10-14T23:52:00Z">
              <w:tcPr>
                <w:tcW w:w="2254" w:type="dxa"/>
              </w:tcPr>
            </w:tcPrChange>
          </w:tcPr>
          <w:p w14:paraId="5B9D39D9" w14:textId="392369E3" w:rsidR="00D93BD6" w:rsidRDefault="00D93BD6" w:rsidP="00D93BD6">
            <w:pPr>
              <w:rPr>
                <w:ins w:id="1628" w:author="Michael Gomes" w:date="2020-10-14T23:40:00Z"/>
                <w:lang w:val="en-GB"/>
              </w:rPr>
            </w:pPr>
            <w:ins w:id="1629" w:author="Michael Gomes" w:date="2020-10-14T23:46:00Z">
              <w:r>
                <w:rPr>
                  <w:rFonts w:ascii="Calibri" w:hAnsi="Calibri" w:cs="Calibri"/>
                  <w:color w:val="000000"/>
                </w:rPr>
                <w:t>18</w:t>
              </w:r>
            </w:ins>
            <w:ins w:id="1630" w:author="Michael Gomes" w:date="2020-10-15T00:27:00Z">
              <w:r w:rsidR="008C6529">
                <w:rPr>
                  <w:rFonts w:ascii="Calibri" w:hAnsi="Calibri" w:cs="Calibri"/>
                  <w:color w:val="000000"/>
                </w:rPr>
                <w:t>,</w:t>
              </w:r>
            </w:ins>
            <w:ins w:id="1631" w:author="Michael Gomes" w:date="2020-10-14T23:46:00Z">
              <w:r>
                <w:rPr>
                  <w:rFonts w:ascii="Calibri" w:hAnsi="Calibri" w:cs="Calibri"/>
                  <w:color w:val="000000"/>
                </w:rPr>
                <w:t>947622</w:t>
              </w:r>
            </w:ins>
          </w:p>
        </w:tc>
        <w:tc>
          <w:tcPr>
            <w:tcW w:w="1509" w:type="dxa"/>
            <w:vAlign w:val="bottom"/>
            <w:tcPrChange w:id="1632" w:author="Michael Gomes" w:date="2020-10-14T23:52:00Z">
              <w:tcPr>
                <w:tcW w:w="2254" w:type="dxa"/>
              </w:tcPr>
            </w:tcPrChange>
          </w:tcPr>
          <w:p w14:paraId="5DEB5474" w14:textId="45633BAB" w:rsidR="00D93BD6" w:rsidRPr="00807B15" w:rsidRDefault="001365AD" w:rsidP="00D93BD6">
            <w:pPr>
              <w:rPr>
                <w:ins w:id="1633" w:author="Michael Gomes" w:date="2020-10-14T23:48:00Z"/>
                <w:rFonts w:cs="Calibri"/>
                <w:color w:val="000000"/>
                <w:rPrChange w:id="1634" w:author="Michael Gomes" w:date="2020-10-14T23:52:00Z">
                  <w:rPr>
                    <w:ins w:id="1635" w:author="Michael Gomes" w:date="2020-10-14T23:48:00Z"/>
                    <w:rFonts w:ascii="Calibri" w:hAnsi="Calibri" w:cs="Calibri"/>
                    <w:color w:val="000000"/>
                  </w:rPr>
                </w:rPrChange>
              </w:rPr>
            </w:pPr>
            <w:ins w:id="1636" w:author="Michael Gomes" w:date="2020-10-15T00:12:00Z">
              <w:r>
                <w:rPr>
                  <w:rFonts w:cs="Calibri"/>
                  <w:color w:val="000000"/>
                </w:rPr>
                <w:t>18</w:t>
              </w:r>
            </w:ins>
            <w:ins w:id="1637" w:author="Michael Gomes" w:date="2020-10-15T00:28:00Z">
              <w:r w:rsidR="008C6529">
                <w:rPr>
                  <w:rFonts w:cs="Calibri"/>
                  <w:color w:val="000000"/>
                </w:rPr>
                <w:t>,</w:t>
              </w:r>
            </w:ins>
            <w:ins w:id="1638" w:author="Michael Gomes" w:date="2020-10-15T00:12:00Z">
              <w:r>
                <w:rPr>
                  <w:rFonts w:cs="Calibri"/>
                  <w:color w:val="000000"/>
                </w:rPr>
                <w:t>784476</w:t>
              </w:r>
            </w:ins>
          </w:p>
        </w:tc>
      </w:tr>
      <w:tr w:rsidR="00D93BD6" w14:paraId="59218610" w14:textId="2813C274" w:rsidTr="00FC6C03">
        <w:trPr>
          <w:ins w:id="1639" w:author="Michael Gomes" w:date="2020-10-14T23:40:00Z"/>
        </w:trPr>
        <w:tc>
          <w:tcPr>
            <w:tcW w:w="1819" w:type="dxa"/>
            <w:tcPrChange w:id="1640" w:author="Michael Gomes" w:date="2020-10-14T23:52:00Z">
              <w:tcPr>
                <w:tcW w:w="2254" w:type="dxa"/>
              </w:tcPr>
            </w:tcPrChange>
          </w:tcPr>
          <w:p w14:paraId="41FF3DEB" w14:textId="77777777" w:rsidR="00D93BD6" w:rsidRDefault="00D93BD6" w:rsidP="00D93BD6">
            <w:pPr>
              <w:rPr>
                <w:ins w:id="1641" w:author="Michael Gomes" w:date="2020-10-14T23:40:00Z"/>
                <w:lang w:val="en-GB"/>
              </w:rPr>
            </w:pPr>
            <w:ins w:id="1642" w:author="Michael Gomes" w:date="2020-10-14T23:40:00Z">
              <w:r>
                <w:rPr>
                  <w:lang w:val="en-GB"/>
                </w:rPr>
                <w:lastRenderedPageBreak/>
                <w:t>expert1</w:t>
              </w:r>
            </w:ins>
          </w:p>
        </w:tc>
        <w:tc>
          <w:tcPr>
            <w:tcW w:w="1896" w:type="dxa"/>
            <w:tcPrChange w:id="1643" w:author="Michael Gomes" w:date="2020-10-14T23:52:00Z">
              <w:tcPr>
                <w:tcW w:w="2254" w:type="dxa"/>
              </w:tcPr>
            </w:tcPrChange>
          </w:tcPr>
          <w:p w14:paraId="77F748D1" w14:textId="6F5245C8" w:rsidR="00D93BD6" w:rsidRPr="00392BA6" w:rsidRDefault="00D93BD6" w:rsidP="00D93BD6">
            <w:pPr>
              <w:rPr>
                <w:ins w:id="1644" w:author="Michael Gomes" w:date="2020-10-14T23:40:00Z"/>
                <w:rFonts w:ascii="Calibri" w:hAnsi="Calibri" w:cs="Calibri"/>
                <w:color w:val="000000"/>
              </w:rPr>
            </w:pPr>
            <w:ins w:id="1645" w:author="Michael Gomes" w:date="2020-10-14T23:46:00Z">
              <w:r>
                <w:rPr>
                  <w:rFonts w:ascii="Calibri" w:hAnsi="Calibri" w:cs="Calibri"/>
                  <w:color w:val="000000"/>
                </w:rPr>
                <w:t>582</w:t>
              </w:r>
            </w:ins>
            <w:ins w:id="1646" w:author="Michael Gomes" w:date="2020-10-15T00:28:00Z">
              <w:r w:rsidR="008C6529">
                <w:rPr>
                  <w:rFonts w:ascii="Calibri" w:hAnsi="Calibri" w:cs="Calibri"/>
                  <w:color w:val="000000"/>
                </w:rPr>
                <w:t>,</w:t>
              </w:r>
            </w:ins>
            <w:ins w:id="1647" w:author="Michael Gomes" w:date="2020-10-14T23:46:00Z">
              <w:r>
                <w:rPr>
                  <w:rFonts w:ascii="Calibri" w:hAnsi="Calibri" w:cs="Calibri"/>
                  <w:color w:val="000000"/>
                </w:rPr>
                <w:t>468458</w:t>
              </w:r>
            </w:ins>
          </w:p>
        </w:tc>
        <w:tc>
          <w:tcPr>
            <w:tcW w:w="1896" w:type="dxa"/>
            <w:tcPrChange w:id="1648" w:author="Michael Gomes" w:date="2020-10-14T23:52:00Z">
              <w:tcPr>
                <w:tcW w:w="2254" w:type="dxa"/>
              </w:tcPr>
            </w:tcPrChange>
          </w:tcPr>
          <w:p w14:paraId="64B18212" w14:textId="75BC415D" w:rsidR="00D93BD6" w:rsidRDefault="00D93BD6" w:rsidP="00D93BD6">
            <w:pPr>
              <w:rPr>
                <w:ins w:id="1649" w:author="Michael Gomes" w:date="2020-10-14T23:40:00Z"/>
                <w:lang w:val="en-GB"/>
              </w:rPr>
            </w:pPr>
            <w:ins w:id="1650" w:author="Michael Gomes" w:date="2020-10-14T23:46:00Z">
              <w:r>
                <w:rPr>
                  <w:rFonts w:ascii="Calibri" w:hAnsi="Calibri" w:cs="Calibri"/>
                  <w:color w:val="000000"/>
                </w:rPr>
                <w:t>575</w:t>
              </w:r>
            </w:ins>
            <w:ins w:id="1651" w:author="Michael Gomes" w:date="2020-10-15T00:28:00Z">
              <w:r w:rsidR="008C6529">
                <w:rPr>
                  <w:rFonts w:ascii="Calibri" w:hAnsi="Calibri" w:cs="Calibri"/>
                  <w:color w:val="000000"/>
                </w:rPr>
                <w:t>,</w:t>
              </w:r>
            </w:ins>
            <w:ins w:id="1652" w:author="Michael Gomes" w:date="2020-10-14T23:46:00Z">
              <w:r>
                <w:rPr>
                  <w:rFonts w:ascii="Calibri" w:hAnsi="Calibri" w:cs="Calibri"/>
                  <w:color w:val="000000"/>
                </w:rPr>
                <w:t>203269</w:t>
              </w:r>
            </w:ins>
          </w:p>
        </w:tc>
        <w:tc>
          <w:tcPr>
            <w:tcW w:w="1896" w:type="dxa"/>
            <w:tcPrChange w:id="1653" w:author="Michael Gomes" w:date="2020-10-14T23:52:00Z">
              <w:tcPr>
                <w:tcW w:w="2254" w:type="dxa"/>
              </w:tcPr>
            </w:tcPrChange>
          </w:tcPr>
          <w:p w14:paraId="08D7C808" w14:textId="5B1CE774" w:rsidR="00D93BD6" w:rsidRDefault="00D93BD6" w:rsidP="00D93BD6">
            <w:pPr>
              <w:rPr>
                <w:ins w:id="1654" w:author="Michael Gomes" w:date="2020-10-14T23:40:00Z"/>
                <w:lang w:val="en-GB"/>
              </w:rPr>
            </w:pPr>
            <w:ins w:id="1655" w:author="Michael Gomes" w:date="2020-10-14T23:46:00Z">
              <w:r>
                <w:rPr>
                  <w:rFonts w:ascii="Calibri" w:hAnsi="Calibri" w:cs="Calibri"/>
                  <w:color w:val="000000"/>
                </w:rPr>
                <w:t>585</w:t>
              </w:r>
            </w:ins>
            <w:ins w:id="1656" w:author="Michael Gomes" w:date="2020-10-15T00:28:00Z">
              <w:r w:rsidR="008C6529">
                <w:rPr>
                  <w:rFonts w:ascii="Calibri" w:hAnsi="Calibri" w:cs="Calibri"/>
                  <w:color w:val="000000"/>
                </w:rPr>
                <w:t>,</w:t>
              </w:r>
            </w:ins>
            <w:ins w:id="1657" w:author="Michael Gomes" w:date="2020-10-14T23:46:00Z">
              <w:r>
                <w:rPr>
                  <w:rFonts w:ascii="Calibri" w:hAnsi="Calibri" w:cs="Calibri"/>
                  <w:color w:val="000000"/>
                </w:rPr>
                <w:t>731401</w:t>
              </w:r>
            </w:ins>
          </w:p>
        </w:tc>
        <w:tc>
          <w:tcPr>
            <w:tcW w:w="1509" w:type="dxa"/>
            <w:vAlign w:val="bottom"/>
            <w:tcPrChange w:id="1658" w:author="Michael Gomes" w:date="2020-10-14T23:52:00Z">
              <w:tcPr>
                <w:tcW w:w="2254" w:type="dxa"/>
              </w:tcPr>
            </w:tcPrChange>
          </w:tcPr>
          <w:p w14:paraId="1917AD97" w14:textId="2B1DDD81" w:rsidR="00D93BD6" w:rsidRPr="00807B15" w:rsidRDefault="001365AD" w:rsidP="00D93BD6">
            <w:pPr>
              <w:rPr>
                <w:ins w:id="1659" w:author="Michael Gomes" w:date="2020-10-14T23:48:00Z"/>
                <w:rFonts w:cs="Calibri"/>
                <w:color w:val="000000"/>
                <w:rPrChange w:id="1660" w:author="Michael Gomes" w:date="2020-10-14T23:52:00Z">
                  <w:rPr>
                    <w:ins w:id="1661" w:author="Michael Gomes" w:date="2020-10-14T23:48:00Z"/>
                    <w:rFonts w:ascii="Calibri" w:hAnsi="Calibri" w:cs="Calibri"/>
                    <w:color w:val="000000"/>
                  </w:rPr>
                </w:rPrChange>
              </w:rPr>
            </w:pPr>
            <w:ins w:id="1662" w:author="Michael Gomes" w:date="2020-10-15T00:13:00Z">
              <w:r>
                <w:rPr>
                  <w:rFonts w:cs="Calibri"/>
                  <w:color w:val="000000"/>
                </w:rPr>
                <w:t>581</w:t>
              </w:r>
            </w:ins>
            <w:ins w:id="1663" w:author="Michael Gomes" w:date="2020-10-15T00:28:00Z">
              <w:r w:rsidR="008C6529">
                <w:rPr>
                  <w:rFonts w:cs="Calibri"/>
                  <w:color w:val="000000"/>
                </w:rPr>
                <w:t>,</w:t>
              </w:r>
            </w:ins>
            <w:ins w:id="1664" w:author="Michael Gomes" w:date="2020-10-15T00:13:00Z">
              <w:r>
                <w:rPr>
                  <w:rFonts w:cs="Calibri"/>
                  <w:color w:val="000000"/>
                </w:rPr>
                <w:t>134376</w:t>
              </w:r>
            </w:ins>
          </w:p>
        </w:tc>
      </w:tr>
      <w:tr w:rsidR="00D93BD6" w14:paraId="26D16EC5" w14:textId="3C6B3E57" w:rsidTr="00FC6C03">
        <w:trPr>
          <w:ins w:id="1665" w:author="Michael Gomes" w:date="2020-10-14T23:40:00Z"/>
        </w:trPr>
        <w:tc>
          <w:tcPr>
            <w:tcW w:w="1819" w:type="dxa"/>
            <w:tcPrChange w:id="1666" w:author="Michael Gomes" w:date="2020-10-14T23:52:00Z">
              <w:tcPr>
                <w:tcW w:w="2254" w:type="dxa"/>
              </w:tcPr>
            </w:tcPrChange>
          </w:tcPr>
          <w:p w14:paraId="762105A0" w14:textId="77777777" w:rsidR="00D93BD6" w:rsidRDefault="00D93BD6" w:rsidP="00D93BD6">
            <w:pPr>
              <w:rPr>
                <w:ins w:id="1667" w:author="Michael Gomes" w:date="2020-10-14T23:40:00Z"/>
                <w:lang w:val="en-GB"/>
              </w:rPr>
            </w:pPr>
            <w:ins w:id="1668" w:author="Michael Gomes" w:date="2020-10-14T23:40:00Z">
              <w:r>
                <w:rPr>
                  <w:lang w:val="en-GB"/>
                </w:rPr>
                <w:t>expert2</w:t>
              </w:r>
            </w:ins>
          </w:p>
        </w:tc>
        <w:tc>
          <w:tcPr>
            <w:tcW w:w="1896" w:type="dxa"/>
            <w:tcPrChange w:id="1669" w:author="Michael Gomes" w:date="2020-10-14T23:52:00Z">
              <w:tcPr>
                <w:tcW w:w="2254" w:type="dxa"/>
              </w:tcPr>
            </w:tcPrChange>
          </w:tcPr>
          <w:p w14:paraId="6BE1C7F4" w14:textId="0390655D" w:rsidR="00D93BD6" w:rsidRPr="00392BA6" w:rsidRDefault="00D93BD6" w:rsidP="00D93BD6">
            <w:pPr>
              <w:rPr>
                <w:ins w:id="1670" w:author="Michael Gomes" w:date="2020-10-14T23:40:00Z"/>
                <w:rFonts w:ascii="Calibri" w:hAnsi="Calibri" w:cs="Calibri"/>
                <w:color w:val="000000"/>
              </w:rPr>
            </w:pPr>
            <w:ins w:id="1671" w:author="Michael Gomes" w:date="2020-10-14T23:46:00Z">
              <w:r>
                <w:rPr>
                  <w:rFonts w:ascii="Calibri" w:hAnsi="Calibri" w:cs="Calibri"/>
                  <w:color w:val="000000"/>
                </w:rPr>
                <w:t>73</w:t>
              </w:r>
            </w:ins>
            <w:ins w:id="1672" w:author="Michael Gomes" w:date="2020-10-15T00:28:00Z">
              <w:r w:rsidR="008C6529">
                <w:rPr>
                  <w:rFonts w:ascii="Calibri" w:hAnsi="Calibri" w:cs="Calibri"/>
                  <w:color w:val="000000"/>
                </w:rPr>
                <w:t>,</w:t>
              </w:r>
            </w:ins>
            <w:ins w:id="1673" w:author="Michael Gomes" w:date="2020-10-14T23:46:00Z">
              <w:r>
                <w:rPr>
                  <w:rFonts w:ascii="Calibri" w:hAnsi="Calibri" w:cs="Calibri"/>
                  <w:color w:val="000000"/>
                </w:rPr>
                <w:t>302598</w:t>
              </w:r>
            </w:ins>
          </w:p>
        </w:tc>
        <w:tc>
          <w:tcPr>
            <w:tcW w:w="1896" w:type="dxa"/>
            <w:tcPrChange w:id="1674" w:author="Michael Gomes" w:date="2020-10-14T23:52:00Z">
              <w:tcPr>
                <w:tcW w:w="2254" w:type="dxa"/>
              </w:tcPr>
            </w:tcPrChange>
          </w:tcPr>
          <w:p w14:paraId="4FC0CD28" w14:textId="29CF610C" w:rsidR="00D93BD6" w:rsidRDefault="00D93BD6" w:rsidP="00D93BD6">
            <w:pPr>
              <w:rPr>
                <w:ins w:id="1675" w:author="Michael Gomes" w:date="2020-10-14T23:40:00Z"/>
                <w:lang w:val="en-GB"/>
              </w:rPr>
            </w:pPr>
            <w:ins w:id="1676" w:author="Michael Gomes" w:date="2020-10-14T23:46:00Z">
              <w:r>
                <w:rPr>
                  <w:rFonts w:ascii="Calibri" w:hAnsi="Calibri" w:cs="Calibri"/>
                  <w:color w:val="000000"/>
                </w:rPr>
                <w:t>76</w:t>
              </w:r>
            </w:ins>
            <w:ins w:id="1677" w:author="Michael Gomes" w:date="2020-10-15T00:28:00Z">
              <w:r w:rsidR="008C6529">
                <w:rPr>
                  <w:rFonts w:ascii="Calibri" w:hAnsi="Calibri" w:cs="Calibri"/>
                  <w:color w:val="000000"/>
                </w:rPr>
                <w:t>,</w:t>
              </w:r>
            </w:ins>
            <w:ins w:id="1678" w:author="Michael Gomes" w:date="2020-10-14T23:46:00Z">
              <w:r>
                <w:rPr>
                  <w:rFonts w:ascii="Calibri" w:hAnsi="Calibri" w:cs="Calibri"/>
                  <w:color w:val="000000"/>
                </w:rPr>
                <w:t>112581</w:t>
              </w:r>
            </w:ins>
          </w:p>
        </w:tc>
        <w:tc>
          <w:tcPr>
            <w:tcW w:w="1896" w:type="dxa"/>
            <w:tcPrChange w:id="1679" w:author="Michael Gomes" w:date="2020-10-14T23:52:00Z">
              <w:tcPr>
                <w:tcW w:w="2254" w:type="dxa"/>
              </w:tcPr>
            </w:tcPrChange>
          </w:tcPr>
          <w:p w14:paraId="328B5891" w14:textId="689AB749" w:rsidR="00D93BD6" w:rsidRDefault="00D93BD6" w:rsidP="00D93BD6">
            <w:pPr>
              <w:rPr>
                <w:ins w:id="1680" w:author="Michael Gomes" w:date="2020-10-14T23:40:00Z"/>
                <w:lang w:val="en-GB"/>
              </w:rPr>
            </w:pPr>
            <w:ins w:id="1681" w:author="Michael Gomes" w:date="2020-10-14T23:46:00Z">
              <w:r>
                <w:rPr>
                  <w:rFonts w:ascii="Calibri" w:hAnsi="Calibri" w:cs="Calibri"/>
                  <w:color w:val="000000"/>
                </w:rPr>
                <w:t>89</w:t>
              </w:r>
            </w:ins>
            <w:ins w:id="1682" w:author="Michael Gomes" w:date="2020-10-15T00:28:00Z">
              <w:r w:rsidR="008C6529">
                <w:rPr>
                  <w:rFonts w:ascii="Calibri" w:hAnsi="Calibri" w:cs="Calibri"/>
                  <w:color w:val="000000"/>
                </w:rPr>
                <w:t>,</w:t>
              </w:r>
            </w:ins>
            <w:ins w:id="1683" w:author="Michael Gomes" w:date="2020-10-14T23:46:00Z">
              <w:r>
                <w:rPr>
                  <w:rFonts w:ascii="Calibri" w:hAnsi="Calibri" w:cs="Calibri"/>
                  <w:color w:val="000000"/>
                </w:rPr>
                <w:t>93</w:t>
              </w:r>
            </w:ins>
            <w:ins w:id="1684" w:author="Michael Gomes" w:date="2020-10-14T23:47:00Z">
              <w:r>
                <w:rPr>
                  <w:rFonts w:ascii="Calibri" w:hAnsi="Calibri" w:cs="Calibri"/>
                  <w:color w:val="000000"/>
                </w:rPr>
                <w:t>572</w:t>
              </w:r>
            </w:ins>
          </w:p>
        </w:tc>
        <w:tc>
          <w:tcPr>
            <w:tcW w:w="1509" w:type="dxa"/>
            <w:vAlign w:val="bottom"/>
            <w:tcPrChange w:id="1685" w:author="Michael Gomes" w:date="2020-10-14T23:52:00Z">
              <w:tcPr>
                <w:tcW w:w="2254" w:type="dxa"/>
              </w:tcPr>
            </w:tcPrChange>
          </w:tcPr>
          <w:p w14:paraId="79436A31" w14:textId="606C13C7" w:rsidR="00D93BD6" w:rsidRPr="00807B15" w:rsidRDefault="001365AD" w:rsidP="00D93BD6">
            <w:pPr>
              <w:rPr>
                <w:ins w:id="1686" w:author="Michael Gomes" w:date="2020-10-14T23:48:00Z"/>
                <w:rFonts w:cs="Calibri"/>
                <w:color w:val="000000"/>
                <w:rPrChange w:id="1687" w:author="Michael Gomes" w:date="2020-10-14T23:52:00Z">
                  <w:rPr>
                    <w:ins w:id="1688" w:author="Michael Gomes" w:date="2020-10-14T23:48:00Z"/>
                    <w:rFonts w:ascii="Calibri" w:hAnsi="Calibri" w:cs="Calibri"/>
                    <w:color w:val="000000"/>
                  </w:rPr>
                </w:rPrChange>
              </w:rPr>
            </w:pPr>
            <w:ins w:id="1689" w:author="Michael Gomes" w:date="2020-10-15T00:14:00Z">
              <w:r>
                <w:rPr>
                  <w:rFonts w:cs="Calibri"/>
                  <w:color w:val="000000"/>
                </w:rPr>
                <w:t>79</w:t>
              </w:r>
            </w:ins>
            <w:ins w:id="1690" w:author="Michael Gomes" w:date="2020-10-15T00:28:00Z">
              <w:r w:rsidR="008C6529">
                <w:rPr>
                  <w:rFonts w:cs="Calibri"/>
                  <w:color w:val="000000"/>
                </w:rPr>
                <w:t>,</w:t>
              </w:r>
            </w:ins>
            <w:ins w:id="1691" w:author="Michael Gomes" w:date="2020-10-15T00:14:00Z">
              <w:r>
                <w:rPr>
                  <w:rFonts w:cs="Calibri"/>
                  <w:color w:val="000000"/>
                </w:rPr>
                <w:t>783633</w:t>
              </w:r>
            </w:ins>
          </w:p>
        </w:tc>
      </w:tr>
      <w:tr w:rsidR="00D93BD6" w14:paraId="6FB11938" w14:textId="2A4DCACB" w:rsidTr="00FC6C03">
        <w:trPr>
          <w:ins w:id="1692" w:author="Michael Gomes" w:date="2020-10-14T23:40:00Z"/>
        </w:trPr>
        <w:tc>
          <w:tcPr>
            <w:tcW w:w="1819" w:type="dxa"/>
            <w:tcPrChange w:id="1693" w:author="Michael Gomes" w:date="2020-10-14T23:52:00Z">
              <w:tcPr>
                <w:tcW w:w="2254" w:type="dxa"/>
              </w:tcPr>
            </w:tcPrChange>
          </w:tcPr>
          <w:p w14:paraId="4B9348F8" w14:textId="77777777" w:rsidR="00D93BD6" w:rsidRDefault="00D93BD6" w:rsidP="00D93BD6">
            <w:pPr>
              <w:rPr>
                <w:ins w:id="1694" w:author="Michael Gomes" w:date="2020-10-14T23:40:00Z"/>
                <w:lang w:val="en-GB"/>
              </w:rPr>
            </w:pPr>
            <w:ins w:id="1695" w:author="Michael Gomes" w:date="2020-10-14T23:40:00Z">
              <w:r>
                <w:rPr>
                  <w:lang w:val="en-GB"/>
                </w:rPr>
                <w:t>expert3</w:t>
              </w:r>
            </w:ins>
          </w:p>
        </w:tc>
        <w:tc>
          <w:tcPr>
            <w:tcW w:w="1896" w:type="dxa"/>
            <w:tcPrChange w:id="1696" w:author="Michael Gomes" w:date="2020-10-14T23:52:00Z">
              <w:tcPr>
                <w:tcW w:w="2254" w:type="dxa"/>
              </w:tcPr>
            </w:tcPrChange>
          </w:tcPr>
          <w:p w14:paraId="6C631DEB" w14:textId="7F8B5C83" w:rsidR="00D93BD6" w:rsidRPr="00392BA6" w:rsidRDefault="00D93BD6" w:rsidP="00D93BD6">
            <w:pPr>
              <w:rPr>
                <w:ins w:id="1697" w:author="Michael Gomes" w:date="2020-10-14T23:40:00Z"/>
                <w:rFonts w:ascii="Calibri" w:hAnsi="Calibri" w:cs="Calibri"/>
                <w:color w:val="000000"/>
              </w:rPr>
            </w:pPr>
            <w:ins w:id="1698" w:author="Michael Gomes" w:date="2020-10-14T23:47:00Z">
              <w:r>
                <w:rPr>
                  <w:rFonts w:ascii="Calibri" w:hAnsi="Calibri" w:cs="Calibri"/>
                  <w:color w:val="000000"/>
                </w:rPr>
                <w:t>124</w:t>
              </w:r>
            </w:ins>
            <w:ins w:id="1699" w:author="Michael Gomes" w:date="2020-10-15T00:28:00Z">
              <w:r w:rsidR="008C6529">
                <w:rPr>
                  <w:rFonts w:ascii="Calibri" w:hAnsi="Calibri" w:cs="Calibri"/>
                  <w:color w:val="000000"/>
                </w:rPr>
                <w:t>,</w:t>
              </w:r>
            </w:ins>
            <w:ins w:id="1700" w:author="Michael Gomes" w:date="2020-10-14T23:47:00Z">
              <w:r>
                <w:rPr>
                  <w:rFonts w:ascii="Calibri" w:hAnsi="Calibri" w:cs="Calibri"/>
                  <w:color w:val="000000"/>
                </w:rPr>
                <w:t>865641</w:t>
              </w:r>
            </w:ins>
          </w:p>
        </w:tc>
        <w:tc>
          <w:tcPr>
            <w:tcW w:w="1896" w:type="dxa"/>
            <w:tcPrChange w:id="1701" w:author="Michael Gomes" w:date="2020-10-14T23:52:00Z">
              <w:tcPr>
                <w:tcW w:w="2254" w:type="dxa"/>
              </w:tcPr>
            </w:tcPrChange>
          </w:tcPr>
          <w:p w14:paraId="317FB9AE" w14:textId="7B6ADDA9" w:rsidR="00D93BD6" w:rsidRDefault="00D93BD6" w:rsidP="00D93BD6">
            <w:pPr>
              <w:rPr>
                <w:ins w:id="1702" w:author="Michael Gomes" w:date="2020-10-14T23:40:00Z"/>
                <w:lang w:val="en-GB"/>
              </w:rPr>
            </w:pPr>
            <w:ins w:id="1703" w:author="Michael Gomes" w:date="2020-10-14T23:47:00Z">
              <w:r>
                <w:rPr>
                  <w:rFonts w:ascii="Calibri" w:hAnsi="Calibri" w:cs="Calibri"/>
                  <w:color w:val="000000"/>
                </w:rPr>
                <w:t>122</w:t>
              </w:r>
            </w:ins>
            <w:ins w:id="1704" w:author="Michael Gomes" w:date="2020-10-15T00:28:00Z">
              <w:r w:rsidR="008C6529">
                <w:rPr>
                  <w:rFonts w:ascii="Calibri" w:hAnsi="Calibri" w:cs="Calibri"/>
                  <w:color w:val="000000"/>
                </w:rPr>
                <w:t>,</w:t>
              </w:r>
            </w:ins>
            <w:ins w:id="1705" w:author="Michael Gomes" w:date="2020-10-14T23:47:00Z">
              <w:r>
                <w:rPr>
                  <w:rFonts w:ascii="Calibri" w:hAnsi="Calibri" w:cs="Calibri"/>
                  <w:color w:val="000000"/>
                </w:rPr>
                <w:t>854218</w:t>
              </w:r>
            </w:ins>
          </w:p>
        </w:tc>
        <w:tc>
          <w:tcPr>
            <w:tcW w:w="1896" w:type="dxa"/>
            <w:tcPrChange w:id="1706" w:author="Michael Gomes" w:date="2020-10-14T23:52:00Z">
              <w:tcPr>
                <w:tcW w:w="2254" w:type="dxa"/>
              </w:tcPr>
            </w:tcPrChange>
          </w:tcPr>
          <w:p w14:paraId="0C03250D" w14:textId="54D4A989" w:rsidR="00D93BD6" w:rsidRDefault="00D93BD6" w:rsidP="00D93BD6">
            <w:pPr>
              <w:rPr>
                <w:ins w:id="1707" w:author="Michael Gomes" w:date="2020-10-14T23:40:00Z"/>
                <w:lang w:val="en-GB"/>
              </w:rPr>
            </w:pPr>
            <w:ins w:id="1708" w:author="Michael Gomes" w:date="2020-10-14T23:47:00Z">
              <w:r>
                <w:rPr>
                  <w:rFonts w:ascii="Calibri" w:hAnsi="Calibri" w:cs="Calibri"/>
                  <w:color w:val="000000"/>
                </w:rPr>
                <w:t>139</w:t>
              </w:r>
            </w:ins>
            <w:ins w:id="1709" w:author="Michael Gomes" w:date="2020-10-15T00:28:00Z">
              <w:r w:rsidR="008C6529">
                <w:rPr>
                  <w:rFonts w:ascii="Calibri" w:hAnsi="Calibri" w:cs="Calibri"/>
                  <w:color w:val="000000"/>
                </w:rPr>
                <w:t>,</w:t>
              </w:r>
            </w:ins>
            <w:ins w:id="1710" w:author="Michael Gomes" w:date="2020-10-14T23:47:00Z">
              <w:r>
                <w:rPr>
                  <w:rFonts w:ascii="Calibri" w:hAnsi="Calibri" w:cs="Calibri"/>
                  <w:color w:val="000000"/>
                </w:rPr>
                <w:t>351857</w:t>
              </w:r>
            </w:ins>
          </w:p>
        </w:tc>
        <w:tc>
          <w:tcPr>
            <w:tcW w:w="1509" w:type="dxa"/>
            <w:vAlign w:val="bottom"/>
            <w:tcPrChange w:id="1711" w:author="Michael Gomes" w:date="2020-10-14T23:52:00Z">
              <w:tcPr>
                <w:tcW w:w="2254" w:type="dxa"/>
              </w:tcPr>
            </w:tcPrChange>
          </w:tcPr>
          <w:p w14:paraId="0569A44B" w14:textId="1F98A721" w:rsidR="00D93BD6" w:rsidRPr="00807B15" w:rsidRDefault="009841D2" w:rsidP="00D93BD6">
            <w:pPr>
              <w:rPr>
                <w:ins w:id="1712" w:author="Michael Gomes" w:date="2020-10-14T23:48:00Z"/>
                <w:rFonts w:cs="Calibri"/>
                <w:color w:val="000000"/>
                <w:rPrChange w:id="1713" w:author="Michael Gomes" w:date="2020-10-14T23:52:00Z">
                  <w:rPr>
                    <w:ins w:id="1714" w:author="Michael Gomes" w:date="2020-10-14T23:48:00Z"/>
                    <w:rFonts w:ascii="Calibri" w:hAnsi="Calibri" w:cs="Calibri"/>
                    <w:color w:val="000000"/>
                  </w:rPr>
                </w:rPrChange>
              </w:rPr>
            </w:pPr>
            <w:ins w:id="1715" w:author="Michael Gomes" w:date="2020-10-15T00:14:00Z">
              <w:r>
                <w:rPr>
                  <w:rFonts w:cs="Calibri"/>
                  <w:color w:val="000000"/>
                </w:rPr>
                <w:t>129</w:t>
              </w:r>
            </w:ins>
            <w:ins w:id="1716" w:author="Michael Gomes" w:date="2020-10-15T00:28:00Z">
              <w:r w:rsidR="008C6529">
                <w:rPr>
                  <w:rFonts w:cs="Calibri"/>
                  <w:color w:val="000000"/>
                </w:rPr>
                <w:t>,</w:t>
              </w:r>
            </w:ins>
            <w:ins w:id="1717" w:author="Michael Gomes" w:date="2020-10-15T00:14:00Z">
              <w:r>
                <w:rPr>
                  <w:rFonts w:cs="Calibri"/>
                  <w:color w:val="000000"/>
                </w:rPr>
                <w:t>0239053</w:t>
              </w:r>
            </w:ins>
          </w:p>
        </w:tc>
      </w:tr>
      <w:tr w:rsidR="00502521" w14:paraId="69337EF0" w14:textId="77777777" w:rsidTr="001654FB">
        <w:trPr>
          <w:ins w:id="1718" w:author="Michael Gomes" w:date="2020-10-15T14:29:00Z"/>
        </w:trPr>
        <w:tc>
          <w:tcPr>
            <w:tcW w:w="9016" w:type="dxa"/>
            <w:gridSpan w:val="5"/>
          </w:tcPr>
          <w:p w14:paraId="5372765C" w14:textId="582239E4" w:rsidR="00502521" w:rsidRDefault="00502521">
            <w:pPr>
              <w:jc w:val="center"/>
              <w:rPr>
                <w:ins w:id="1719" w:author="Michael Gomes" w:date="2020-10-15T14:29:00Z"/>
                <w:rFonts w:cs="Calibri"/>
                <w:color w:val="000000"/>
              </w:rPr>
              <w:pPrChange w:id="1720" w:author="Tristen Paul" w:date="2020-10-15T14:29:00Z">
                <w:pPr/>
              </w:pPrChange>
            </w:pPr>
            <w:ins w:id="1721" w:author="Michael Gomes" w:date="2020-10-15T14:29:00Z">
              <w:r>
                <w:rPr>
                  <w:rFonts w:cs="Calibri"/>
                  <w:color w:val="000000"/>
                </w:rPr>
                <w:t>Average of Average Times (</w:t>
              </w:r>
              <w:proofErr w:type="spellStart"/>
              <w:r>
                <w:rPr>
                  <w:rFonts w:cs="Calibri"/>
                  <w:color w:val="000000"/>
                </w:rPr>
                <w:t>ms</w:t>
              </w:r>
              <w:proofErr w:type="spellEnd"/>
              <w:r>
                <w:rPr>
                  <w:rFonts w:cs="Calibri"/>
                  <w:color w:val="000000"/>
                </w:rPr>
                <w:t xml:space="preserve">): </w:t>
              </w:r>
              <w:r>
                <w:rPr>
                  <w:rFonts w:cs="Calibri"/>
                  <w:color w:val="000000"/>
                </w:rPr>
                <w:fldChar w:fldCharType="begin"/>
              </w:r>
              <w:r>
                <w:rPr>
                  <w:rFonts w:cs="Calibri"/>
                  <w:color w:val="000000"/>
                </w:rPr>
                <w:instrText xml:space="preserve"> =AVERAGE(ABOVE) </w:instrText>
              </w:r>
            </w:ins>
            <w:r>
              <w:rPr>
                <w:rFonts w:cs="Calibri"/>
                <w:color w:val="000000"/>
              </w:rPr>
              <w:fldChar w:fldCharType="separate"/>
            </w:r>
            <w:ins w:id="1722" w:author="Michael Gomes" w:date="2020-10-15T14:29:00Z">
              <w:r>
                <w:rPr>
                  <w:rFonts w:cs="Calibri"/>
                  <w:noProof/>
                  <w:color w:val="000000"/>
                </w:rPr>
                <w:t>73,724428053</w:t>
              </w:r>
              <w:r>
                <w:rPr>
                  <w:rFonts w:cs="Calibri"/>
                  <w:color w:val="000000"/>
                </w:rPr>
                <w:fldChar w:fldCharType="end"/>
              </w:r>
            </w:ins>
          </w:p>
        </w:tc>
      </w:tr>
    </w:tbl>
    <w:p w14:paraId="62A6BB35" w14:textId="1D165598" w:rsidR="00975432" w:rsidRPr="008E320E" w:rsidRDefault="00975432" w:rsidP="00975432">
      <w:pPr>
        <w:jc w:val="center"/>
        <w:rPr>
          <w:ins w:id="1723" w:author="Tristen Paul" w:date="2020-10-17T19:51:00Z"/>
          <w:color w:val="000000" w:themeColor="text1"/>
          <w:lang w:val="en-GB"/>
        </w:rPr>
      </w:pPr>
      <w:ins w:id="1724" w:author="Tristen Paul" w:date="2020-10-17T19:51:00Z">
        <w:r w:rsidRPr="008E320E">
          <w:rPr>
            <w:color w:val="000000" w:themeColor="text1"/>
            <w:lang w:val="en-GB"/>
          </w:rPr>
          <w:t xml:space="preserve">Figure </w:t>
        </w:r>
        <w:r>
          <w:rPr>
            <w:color w:val="000000" w:themeColor="text1"/>
            <w:lang w:val="en-GB"/>
          </w:rPr>
          <w:t>4</w:t>
        </w:r>
        <w:r w:rsidRPr="008E320E">
          <w:rPr>
            <w:color w:val="000000" w:themeColor="text1"/>
            <w:lang w:val="en-GB"/>
          </w:rPr>
          <w:t>:</w:t>
        </w:r>
      </w:ins>
    </w:p>
    <w:p w14:paraId="42C4058D" w14:textId="7CDE78EA" w:rsidR="007E2110" w:rsidDel="00975432" w:rsidRDefault="007E2110" w:rsidP="007E2110">
      <w:pPr>
        <w:rPr>
          <w:ins w:id="1725" w:author="Michael Gomes" w:date="2020-10-16T13:19:00Z"/>
          <w:del w:id="1726" w:author="Tristen Paul" w:date="2020-10-17T19:51:00Z"/>
          <w:lang w:val="en-GB"/>
        </w:rPr>
      </w:pPr>
    </w:p>
    <w:p w14:paraId="18DC613F" w14:textId="6BCEF864" w:rsidR="001760F8" w:rsidRPr="001760F8" w:rsidRDefault="001760F8">
      <w:pPr>
        <w:pStyle w:val="Heading2"/>
        <w:jc w:val="center"/>
        <w:rPr>
          <w:ins w:id="1727" w:author="Michael Gomes" w:date="2020-10-15T13:50:00Z"/>
          <w:u w:val="single"/>
          <w:lang w:val="en-GB"/>
          <w:rPrChange w:id="1728" w:author="Michael Gomes" w:date="2020-10-16T13:19:00Z">
            <w:rPr>
              <w:ins w:id="1729" w:author="Michael Gomes" w:date="2020-10-15T13:50:00Z"/>
              <w:lang w:val="en-GB"/>
            </w:rPr>
          </w:rPrChange>
        </w:rPr>
        <w:pPrChange w:id="1730" w:author="Michael Gomes" w:date="2020-10-16T13:19:00Z">
          <w:pPr/>
        </w:pPrChange>
      </w:pPr>
      <w:ins w:id="1731" w:author="Michael Gomes" w:date="2020-10-16T13:19:00Z">
        <w:r>
          <w:rPr>
            <w:u w:val="single"/>
            <w:lang w:val="en-GB"/>
          </w:rPr>
          <w:t xml:space="preserve">Graphs showing how the specific algorithm runs on </w:t>
        </w:r>
      </w:ins>
      <w:ins w:id="1732" w:author="Michael Gomes" w:date="2020-10-16T13:20:00Z">
        <w:r>
          <w:rPr>
            <w:u w:val="single"/>
            <w:lang w:val="en-GB"/>
          </w:rPr>
          <w:t>both</w:t>
        </w:r>
      </w:ins>
      <w:ins w:id="1733" w:author="Michael Gomes" w:date="2020-10-16T13:19:00Z">
        <w:r>
          <w:rPr>
            <w:u w:val="single"/>
            <w:lang w:val="en-GB"/>
          </w:rPr>
          <w:t xml:space="preserve"> computer systems</w:t>
        </w:r>
      </w:ins>
    </w:p>
    <w:p w14:paraId="16DE761B" w14:textId="7DD19AE5" w:rsidR="00046439" w:rsidRDefault="00046439" w:rsidP="007E2110">
      <w:pPr>
        <w:rPr>
          <w:ins w:id="1734" w:author="Tristen Paul" w:date="2020-10-17T19:51:00Z"/>
          <w:lang w:val="en-GB"/>
        </w:rPr>
      </w:pPr>
      <w:ins w:id="1735" w:author="Michael Gomes" w:date="2020-10-15T13:50:00Z">
        <w:r>
          <w:rPr>
            <w:noProof/>
            <w:lang w:val="en-GB"/>
          </w:rPr>
          <w:drawing>
            <wp:inline distT="0" distB="0" distL="0" distR="0" wp14:anchorId="2123FFCF" wp14:editId="26B4EA28">
              <wp:extent cx="5953125" cy="4143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14:paraId="7020453A" w14:textId="019CC825" w:rsidR="00975432" w:rsidRPr="008E320E" w:rsidRDefault="00975432" w:rsidP="00975432">
      <w:pPr>
        <w:jc w:val="center"/>
        <w:rPr>
          <w:ins w:id="1736" w:author="Tristen Paul" w:date="2020-10-17T19:51:00Z"/>
          <w:color w:val="000000" w:themeColor="text1"/>
          <w:lang w:val="en-GB"/>
        </w:rPr>
      </w:pPr>
      <w:ins w:id="1737" w:author="Tristen Paul" w:date="2020-10-17T19:51:00Z">
        <w:r w:rsidRPr="008E320E">
          <w:rPr>
            <w:color w:val="000000" w:themeColor="text1"/>
            <w:lang w:val="en-GB"/>
          </w:rPr>
          <w:t xml:space="preserve">Figure </w:t>
        </w:r>
        <w:r>
          <w:rPr>
            <w:color w:val="000000" w:themeColor="text1"/>
            <w:lang w:val="en-GB"/>
          </w:rPr>
          <w:t>5</w:t>
        </w:r>
        <w:r w:rsidRPr="008E320E">
          <w:rPr>
            <w:color w:val="000000" w:themeColor="text1"/>
            <w:lang w:val="en-GB"/>
          </w:rPr>
          <w:t>:</w:t>
        </w:r>
      </w:ins>
    </w:p>
    <w:p w14:paraId="6D3046FD" w14:textId="77777777" w:rsidR="00975432" w:rsidRDefault="00975432" w:rsidP="007E2110">
      <w:pPr>
        <w:rPr>
          <w:ins w:id="1738" w:author="Michael Gomes" w:date="2020-10-15T13:41:00Z"/>
          <w:lang w:val="en-GB"/>
        </w:rPr>
      </w:pPr>
    </w:p>
    <w:p w14:paraId="0FEA622B" w14:textId="16D39127" w:rsidR="001F26FA" w:rsidRDefault="001F26FA" w:rsidP="007E2110">
      <w:pPr>
        <w:rPr>
          <w:ins w:id="1739" w:author="Michael Gomes" w:date="2020-10-16T13:20:00Z"/>
          <w:lang w:val="en-GB"/>
        </w:rPr>
      </w:pPr>
      <w:ins w:id="1740" w:author="Michael Gomes" w:date="2020-10-15T13:42:00Z">
        <w:r>
          <w:rPr>
            <w:noProof/>
            <w:lang w:val="en-GB"/>
          </w:rPr>
          <w:lastRenderedPageBreak/>
          <w:drawing>
            <wp:inline distT="0" distB="0" distL="0" distR="0" wp14:anchorId="6B228447" wp14:editId="2AB941CD">
              <wp:extent cx="5924550" cy="4324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6B6F2D4" w14:textId="71FC2A9D" w:rsidR="00975432" w:rsidRPr="008E320E" w:rsidRDefault="00975432" w:rsidP="00975432">
      <w:pPr>
        <w:jc w:val="center"/>
        <w:rPr>
          <w:ins w:id="1741" w:author="Tristen Paul" w:date="2020-10-17T19:51:00Z"/>
          <w:color w:val="000000" w:themeColor="text1"/>
          <w:lang w:val="en-GB"/>
        </w:rPr>
      </w:pPr>
      <w:ins w:id="1742" w:author="Tristen Paul" w:date="2020-10-17T19:51:00Z">
        <w:r w:rsidRPr="008E320E">
          <w:rPr>
            <w:color w:val="000000" w:themeColor="text1"/>
            <w:lang w:val="en-GB"/>
          </w:rPr>
          <w:t xml:space="preserve">Figure </w:t>
        </w:r>
      </w:ins>
      <w:ins w:id="1743" w:author="Tristen Paul" w:date="2020-10-17T19:52:00Z">
        <w:r>
          <w:rPr>
            <w:color w:val="000000" w:themeColor="text1"/>
            <w:lang w:val="en-GB"/>
          </w:rPr>
          <w:t>6</w:t>
        </w:r>
      </w:ins>
      <w:ins w:id="1744" w:author="Tristen Paul" w:date="2020-10-17T19:51:00Z">
        <w:r w:rsidRPr="008E320E">
          <w:rPr>
            <w:color w:val="000000" w:themeColor="text1"/>
            <w:lang w:val="en-GB"/>
          </w:rPr>
          <w:t>:</w:t>
        </w:r>
      </w:ins>
    </w:p>
    <w:p w14:paraId="4D744455" w14:textId="77777777" w:rsidR="001760F8" w:rsidRDefault="001760F8" w:rsidP="007E2110">
      <w:pPr>
        <w:rPr>
          <w:ins w:id="1745" w:author="Michael Gomes" w:date="2020-10-16T13:17:00Z"/>
          <w:lang w:val="en-GB"/>
        </w:rPr>
      </w:pPr>
    </w:p>
    <w:p w14:paraId="29B5B8CE" w14:textId="7E1C180C" w:rsidR="001760F8" w:rsidRPr="001760F8" w:rsidRDefault="001760F8">
      <w:pPr>
        <w:pStyle w:val="Heading2"/>
        <w:jc w:val="center"/>
        <w:rPr>
          <w:ins w:id="1746" w:author="Michael Gomes" w:date="2020-10-15T13:58:00Z"/>
          <w:u w:val="single"/>
          <w:lang w:val="en-GB"/>
          <w:rPrChange w:id="1747" w:author="Michael Gomes" w:date="2020-10-16T13:20:00Z">
            <w:rPr>
              <w:ins w:id="1748" w:author="Michael Gomes" w:date="2020-10-15T13:58:00Z"/>
              <w:lang w:val="en-GB"/>
            </w:rPr>
          </w:rPrChange>
        </w:rPr>
        <w:pPrChange w:id="1749" w:author="Michael Gomes" w:date="2020-10-16T13:20:00Z">
          <w:pPr/>
        </w:pPrChange>
      </w:pPr>
      <w:ins w:id="1750" w:author="Michael Gomes" w:date="2020-10-16T13:17:00Z">
        <w:r>
          <w:rPr>
            <w:u w:val="single"/>
            <w:lang w:val="en-GB"/>
          </w:rPr>
          <w:lastRenderedPageBreak/>
          <w:t>Graphs s</w:t>
        </w:r>
      </w:ins>
      <w:ins w:id="1751" w:author="Michael Gomes" w:date="2020-10-16T13:18:00Z">
        <w:r>
          <w:rPr>
            <w:u w:val="single"/>
            <w:lang w:val="en-GB"/>
          </w:rPr>
          <w:t>howing how both algorithms run on the specific computer systems</w:t>
        </w:r>
      </w:ins>
    </w:p>
    <w:p w14:paraId="63E6FC9A" w14:textId="71FBB262" w:rsidR="00AF66D6" w:rsidRDefault="00AF66D6" w:rsidP="007E2110">
      <w:pPr>
        <w:rPr>
          <w:ins w:id="1752" w:author="Tristen Paul" w:date="2020-10-17T19:52:00Z"/>
          <w:lang w:val="en-GB"/>
        </w:rPr>
      </w:pPr>
      <w:ins w:id="1753" w:author="Michael Gomes" w:date="2020-10-15T13:58:00Z">
        <w:r>
          <w:rPr>
            <w:noProof/>
            <w:lang w:val="en-GB"/>
          </w:rPr>
          <w:drawing>
            <wp:inline distT="0" distB="0" distL="0" distR="0" wp14:anchorId="49607F18" wp14:editId="6A34255B">
              <wp:extent cx="5731510" cy="3989131"/>
              <wp:effectExtent l="0" t="0" r="254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2BBC2DEF" w14:textId="0A399741" w:rsidR="00975432" w:rsidRPr="008E320E" w:rsidRDefault="00975432" w:rsidP="00975432">
      <w:pPr>
        <w:jc w:val="center"/>
        <w:rPr>
          <w:ins w:id="1754" w:author="Tristen Paul" w:date="2020-10-17T19:52:00Z"/>
          <w:color w:val="000000" w:themeColor="text1"/>
          <w:lang w:val="en-GB"/>
        </w:rPr>
      </w:pPr>
      <w:ins w:id="1755" w:author="Tristen Paul" w:date="2020-10-17T19:52:00Z">
        <w:r w:rsidRPr="008E320E">
          <w:rPr>
            <w:color w:val="000000" w:themeColor="text1"/>
            <w:lang w:val="en-GB"/>
          </w:rPr>
          <w:t xml:space="preserve">Figure </w:t>
        </w:r>
        <w:r>
          <w:rPr>
            <w:color w:val="000000" w:themeColor="text1"/>
            <w:lang w:val="en-GB"/>
          </w:rPr>
          <w:t>7</w:t>
        </w:r>
        <w:r w:rsidRPr="008E320E">
          <w:rPr>
            <w:color w:val="000000" w:themeColor="text1"/>
            <w:lang w:val="en-GB"/>
          </w:rPr>
          <w:t>:</w:t>
        </w:r>
      </w:ins>
    </w:p>
    <w:p w14:paraId="5FF7426D" w14:textId="77777777" w:rsidR="00975432" w:rsidRDefault="00975432" w:rsidP="007E2110">
      <w:pPr>
        <w:rPr>
          <w:ins w:id="1756" w:author="Michael Gomes" w:date="2020-10-15T14:01:00Z"/>
          <w:lang w:val="en-GB"/>
        </w:rPr>
      </w:pPr>
    </w:p>
    <w:p w14:paraId="72C6A55B" w14:textId="5E6C5707" w:rsidR="00AF66D6" w:rsidRDefault="00AF66D6" w:rsidP="007E2110">
      <w:pPr>
        <w:rPr>
          <w:ins w:id="1757" w:author="Tristen Paul" w:date="2020-10-17T19:52:00Z"/>
          <w:lang w:val="en-GB"/>
        </w:rPr>
      </w:pPr>
      <w:ins w:id="1758" w:author="Michael Gomes" w:date="2020-10-15T14:02:00Z">
        <w:r>
          <w:rPr>
            <w:noProof/>
            <w:lang w:val="en-GB"/>
          </w:rPr>
          <w:lastRenderedPageBreak/>
          <w:drawing>
            <wp:inline distT="0" distB="0" distL="0" distR="0" wp14:anchorId="1CCFBE32" wp14:editId="157710DC">
              <wp:extent cx="5731510" cy="3989070"/>
              <wp:effectExtent l="0" t="0" r="254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095AA9F9" w14:textId="16B9DCAE" w:rsidR="00975432" w:rsidRPr="008E320E" w:rsidRDefault="00975432" w:rsidP="00975432">
      <w:pPr>
        <w:jc w:val="center"/>
        <w:rPr>
          <w:ins w:id="1759" w:author="Tristen Paul" w:date="2020-10-17T19:52:00Z"/>
          <w:color w:val="000000" w:themeColor="text1"/>
          <w:lang w:val="en-GB"/>
        </w:rPr>
      </w:pPr>
      <w:ins w:id="1760" w:author="Tristen Paul" w:date="2020-10-17T19:52:00Z">
        <w:r w:rsidRPr="008E320E">
          <w:rPr>
            <w:color w:val="000000" w:themeColor="text1"/>
            <w:lang w:val="en-GB"/>
          </w:rPr>
          <w:t xml:space="preserve">Figure </w:t>
        </w:r>
        <w:r>
          <w:rPr>
            <w:color w:val="000000" w:themeColor="text1"/>
            <w:lang w:val="en-GB"/>
          </w:rPr>
          <w:t>8</w:t>
        </w:r>
        <w:r w:rsidRPr="008E320E">
          <w:rPr>
            <w:color w:val="000000" w:themeColor="text1"/>
            <w:lang w:val="en-GB"/>
          </w:rPr>
          <w:t>:</w:t>
        </w:r>
      </w:ins>
    </w:p>
    <w:p w14:paraId="7D538D24" w14:textId="76376DBA" w:rsidR="00975432" w:rsidDel="00975432" w:rsidRDefault="00975432" w:rsidP="007E2110">
      <w:pPr>
        <w:rPr>
          <w:ins w:id="1761" w:author="Michael Gomes" w:date="2020-10-16T13:20:00Z"/>
          <w:del w:id="1762" w:author="Tristen Paul" w:date="2020-10-17T19:52:00Z"/>
          <w:lang w:val="en-GB"/>
        </w:rPr>
      </w:pPr>
    </w:p>
    <w:p w14:paraId="5FD6FB5D" w14:textId="5575FD58" w:rsidR="00315858" w:rsidRDefault="00315858" w:rsidP="007E2110">
      <w:pPr>
        <w:rPr>
          <w:ins w:id="1763" w:author="Michael Gomes" w:date="2020-10-16T13:21:00Z"/>
          <w:lang w:val="en-GB"/>
        </w:rPr>
      </w:pPr>
    </w:p>
    <w:p w14:paraId="2A84FBA7" w14:textId="432F9656" w:rsidR="00315858" w:rsidRPr="00315858" w:rsidRDefault="00315858">
      <w:pPr>
        <w:pStyle w:val="Heading2"/>
        <w:jc w:val="center"/>
        <w:rPr>
          <w:ins w:id="1764" w:author="Michael Gomes" w:date="2020-10-15T14:31:00Z"/>
          <w:u w:val="single"/>
          <w:lang w:val="en-GB"/>
          <w:rPrChange w:id="1765" w:author="Michael Gomes" w:date="2020-10-16T13:21:00Z">
            <w:rPr>
              <w:ins w:id="1766" w:author="Michael Gomes" w:date="2020-10-15T14:31:00Z"/>
              <w:lang w:val="en-GB"/>
            </w:rPr>
          </w:rPrChange>
        </w:rPr>
        <w:pPrChange w:id="1767" w:author="Michael Gomes" w:date="2020-10-16T13:21:00Z">
          <w:pPr/>
        </w:pPrChange>
      </w:pPr>
      <w:ins w:id="1768" w:author="Michael Gomes" w:date="2020-10-16T13:21:00Z">
        <w:r>
          <w:rPr>
            <w:u w:val="single"/>
            <w:lang w:val="en-GB"/>
          </w:rPr>
          <w:t>Graph showing average of all times on each algorithm and each computer system</w:t>
        </w:r>
      </w:ins>
    </w:p>
    <w:p w14:paraId="6CF73DEB" w14:textId="7353CCFC" w:rsidR="0055493D" w:rsidRDefault="00185D23" w:rsidP="007E2110">
      <w:pPr>
        <w:rPr>
          <w:ins w:id="1769" w:author="Tristen Paul" w:date="2020-10-17T19:52:00Z"/>
          <w:lang w:val="en-GB"/>
        </w:rPr>
      </w:pPr>
      <w:ins w:id="1770" w:author="Michael Gomes" w:date="2020-10-15T14:31:00Z">
        <w:r>
          <w:rPr>
            <w:noProof/>
            <w:lang w:val="en-GB"/>
          </w:rPr>
          <w:drawing>
            <wp:inline distT="0" distB="0" distL="0" distR="0" wp14:anchorId="6417F0C5" wp14:editId="64CE6664">
              <wp:extent cx="5857875" cy="32385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2152F8C3" w14:textId="275E94AA" w:rsidR="00975432" w:rsidRPr="008E320E" w:rsidRDefault="00975432" w:rsidP="00975432">
      <w:pPr>
        <w:jc w:val="center"/>
        <w:rPr>
          <w:ins w:id="1771" w:author="Tristen Paul" w:date="2020-10-17T19:52:00Z"/>
          <w:color w:val="000000" w:themeColor="text1"/>
          <w:lang w:val="en-GB"/>
        </w:rPr>
      </w:pPr>
      <w:ins w:id="1772" w:author="Tristen Paul" w:date="2020-10-17T19:52:00Z">
        <w:r w:rsidRPr="008E320E">
          <w:rPr>
            <w:color w:val="000000" w:themeColor="text1"/>
            <w:lang w:val="en-GB"/>
          </w:rPr>
          <w:t xml:space="preserve">Figure </w:t>
        </w:r>
        <w:r>
          <w:rPr>
            <w:color w:val="000000" w:themeColor="text1"/>
            <w:lang w:val="en-GB"/>
          </w:rPr>
          <w:t>9</w:t>
        </w:r>
        <w:r w:rsidRPr="008E320E">
          <w:rPr>
            <w:color w:val="000000" w:themeColor="text1"/>
            <w:lang w:val="en-GB"/>
          </w:rPr>
          <w:t>:</w:t>
        </w:r>
      </w:ins>
    </w:p>
    <w:p w14:paraId="70EBCE37" w14:textId="77777777" w:rsidR="00975432" w:rsidRDefault="00975432" w:rsidP="007E2110">
      <w:pPr>
        <w:rPr>
          <w:ins w:id="1773" w:author="Michael Gomes" w:date="2020-10-16T11:54:00Z"/>
          <w:lang w:val="en-GB"/>
        </w:rPr>
      </w:pPr>
    </w:p>
    <w:p w14:paraId="7A89383E" w14:textId="727A1832" w:rsidR="00AA7474" w:rsidDel="00975432" w:rsidRDefault="00AA7474" w:rsidP="007E2110">
      <w:pPr>
        <w:rPr>
          <w:ins w:id="1774" w:author="Michael Gomes" w:date="2020-10-16T11:53:00Z"/>
          <w:del w:id="1775" w:author="Tristen Paul" w:date="2020-10-17T19:52:00Z"/>
          <w:lang w:val="en-GB"/>
        </w:rPr>
      </w:pPr>
    </w:p>
    <w:p w14:paraId="6BE38CF3" w14:textId="31A2F982" w:rsidR="004E7CE2" w:rsidRDefault="00AA7474">
      <w:pPr>
        <w:pStyle w:val="Heading2"/>
        <w:rPr>
          <w:ins w:id="1776" w:author="Michael Gomes" w:date="2020-10-16T11:54:00Z"/>
          <w:u w:val="single"/>
          <w:lang w:val="en-GB"/>
        </w:rPr>
        <w:pPrChange w:id="1777" w:author="Tristen Paul" w:date="2020-10-17T19:52:00Z">
          <w:pPr>
            <w:pStyle w:val="Heading2"/>
            <w:jc w:val="center"/>
          </w:pPr>
        </w:pPrChange>
      </w:pPr>
      <w:ins w:id="1778" w:author="Michael Gomes" w:date="2020-10-16T11:53:00Z">
        <w:r>
          <w:rPr>
            <w:u w:val="single"/>
            <w:lang w:val="en-GB"/>
          </w:rPr>
          <w:t>N</w:t>
        </w:r>
        <w:r w:rsidRPr="00C752BB">
          <w:rPr>
            <w:u w:val="single"/>
            <w:lang w:val="en-GB"/>
          </w:rPr>
          <w:t xml:space="preserve">umber of </w:t>
        </w:r>
        <w:del w:id="1779" w:author="Tristen Paul" w:date="2020-10-17T20:59:00Z">
          <w:r w:rsidRPr="00C752BB" w:rsidDel="00FF4C8A">
            <w:rPr>
              <w:u w:val="single"/>
              <w:lang w:val="en-GB"/>
            </w:rPr>
            <w:delText>populated</w:delText>
          </w:r>
        </w:del>
      </w:ins>
      <w:ins w:id="1780" w:author="Tristen Paul" w:date="2020-10-17T20:59:00Z">
        <w:r w:rsidR="00FF4C8A">
          <w:rPr>
            <w:u w:val="single"/>
            <w:lang w:val="en-GB"/>
          </w:rPr>
          <w:t>empty</w:t>
        </w:r>
      </w:ins>
      <w:ins w:id="1781" w:author="Michael Gomes" w:date="2020-10-16T11:53:00Z">
        <w:r w:rsidRPr="00C752BB">
          <w:rPr>
            <w:u w:val="single"/>
            <w:lang w:val="en-GB"/>
          </w:rPr>
          <w:t xml:space="preserve"> elements</w:t>
        </w:r>
        <w:r>
          <w:rPr>
            <w:u w:val="single"/>
            <w:lang w:val="en-GB"/>
          </w:rPr>
          <w:t xml:space="preserve"> affects runtime</w:t>
        </w:r>
      </w:ins>
      <w:ins w:id="1782" w:author="Michael Gomes" w:date="2020-10-16T11:54:00Z">
        <w:r>
          <w:rPr>
            <w:u w:val="single"/>
            <w:lang w:val="en-GB"/>
          </w:rPr>
          <w:t xml:space="preserve"> of each algorithm</w:t>
        </w:r>
      </w:ins>
    </w:p>
    <w:p w14:paraId="0AEB66FF" w14:textId="36190E6E" w:rsidR="00AA7474" w:rsidRDefault="00AA7474" w:rsidP="00AA7474">
      <w:pPr>
        <w:rPr>
          <w:ins w:id="1783" w:author="Michael Gomes" w:date="2020-10-16T11:59:00Z"/>
          <w:lang w:val="en-GB"/>
        </w:rPr>
      </w:pPr>
      <w:ins w:id="1784" w:author="Michael Gomes" w:date="2020-10-16T11:54:00Z">
        <w:r>
          <w:rPr>
            <w:lang w:val="en-GB"/>
          </w:rPr>
          <w:t>For this part of the experiment</w:t>
        </w:r>
      </w:ins>
      <w:ins w:id="1785" w:author="Michael Gomes" w:date="2020-10-16T11:55:00Z">
        <w:r>
          <w:rPr>
            <w:lang w:val="en-GB"/>
          </w:rPr>
          <w:t xml:space="preserve"> we will have a completed sudoku puzzle input into our algorithms. We will then have 5 </w:t>
        </w:r>
      </w:ins>
      <w:ins w:id="1786" w:author="Michael Gomes" w:date="2020-10-16T11:56:00Z">
        <w:r>
          <w:rPr>
            <w:lang w:val="en-GB"/>
          </w:rPr>
          <w:t xml:space="preserve">element values removed at each iteration </w:t>
        </w:r>
      </w:ins>
      <w:ins w:id="1787" w:author="Michael Gomes" w:date="2020-10-16T12:01:00Z">
        <w:r>
          <w:rPr>
            <w:lang w:val="en-GB"/>
          </w:rPr>
          <w:t xml:space="preserve">randomly </w:t>
        </w:r>
      </w:ins>
      <w:ins w:id="1788" w:author="Michael Gomes" w:date="2020-10-16T11:56:00Z">
        <w:r>
          <w:rPr>
            <w:lang w:val="en-GB"/>
          </w:rPr>
          <w:t>and the resulting sudoku puzzle will be solved and the time will be recorded</w:t>
        </w:r>
      </w:ins>
      <w:ins w:id="1789" w:author="Michael Gomes" w:date="2020-10-16T11:57:00Z">
        <w:r>
          <w:rPr>
            <w:lang w:val="en-GB"/>
          </w:rPr>
          <w:t xml:space="preserve">. For this part we will be testing both algorithm variants again but we will only run them on computer system 1. For this one we chose to </w:t>
        </w:r>
      </w:ins>
      <w:ins w:id="1790" w:author="Michael Gomes" w:date="2020-10-16T11:58:00Z">
        <w:r>
          <w:rPr>
            <w:lang w:val="en-GB"/>
          </w:rPr>
          <w:t xml:space="preserve">use the expert2 sudoku puzzle. </w:t>
        </w:r>
      </w:ins>
      <w:ins w:id="1791" w:author="Michael Gomes" w:date="2020-10-16T11:59:00Z">
        <w:r>
          <w:rPr>
            <w:lang w:val="en-GB"/>
          </w:rPr>
          <w:t>Here is an excerpt of how it ran</w:t>
        </w:r>
      </w:ins>
      <w:ins w:id="1792" w:author="Michael Gomes" w:date="2020-10-16T12:03:00Z">
        <w:r w:rsidR="004C507D">
          <w:rPr>
            <w:lang w:val="en-GB"/>
          </w:rPr>
          <w:t>:</w:t>
        </w:r>
      </w:ins>
    </w:p>
    <w:p w14:paraId="1D3196CC" w14:textId="539C2CD2" w:rsidR="00AA7474" w:rsidRPr="004C507D" w:rsidRDefault="00AA7474" w:rsidP="00AA7474">
      <w:pPr>
        <w:rPr>
          <w:ins w:id="1793" w:author="Michael Gomes" w:date="2020-10-16T11:59:00Z"/>
          <w:u w:val="single"/>
          <w:lang w:val="en-GB"/>
          <w:rPrChange w:id="1794" w:author="Michael Gomes" w:date="2020-10-16T12:04:00Z">
            <w:rPr>
              <w:ins w:id="1795" w:author="Michael Gomes" w:date="2020-10-16T11:59:00Z"/>
              <w:lang w:val="en-GB"/>
            </w:rPr>
          </w:rPrChange>
        </w:rPr>
      </w:pPr>
      <w:ins w:id="1796" w:author="Michael Gomes" w:date="2020-10-16T11:59:00Z">
        <w:r w:rsidRPr="004C507D">
          <w:rPr>
            <w:u w:val="single"/>
            <w:lang w:val="en-GB"/>
            <w:rPrChange w:id="1797" w:author="Michael Gomes" w:date="2020-10-16T12:04:00Z">
              <w:rPr>
                <w:lang w:val="en-GB"/>
              </w:rPr>
            </w:rPrChange>
          </w:rPr>
          <w:t>Input</w:t>
        </w:r>
      </w:ins>
    </w:p>
    <w:p w14:paraId="0CB36B4F" w14:textId="77777777" w:rsidR="00AA7474" w:rsidRPr="00AA7474" w:rsidRDefault="00AA7474">
      <w:pPr>
        <w:spacing w:line="180" w:lineRule="auto"/>
        <w:rPr>
          <w:ins w:id="1798" w:author="Michael Gomes" w:date="2020-10-16T11:59:00Z"/>
          <w:lang w:val="en-GB"/>
        </w:rPr>
        <w:pPrChange w:id="1799" w:author="Michael Gomes" w:date="2020-10-16T12:00:00Z">
          <w:pPr/>
        </w:pPrChange>
      </w:pPr>
      <w:ins w:id="1800" w:author="Michael Gomes" w:date="2020-10-16T11:59:00Z">
        <w:r w:rsidRPr="00AA7474">
          <w:rPr>
            <w:lang w:val="en-GB"/>
          </w:rPr>
          <w:t xml:space="preserve">5 1 7 8 3 2 6 9 4 </w:t>
        </w:r>
      </w:ins>
    </w:p>
    <w:p w14:paraId="5A286C19" w14:textId="77777777" w:rsidR="00AA7474" w:rsidRPr="00AA7474" w:rsidRDefault="00AA7474">
      <w:pPr>
        <w:spacing w:line="180" w:lineRule="auto"/>
        <w:rPr>
          <w:ins w:id="1801" w:author="Michael Gomes" w:date="2020-10-16T11:59:00Z"/>
          <w:lang w:val="en-GB"/>
        </w:rPr>
        <w:pPrChange w:id="1802" w:author="Michael Gomes" w:date="2020-10-16T12:00:00Z">
          <w:pPr/>
        </w:pPrChange>
      </w:pPr>
      <w:ins w:id="1803" w:author="Michael Gomes" w:date="2020-10-16T11:59:00Z">
        <w:r w:rsidRPr="00AA7474">
          <w:rPr>
            <w:lang w:val="en-GB"/>
          </w:rPr>
          <w:t xml:space="preserve">9 3 6 7 4 5 8 1 2 </w:t>
        </w:r>
      </w:ins>
    </w:p>
    <w:p w14:paraId="5BC7CFF9" w14:textId="77777777" w:rsidR="00AA7474" w:rsidRPr="00AA7474" w:rsidRDefault="00AA7474">
      <w:pPr>
        <w:spacing w:line="180" w:lineRule="auto"/>
        <w:rPr>
          <w:ins w:id="1804" w:author="Michael Gomes" w:date="2020-10-16T11:59:00Z"/>
          <w:lang w:val="en-GB"/>
        </w:rPr>
        <w:pPrChange w:id="1805" w:author="Michael Gomes" w:date="2020-10-16T12:00:00Z">
          <w:pPr/>
        </w:pPrChange>
      </w:pPr>
      <w:ins w:id="1806" w:author="Michael Gomes" w:date="2020-10-16T11:59:00Z">
        <w:r w:rsidRPr="00AA7474">
          <w:rPr>
            <w:lang w:val="en-GB"/>
          </w:rPr>
          <w:t xml:space="preserve">8 2 4 1 9 6 3 5 7 </w:t>
        </w:r>
      </w:ins>
    </w:p>
    <w:p w14:paraId="1B827BF2" w14:textId="77777777" w:rsidR="00AA7474" w:rsidRPr="00AA7474" w:rsidRDefault="00AA7474">
      <w:pPr>
        <w:spacing w:line="180" w:lineRule="auto"/>
        <w:rPr>
          <w:ins w:id="1807" w:author="Michael Gomes" w:date="2020-10-16T11:59:00Z"/>
          <w:lang w:val="en-GB"/>
        </w:rPr>
        <w:pPrChange w:id="1808" w:author="Michael Gomes" w:date="2020-10-16T12:00:00Z">
          <w:pPr/>
        </w:pPrChange>
      </w:pPr>
      <w:ins w:id="1809" w:author="Michael Gomes" w:date="2020-10-16T11:59:00Z">
        <w:r w:rsidRPr="00AA7474">
          <w:rPr>
            <w:lang w:val="en-GB"/>
          </w:rPr>
          <w:t xml:space="preserve">4 5 9 6 1 3 7 2 8 </w:t>
        </w:r>
      </w:ins>
    </w:p>
    <w:p w14:paraId="77D9A962" w14:textId="77777777" w:rsidR="00AA7474" w:rsidRPr="00AA7474" w:rsidRDefault="00AA7474">
      <w:pPr>
        <w:spacing w:line="180" w:lineRule="auto"/>
        <w:rPr>
          <w:ins w:id="1810" w:author="Michael Gomes" w:date="2020-10-16T11:59:00Z"/>
          <w:lang w:val="en-GB"/>
        </w:rPr>
        <w:pPrChange w:id="1811" w:author="Michael Gomes" w:date="2020-10-16T12:00:00Z">
          <w:pPr/>
        </w:pPrChange>
      </w:pPr>
      <w:ins w:id="1812" w:author="Michael Gomes" w:date="2020-10-16T11:59:00Z">
        <w:r w:rsidRPr="00AA7474">
          <w:rPr>
            <w:lang w:val="en-GB"/>
          </w:rPr>
          <w:t xml:space="preserve">3 8 1 2 5 7 9 4 6 </w:t>
        </w:r>
      </w:ins>
    </w:p>
    <w:p w14:paraId="744416D3" w14:textId="77777777" w:rsidR="00AA7474" w:rsidRPr="00AA7474" w:rsidRDefault="00AA7474">
      <w:pPr>
        <w:spacing w:line="180" w:lineRule="auto"/>
        <w:rPr>
          <w:ins w:id="1813" w:author="Michael Gomes" w:date="2020-10-16T11:59:00Z"/>
          <w:lang w:val="en-GB"/>
        </w:rPr>
        <w:pPrChange w:id="1814" w:author="Michael Gomes" w:date="2020-10-16T12:00:00Z">
          <w:pPr/>
        </w:pPrChange>
      </w:pPr>
      <w:ins w:id="1815" w:author="Michael Gomes" w:date="2020-10-16T11:59:00Z">
        <w:r w:rsidRPr="00AA7474">
          <w:rPr>
            <w:lang w:val="en-GB"/>
          </w:rPr>
          <w:t xml:space="preserve">7 6 2 9 8 4 1 3 5 </w:t>
        </w:r>
      </w:ins>
    </w:p>
    <w:p w14:paraId="732C912A" w14:textId="77777777" w:rsidR="00AA7474" w:rsidRPr="00AA7474" w:rsidRDefault="00AA7474">
      <w:pPr>
        <w:spacing w:line="180" w:lineRule="auto"/>
        <w:rPr>
          <w:ins w:id="1816" w:author="Michael Gomes" w:date="2020-10-16T11:59:00Z"/>
          <w:lang w:val="en-GB"/>
        </w:rPr>
        <w:pPrChange w:id="1817" w:author="Michael Gomes" w:date="2020-10-16T12:00:00Z">
          <w:pPr/>
        </w:pPrChange>
      </w:pPr>
      <w:ins w:id="1818" w:author="Michael Gomes" w:date="2020-10-16T11:59:00Z">
        <w:r w:rsidRPr="00AA7474">
          <w:rPr>
            <w:lang w:val="en-GB"/>
          </w:rPr>
          <w:t xml:space="preserve">1 4 5 3 7 8 2 6 9 </w:t>
        </w:r>
      </w:ins>
    </w:p>
    <w:p w14:paraId="0FC9E37C" w14:textId="77777777" w:rsidR="00AA7474" w:rsidRPr="00AA7474" w:rsidRDefault="00AA7474">
      <w:pPr>
        <w:spacing w:line="180" w:lineRule="auto"/>
        <w:rPr>
          <w:ins w:id="1819" w:author="Michael Gomes" w:date="2020-10-16T11:59:00Z"/>
          <w:lang w:val="en-GB"/>
        </w:rPr>
        <w:pPrChange w:id="1820" w:author="Michael Gomes" w:date="2020-10-16T12:00:00Z">
          <w:pPr/>
        </w:pPrChange>
      </w:pPr>
      <w:ins w:id="1821" w:author="Michael Gomes" w:date="2020-10-16T11:59:00Z">
        <w:r w:rsidRPr="00AA7474">
          <w:rPr>
            <w:lang w:val="en-GB"/>
          </w:rPr>
          <w:t xml:space="preserve">2 9 8 5 6 1 4 7 3 </w:t>
        </w:r>
      </w:ins>
    </w:p>
    <w:p w14:paraId="29704A29" w14:textId="1FD6E588" w:rsidR="00AA7474" w:rsidRDefault="00AA7474" w:rsidP="00AA7474">
      <w:pPr>
        <w:spacing w:line="180" w:lineRule="auto"/>
        <w:rPr>
          <w:ins w:id="1822" w:author="Michael Gomes" w:date="2020-10-16T12:01:00Z"/>
          <w:lang w:val="en-GB"/>
        </w:rPr>
      </w:pPr>
      <w:ins w:id="1823" w:author="Michael Gomes" w:date="2020-10-16T11:59:00Z">
        <w:r w:rsidRPr="00AA7474">
          <w:rPr>
            <w:lang w:val="en-GB"/>
          </w:rPr>
          <w:t>6 7 3 4 2 9 5 8 1</w:t>
        </w:r>
      </w:ins>
    </w:p>
    <w:p w14:paraId="123043CA" w14:textId="77777777" w:rsidR="00AA7474" w:rsidRDefault="00AA7474" w:rsidP="00AA7474">
      <w:pPr>
        <w:spacing w:line="180" w:lineRule="auto"/>
        <w:rPr>
          <w:ins w:id="1824" w:author="Michael Gomes" w:date="2020-10-16T12:00:00Z"/>
          <w:lang w:val="en-GB"/>
        </w:rPr>
      </w:pPr>
    </w:p>
    <w:p w14:paraId="445E6864" w14:textId="05BA4569" w:rsidR="00AA7474" w:rsidRPr="004C507D" w:rsidRDefault="00AA7474" w:rsidP="00AA7474">
      <w:pPr>
        <w:spacing w:line="180" w:lineRule="auto"/>
        <w:rPr>
          <w:ins w:id="1825" w:author="Michael Gomes" w:date="2020-10-16T12:00:00Z"/>
          <w:u w:val="single"/>
          <w:lang w:val="en-GB"/>
          <w:rPrChange w:id="1826" w:author="Michael Gomes" w:date="2020-10-16T12:04:00Z">
            <w:rPr>
              <w:ins w:id="1827" w:author="Michael Gomes" w:date="2020-10-16T12:00:00Z"/>
              <w:lang w:val="en-GB"/>
            </w:rPr>
          </w:rPrChange>
        </w:rPr>
      </w:pPr>
      <w:ins w:id="1828" w:author="Michael Gomes" w:date="2020-10-16T12:00:00Z">
        <w:r w:rsidRPr="004C507D">
          <w:rPr>
            <w:u w:val="single"/>
            <w:lang w:val="en-GB"/>
            <w:rPrChange w:id="1829" w:author="Michael Gomes" w:date="2020-10-16T12:04:00Z">
              <w:rPr>
                <w:lang w:val="en-GB"/>
              </w:rPr>
            </w:rPrChange>
          </w:rPr>
          <w:t>Iteration 1(re</w:t>
        </w:r>
      </w:ins>
      <w:ins w:id="1830" w:author="Michael Gomes" w:date="2020-10-16T12:01:00Z">
        <w:r w:rsidRPr="004C507D">
          <w:rPr>
            <w:u w:val="single"/>
            <w:lang w:val="en-GB"/>
            <w:rPrChange w:id="1831" w:author="Michael Gomes" w:date="2020-10-16T12:04:00Z">
              <w:rPr>
                <w:lang w:val="en-GB"/>
              </w:rPr>
            </w:rPrChange>
          </w:rPr>
          <w:t>move 5 random elements</w:t>
        </w:r>
      </w:ins>
      <w:ins w:id="1832" w:author="Michael Gomes" w:date="2020-10-16T12:00:00Z">
        <w:r w:rsidRPr="004C507D">
          <w:rPr>
            <w:u w:val="single"/>
            <w:lang w:val="en-GB"/>
            <w:rPrChange w:id="1833" w:author="Michael Gomes" w:date="2020-10-16T12:04:00Z">
              <w:rPr>
                <w:lang w:val="en-GB"/>
              </w:rPr>
            </w:rPrChange>
          </w:rPr>
          <w:t>)</w:t>
        </w:r>
      </w:ins>
    </w:p>
    <w:p w14:paraId="6EFB8D2A" w14:textId="77777777" w:rsidR="00AA7474" w:rsidRPr="00AA7474" w:rsidRDefault="00AA7474" w:rsidP="00AA7474">
      <w:pPr>
        <w:spacing w:line="180" w:lineRule="auto"/>
        <w:rPr>
          <w:ins w:id="1834" w:author="Michael Gomes" w:date="2020-10-16T12:01:00Z"/>
          <w:lang w:val="en-GB"/>
        </w:rPr>
      </w:pPr>
      <w:ins w:id="1835" w:author="Michael Gomes" w:date="2020-10-16T12:01:00Z">
        <w:r w:rsidRPr="00AA7474">
          <w:rPr>
            <w:lang w:val="en-GB"/>
          </w:rPr>
          <w:t xml:space="preserve">5 1 7 8 0 2 6 9 4 </w:t>
        </w:r>
      </w:ins>
    </w:p>
    <w:p w14:paraId="43637DDE" w14:textId="77777777" w:rsidR="00AA7474" w:rsidRPr="00AA7474" w:rsidRDefault="00AA7474" w:rsidP="00AA7474">
      <w:pPr>
        <w:spacing w:line="180" w:lineRule="auto"/>
        <w:rPr>
          <w:ins w:id="1836" w:author="Michael Gomes" w:date="2020-10-16T12:01:00Z"/>
          <w:lang w:val="en-GB"/>
        </w:rPr>
      </w:pPr>
      <w:ins w:id="1837" w:author="Michael Gomes" w:date="2020-10-16T12:01:00Z">
        <w:r w:rsidRPr="00AA7474">
          <w:rPr>
            <w:lang w:val="en-GB"/>
          </w:rPr>
          <w:t xml:space="preserve">9 3 6 7 4 5 8 1 2 </w:t>
        </w:r>
      </w:ins>
    </w:p>
    <w:p w14:paraId="5AE07FFE" w14:textId="77777777" w:rsidR="00AA7474" w:rsidRPr="00AA7474" w:rsidRDefault="00AA7474" w:rsidP="00AA7474">
      <w:pPr>
        <w:spacing w:line="180" w:lineRule="auto"/>
        <w:rPr>
          <w:ins w:id="1838" w:author="Michael Gomes" w:date="2020-10-16T12:01:00Z"/>
          <w:lang w:val="en-GB"/>
        </w:rPr>
      </w:pPr>
      <w:ins w:id="1839" w:author="Michael Gomes" w:date="2020-10-16T12:01:00Z">
        <w:r w:rsidRPr="00AA7474">
          <w:rPr>
            <w:lang w:val="en-GB"/>
          </w:rPr>
          <w:t xml:space="preserve">8 2 4 1 9 6 3 5 0 </w:t>
        </w:r>
      </w:ins>
    </w:p>
    <w:p w14:paraId="719B2503" w14:textId="77777777" w:rsidR="00AA7474" w:rsidRPr="00AA7474" w:rsidRDefault="00AA7474" w:rsidP="00AA7474">
      <w:pPr>
        <w:spacing w:line="180" w:lineRule="auto"/>
        <w:rPr>
          <w:ins w:id="1840" w:author="Michael Gomes" w:date="2020-10-16T12:01:00Z"/>
          <w:lang w:val="en-GB"/>
        </w:rPr>
      </w:pPr>
      <w:ins w:id="1841" w:author="Michael Gomes" w:date="2020-10-16T12:01:00Z">
        <w:r w:rsidRPr="00AA7474">
          <w:rPr>
            <w:lang w:val="en-GB"/>
          </w:rPr>
          <w:t xml:space="preserve">4 5 9 6 1 0 7 2 8 </w:t>
        </w:r>
      </w:ins>
    </w:p>
    <w:p w14:paraId="67E7D9F3" w14:textId="77777777" w:rsidR="00AA7474" w:rsidRPr="00AA7474" w:rsidRDefault="00AA7474" w:rsidP="00AA7474">
      <w:pPr>
        <w:spacing w:line="180" w:lineRule="auto"/>
        <w:rPr>
          <w:ins w:id="1842" w:author="Michael Gomes" w:date="2020-10-16T12:01:00Z"/>
          <w:lang w:val="en-GB"/>
        </w:rPr>
      </w:pPr>
      <w:ins w:id="1843" w:author="Michael Gomes" w:date="2020-10-16T12:01:00Z">
        <w:r w:rsidRPr="00AA7474">
          <w:rPr>
            <w:lang w:val="en-GB"/>
          </w:rPr>
          <w:t xml:space="preserve">3 8 1 2 5 7 9 4 6 </w:t>
        </w:r>
      </w:ins>
    </w:p>
    <w:p w14:paraId="44A134D7" w14:textId="77777777" w:rsidR="00AA7474" w:rsidRPr="00AA7474" w:rsidRDefault="00AA7474" w:rsidP="00AA7474">
      <w:pPr>
        <w:spacing w:line="180" w:lineRule="auto"/>
        <w:rPr>
          <w:ins w:id="1844" w:author="Michael Gomes" w:date="2020-10-16T12:01:00Z"/>
          <w:lang w:val="en-GB"/>
        </w:rPr>
      </w:pPr>
      <w:ins w:id="1845" w:author="Michael Gomes" w:date="2020-10-16T12:01:00Z">
        <w:r w:rsidRPr="00AA7474">
          <w:rPr>
            <w:lang w:val="en-GB"/>
          </w:rPr>
          <w:t xml:space="preserve">7 6 2 9 8 4 1 3 5 </w:t>
        </w:r>
      </w:ins>
    </w:p>
    <w:p w14:paraId="7774F5B7" w14:textId="77777777" w:rsidR="00AA7474" w:rsidRPr="00AA7474" w:rsidRDefault="00AA7474" w:rsidP="00AA7474">
      <w:pPr>
        <w:spacing w:line="180" w:lineRule="auto"/>
        <w:rPr>
          <w:ins w:id="1846" w:author="Michael Gomes" w:date="2020-10-16T12:01:00Z"/>
          <w:lang w:val="en-GB"/>
        </w:rPr>
      </w:pPr>
      <w:ins w:id="1847" w:author="Michael Gomes" w:date="2020-10-16T12:01:00Z">
        <w:r w:rsidRPr="00AA7474">
          <w:rPr>
            <w:lang w:val="en-GB"/>
          </w:rPr>
          <w:t xml:space="preserve">1 4 5 3 7 8 2 6 9 </w:t>
        </w:r>
      </w:ins>
    </w:p>
    <w:p w14:paraId="5D0376F9" w14:textId="77777777" w:rsidR="00AA7474" w:rsidRPr="00AA7474" w:rsidRDefault="00AA7474" w:rsidP="00AA7474">
      <w:pPr>
        <w:spacing w:line="180" w:lineRule="auto"/>
        <w:rPr>
          <w:ins w:id="1848" w:author="Michael Gomes" w:date="2020-10-16T12:01:00Z"/>
          <w:lang w:val="en-GB"/>
        </w:rPr>
      </w:pPr>
      <w:ins w:id="1849" w:author="Michael Gomes" w:date="2020-10-16T12:01:00Z">
        <w:r w:rsidRPr="00AA7474">
          <w:rPr>
            <w:lang w:val="en-GB"/>
          </w:rPr>
          <w:t xml:space="preserve">2 9 8 5 6 1 4 7 3 </w:t>
        </w:r>
      </w:ins>
    </w:p>
    <w:p w14:paraId="7BB06C6E" w14:textId="102F0898" w:rsidR="00AA7474" w:rsidRDefault="00AA7474" w:rsidP="00AA7474">
      <w:pPr>
        <w:spacing w:line="180" w:lineRule="auto"/>
        <w:rPr>
          <w:ins w:id="1850" w:author="Michael Gomes" w:date="2020-10-16T12:01:00Z"/>
          <w:lang w:val="en-GB"/>
        </w:rPr>
      </w:pPr>
      <w:ins w:id="1851" w:author="Michael Gomes" w:date="2020-10-16T12:01:00Z">
        <w:r w:rsidRPr="00AA7474">
          <w:rPr>
            <w:lang w:val="en-GB"/>
          </w:rPr>
          <w:t>6 7 3 4 0 0 5 8 1</w:t>
        </w:r>
      </w:ins>
    </w:p>
    <w:p w14:paraId="77695B0C" w14:textId="081FC47C" w:rsidR="00AA7474" w:rsidRPr="004C507D" w:rsidRDefault="00AA7474" w:rsidP="00AA7474">
      <w:pPr>
        <w:spacing w:line="180" w:lineRule="auto"/>
        <w:rPr>
          <w:ins w:id="1852" w:author="Michael Gomes" w:date="2020-10-16T12:02:00Z"/>
          <w:b/>
          <w:bCs/>
          <w:lang w:val="en-GB"/>
          <w:rPrChange w:id="1853" w:author="Michael Gomes" w:date="2020-10-16T12:04:00Z">
            <w:rPr>
              <w:ins w:id="1854" w:author="Michael Gomes" w:date="2020-10-16T12:02:00Z"/>
              <w:lang w:val="en-GB"/>
            </w:rPr>
          </w:rPrChange>
        </w:rPr>
      </w:pPr>
      <w:ins w:id="1855" w:author="Michael Gomes" w:date="2020-10-16T12:01:00Z">
        <w:r w:rsidRPr="004C507D">
          <w:rPr>
            <w:b/>
            <w:bCs/>
            <w:lang w:val="en-GB"/>
            <w:rPrChange w:id="1856" w:author="Michael Gomes" w:date="2020-10-16T12:04:00Z">
              <w:rPr>
                <w:lang w:val="en-GB"/>
              </w:rPr>
            </w:rPrChange>
          </w:rPr>
          <w:t>Solve the sudoku puzzle above and record tim</w:t>
        </w:r>
      </w:ins>
      <w:ins w:id="1857" w:author="Michael Gomes" w:date="2020-10-16T12:02:00Z">
        <w:r w:rsidRPr="004C507D">
          <w:rPr>
            <w:b/>
            <w:bCs/>
            <w:lang w:val="en-GB"/>
            <w:rPrChange w:id="1858" w:author="Michael Gomes" w:date="2020-10-16T12:04:00Z">
              <w:rPr>
                <w:lang w:val="en-GB"/>
              </w:rPr>
            </w:rPrChange>
          </w:rPr>
          <w:t>e</w:t>
        </w:r>
      </w:ins>
    </w:p>
    <w:p w14:paraId="45C16B70" w14:textId="28438FD7" w:rsidR="00AA7474" w:rsidRDefault="00AA7474" w:rsidP="00AA7474">
      <w:pPr>
        <w:spacing w:line="180" w:lineRule="auto"/>
        <w:rPr>
          <w:ins w:id="1859" w:author="Michael Gomes" w:date="2020-10-16T12:02:00Z"/>
          <w:lang w:val="en-GB"/>
        </w:rPr>
      </w:pPr>
    </w:p>
    <w:p w14:paraId="36EF0E64" w14:textId="3FA1F208" w:rsidR="00AA7474" w:rsidRPr="004C507D" w:rsidRDefault="00AA7474" w:rsidP="00AA7474">
      <w:pPr>
        <w:spacing w:line="180" w:lineRule="auto"/>
        <w:rPr>
          <w:ins w:id="1860" w:author="Michael Gomes" w:date="2020-10-16T12:02:00Z"/>
          <w:u w:val="single"/>
          <w:lang w:val="en-GB"/>
          <w:rPrChange w:id="1861" w:author="Michael Gomes" w:date="2020-10-16T12:04:00Z">
            <w:rPr>
              <w:ins w:id="1862" w:author="Michael Gomes" w:date="2020-10-16T12:02:00Z"/>
              <w:lang w:val="en-GB"/>
            </w:rPr>
          </w:rPrChange>
        </w:rPr>
      </w:pPr>
      <w:ins w:id="1863" w:author="Michael Gomes" w:date="2020-10-16T12:02:00Z">
        <w:r w:rsidRPr="004C507D">
          <w:rPr>
            <w:u w:val="single"/>
            <w:lang w:val="en-GB"/>
            <w:rPrChange w:id="1864" w:author="Michael Gomes" w:date="2020-10-16T12:04:00Z">
              <w:rPr>
                <w:lang w:val="en-GB"/>
              </w:rPr>
            </w:rPrChange>
          </w:rPr>
          <w:t>Iteration 2(remove another 5 random elements)</w:t>
        </w:r>
      </w:ins>
    </w:p>
    <w:p w14:paraId="6DF43109" w14:textId="77777777" w:rsidR="00AA7474" w:rsidRPr="00AA7474" w:rsidRDefault="00AA7474" w:rsidP="00AA7474">
      <w:pPr>
        <w:spacing w:line="180" w:lineRule="auto"/>
        <w:rPr>
          <w:ins w:id="1865" w:author="Michael Gomes" w:date="2020-10-16T12:02:00Z"/>
          <w:lang w:val="en-GB"/>
        </w:rPr>
      </w:pPr>
      <w:ins w:id="1866" w:author="Michael Gomes" w:date="2020-10-16T12:02:00Z">
        <w:r w:rsidRPr="00AA7474">
          <w:rPr>
            <w:lang w:val="en-GB"/>
          </w:rPr>
          <w:t xml:space="preserve">5 1 0 8 0 2 6 9 4 </w:t>
        </w:r>
      </w:ins>
    </w:p>
    <w:p w14:paraId="4C0A0E32" w14:textId="77777777" w:rsidR="00AA7474" w:rsidRPr="00AA7474" w:rsidRDefault="00AA7474" w:rsidP="00AA7474">
      <w:pPr>
        <w:spacing w:line="180" w:lineRule="auto"/>
        <w:rPr>
          <w:ins w:id="1867" w:author="Michael Gomes" w:date="2020-10-16T12:02:00Z"/>
          <w:lang w:val="en-GB"/>
        </w:rPr>
      </w:pPr>
      <w:ins w:id="1868" w:author="Michael Gomes" w:date="2020-10-16T12:02:00Z">
        <w:r w:rsidRPr="00AA7474">
          <w:rPr>
            <w:lang w:val="en-GB"/>
          </w:rPr>
          <w:t xml:space="preserve">9 3 6 7 4 5 8 1 2 </w:t>
        </w:r>
      </w:ins>
    </w:p>
    <w:p w14:paraId="38CF6B9B" w14:textId="77777777" w:rsidR="00AA7474" w:rsidRPr="00AA7474" w:rsidRDefault="00AA7474" w:rsidP="00AA7474">
      <w:pPr>
        <w:spacing w:line="180" w:lineRule="auto"/>
        <w:rPr>
          <w:ins w:id="1869" w:author="Michael Gomes" w:date="2020-10-16T12:02:00Z"/>
          <w:lang w:val="en-GB"/>
        </w:rPr>
      </w:pPr>
      <w:ins w:id="1870" w:author="Michael Gomes" w:date="2020-10-16T12:02:00Z">
        <w:r w:rsidRPr="00AA7474">
          <w:rPr>
            <w:lang w:val="en-GB"/>
          </w:rPr>
          <w:t xml:space="preserve">8 2 4 1 9 6 3 5 0 </w:t>
        </w:r>
      </w:ins>
    </w:p>
    <w:p w14:paraId="085FF22D" w14:textId="77777777" w:rsidR="00AA7474" w:rsidRPr="00AA7474" w:rsidRDefault="00AA7474" w:rsidP="00AA7474">
      <w:pPr>
        <w:spacing w:line="180" w:lineRule="auto"/>
        <w:rPr>
          <w:ins w:id="1871" w:author="Michael Gomes" w:date="2020-10-16T12:02:00Z"/>
          <w:lang w:val="en-GB"/>
        </w:rPr>
      </w:pPr>
      <w:ins w:id="1872" w:author="Michael Gomes" w:date="2020-10-16T12:02:00Z">
        <w:r w:rsidRPr="00AA7474">
          <w:rPr>
            <w:lang w:val="en-GB"/>
          </w:rPr>
          <w:t xml:space="preserve">0 5 9 6 1 0 7 2 8 </w:t>
        </w:r>
      </w:ins>
    </w:p>
    <w:p w14:paraId="63DA6C28" w14:textId="77777777" w:rsidR="00AA7474" w:rsidRPr="00AA7474" w:rsidRDefault="00AA7474" w:rsidP="00AA7474">
      <w:pPr>
        <w:spacing w:line="180" w:lineRule="auto"/>
        <w:rPr>
          <w:ins w:id="1873" w:author="Michael Gomes" w:date="2020-10-16T12:02:00Z"/>
          <w:lang w:val="en-GB"/>
        </w:rPr>
      </w:pPr>
      <w:ins w:id="1874" w:author="Michael Gomes" w:date="2020-10-16T12:02:00Z">
        <w:r w:rsidRPr="00AA7474">
          <w:rPr>
            <w:lang w:val="en-GB"/>
          </w:rPr>
          <w:t xml:space="preserve">3 8 1 2 5 7 9 4 6 </w:t>
        </w:r>
      </w:ins>
    </w:p>
    <w:p w14:paraId="4D742321" w14:textId="77777777" w:rsidR="00AA7474" w:rsidRPr="00AA7474" w:rsidRDefault="00AA7474" w:rsidP="00AA7474">
      <w:pPr>
        <w:spacing w:line="180" w:lineRule="auto"/>
        <w:rPr>
          <w:ins w:id="1875" w:author="Michael Gomes" w:date="2020-10-16T12:02:00Z"/>
          <w:lang w:val="en-GB"/>
        </w:rPr>
      </w:pPr>
      <w:ins w:id="1876" w:author="Michael Gomes" w:date="2020-10-16T12:02:00Z">
        <w:r w:rsidRPr="00AA7474">
          <w:rPr>
            <w:lang w:val="en-GB"/>
          </w:rPr>
          <w:t xml:space="preserve">7 6 2 0 8 4 0 3 5 </w:t>
        </w:r>
      </w:ins>
    </w:p>
    <w:p w14:paraId="7B7498B4" w14:textId="77777777" w:rsidR="00AA7474" w:rsidRPr="00AA7474" w:rsidRDefault="00AA7474" w:rsidP="00AA7474">
      <w:pPr>
        <w:spacing w:line="180" w:lineRule="auto"/>
        <w:rPr>
          <w:ins w:id="1877" w:author="Michael Gomes" w:date="2020-10-16T12:02:00Z"/>
          <w:lang w:val="en-GB"/>
        </w:rPr>
      </w:pPr>
      <w:ins w:id="1878" w:author="Michael Gomes" w:date="2020-10-16T12:02:00Z">
        <w:r w:rsidRPr="00AA7474">
          <w:rPr>
            <w:lang w:val="en-GB"/>
          </w:rPr>
          <w:t xml:space="preserve">1 4 5 3 7 8 2 6 9 </w:t>
        </w:r>
      </w:ins>
    </w:p>
    <w:p w14:paraId="43132AED" w14:textId="77777777" w:rsidR="00AA7474" w:rsidRPr="00AA7474" w:rsidRDefault="00AA7474" w:rsidP="00AA7474">
      <w:pPr>
        <w:spacing w:line="180" w:lineRule="auto"/>
        <w:rPr>
          <w:ins w:id="1879" w:author="Michael Gomes" w:date="2020-10-16T12:02:00Z"/>
          <w:lang w:val="en-GB"/>
        </w:rPr>
      </w:pPr>
      <w:ins w:id="1880" w:author="Michael Gomes" w:date="2020-10-16T12:02:00Z">
        <w:r w:rsidRPr="00AA7474">
          <w:rPr>
            <w:lang w:val="en-GB"/>
          </w:rPr>
          <w:t xml:space="preserve">0 9 8 5 6 1 4 7 3 </w:t>
        </w:r>
      </w:ins>
    </w:p>
    <w:p w14:paraId="42F1F104" w14:textId="19E22A7A" w:rsidR="00AA7474" w:rsidRDefault="00AA7474" w:rsidP="00AA7474">
      <w:pPr>
        <w:spacing w:line="180" w:lineRule="auto"/>
        <w:rPr>
          <w:ins w:id="1881" w:author="Michael Gomes" w:date="2020-10-16T12:02:00Z"/>
          <w:lang w:val="en-GB"/>
        </w:rPr>
      </w:pPr>
      <w:ins w:id="1882" w:author="Michael Gomes" w:date="2020-10-16T12:02:00Z">
        <w:r w:rsidRPr="00AA7474">
          <w:rPr>
            <w:lang w:val="en-GB"/>
          </w:rPr>
          <w:t>6 7 3 4 0 0 5 8 1</w:t>
        </w:r>
      </w:ins>
    </w:p>
    <w:p w14:paraId="1484400C" w14:textId="04B99B78" w:rsidR="00AA7474" w:rsidRPr="004C507D" w:rsidRDefault="00AA7474" w:rsidP="00AA7474">
      <w:pPr>
        <w:spacing w:line="180" w:lineRule="auto"/>
        <w:rPr>
          <w:ins w:id="1883" w:author="Michael Gomes" w:date="2020-10-16T12:03:00Z"/>
          <w:b/>
          <w:bCs/>
          <w:lang w:val="en-GB"/>
          <w:rPrChange w:id="1884" w:author="Michael Gomes" w:date="2020-10-16T12:04:00Z">
            <w:rPr>
              <w:ins w:id="1885" w:author="Michael Gomes" w:date="2020-10-16T12:03:00Z"/>
              <w:lang w:val="en-GB"/>
            </w:rPr>
          </w:rPrChange>
        </w:rPr>
      </w:pPr>
      <w:ins w:id="1886" w:author="Michael Gomes" w:date="2020-10-16T12:02:00Z">
        <w:r w:rsidRPr="004C507D">
          <w:rPr>
            <w:b/>
            <w:bCs/>
            <w:lang w:val="en-GB"/>
            <w:rPrChange w:id="1887" w:author="Michael Gomes" w:date="2020-10-16T12:04:00Z">
              <w:rPr>
                <w:lang w:val="en-GB"/>
              </w:rPr>
            </w:rPrChange>
          </w:rPr>
          <w:lastRenderedPageBreak/>
          <w:t>Solve the sudoku puzzle above and record time</w:t>
        </w:r>
      </w:ins>
    </w:p>
    <w:p w14:paraId="17CED57D" w14:textId="088F683A" w:rsidR="00AA7474" w:rsidRPr="004C507D" w:rsidRDefault="00AA7474">
      <w:pPr>
        <w:spacing w:line="180" w:lineRule="auto"/>
        <w:rPr>
          <w:ins w:id="1888" w:author="Michael Gomes" w:date="2020-10-16T11:23:00Z"/>
          <w:b/>
          <w:bCs/>
          <w:lang w:val="en-GB"/>
          <w:rPrChange w:id="1889" w:author="Michael Gomes" w:date="2020-10-16T12:04:00Z">
            <w:rPr>
              <w:ins w:id="1890" w:author="Michael Gomes" w:date="2020-10-16T11:23:00Z"/>
              <w:lang w:val="en-GB"/>
            </w:rPr>
          </w:rPrChange>
        </w:rPr>
        <w:pPrChange w:id="1891" w:author="Michael Gomes" w:date="2020-10-16T12:00:00Z">
          <w:pPr/>
        </w:pPrChange>
      </w:pPr>
      <w:ins w:id="1892" w:author="Michael Gomes" w:date="2020-10-16T12:03:00Z">
        <w:del w:id="1893" w:author="Tristen Paul" w:date="2020-10-17T21:00:00Z">
          <w:r w:rsidRPr="004C507D" w:rsidDel="00FF4C8A">
            <w:rPr>
              <w:b/>
              <w:bCs/>
              <w:lang w:val="en-GB"/>
              <w:rPrChange w:id="1894" w:author="Michael Gomes" w:date="2020-10-16T12:04:00Z">
                <w:rPr>
                  <w:lang w:val="en-GB"/>
                </w:rPr>
              </w:rPrChange>
            </w:rPr>
            <w:delText>We would</w:delText>
          </w:r>
        </w:del>
      </w:ins>
      <w:ins w:id="1895" w:author="Tristen Paul" w:date="2020-10-17T21:00:00Z">
        <w:r w:rsidR="00FF4C8A">
          <w:rPr>
            <w:b/>
            <w:bCs/>
            <w:lang w:val="en-GB"/>
          </w:rPr>
          <w:t>This process was</w:t>
        </w:r>
      </w:ins>
      <w:ins w:id="1896" w:author="Michael Gomes" w:date="2020-10-16T12:03:00Z">
        <w:r w:rsidRPr="004C507D">
          <w:rPr>
            <w:b/>
            <w:bCs/>
            <w:lang w:val="en-GB"/>
            <w:rPrChange w:id="1897" w:author="Michael Gomes" w:date="2020-10-16T12:04:00Z">
              <w:rPr>
                <w:lang w:val="en-GB"/>
              </w:rPr>
            </w:rPrChange>
          </w:rPr>
          <w:t xml:space="preserve"> repeat</w:t>
        </w:r>
      </w:ins>
      <w:ins w:id="1898" w:author="Tristen Paul" w:date="2020-10-17T21:00:00Z">
        <w:r w:rsidR="00FF4C8A">
          <w:rPr>
            <w:b/>
            <w:bCs/>
            <w:lang w:val="en-GB"/>
          </w:rPr>
          <w:t>ed</w:t>
        </w:r>
      </w:ins>
      <w:ins w:id="1899" w:author="Michael Gomes" w:date="2020-10-16T12:03:00Z">
        <w:r w:rsidRPr="004C507D">
          <w:rPr>
            <w:b/>
            <w:bCs/>
            <w:lang w:val="en-GB"/>
            <w:rPrChange w:id="1900" w:author="Michael Gomes" w:date="2020-10-16T12:04:00Z">
              <w:rPr>
                <w:lang w:val="en-GB"/>
              </w:rPr>
            </w:rPrChange>
          </w:rPr>
          <w:t xml:space="preserve"> </w:t>
        </w:r>
        <w:del w:id="1901" w:author="Tristen Paul" w:date="2020-10-17T21:00:00Z">
          <w:r w:rsidRPr="004C507D" w:rsidDel="00FF4C8A">
            <w:rPr>
              <w:b/>
              <w:bCs/>
              <w:lang w:val="en-GB"/>
              <w:rPrChange w:id="1902" w:author="Michael Gomes" w:date="2020-10-16T12:04:00Z">
                <w:rPr>
                  <w:lang w:val="en-GB"/>
                </w:rPr>
              </w:rPrChange>
            </w:rPr>
            <w:delText xml:space="preserve">the process above </w:delText>
          </w:r>
        </w:del>
        <w:r w:rsidRPr="004C507D">
          <w:rPr>
            <w:b/>
            <w:bCs/>
            <w:lang w:val="en-GB"/>
            <w:rPrChange w:id="1903" w:author="Michael Gomes" w:date="2020-10-16T12:04:00Z">
              <w:rPr>
                <w:lang w:val="en-GB"/>
              </w:rPr>
            </w:rPrChange>
          </w:rPr>
          <w:t xml:space="preserve">until </w:t>
        </w:r>
        <w:r w:rsidR="004C507D" w:rsidRPr="004C507D">
          <w:rPr>
            <w:b/>
            <w:bCs/>
            <w:lang w:val="en-GB"/>
            <w:rPrChange w:id="1904" w:author="Michael Gomes" w:date="2020-10-16T12:04:00Z">
              <w:rPr>
                <w:lang w:val="en-GB"/>
              </w:rPr>
            </w:rPrChange>
          </w:rPr>
          <w:t>2</w:t>
        </w:r>
      </w:ins>
      <w:ins w:id="1905" w:author="Michael Gomes" w:date="2020-10-16T12:06:00Z">
        <w:r w:rsidR="004C507D">
          <w:rPr>
            <w:b/>
            <w:bCs/>
            <w:lang w:val="en-GB"/>
          </w:rPr>
          <w:t>1</w:t>
        </w:r>
      </w:ins>
      <w:ins w:id="1906" w:author="Michael Gomes" w:date="2020-10-16T12:03:00Z">
        <w:r w:rsidR="004C507D" w:rsidRPr="004C507D">
          <w:rPr>
            <w:b/>
            <w:bCs/>
            <w:lang w:val="en-GB"/>
            <w:rPrChange w:id="1907" w:author="Michael Gomes" w:date="2020-10-16T12:04:00Z">
              <w:rPr>
                <w:lang w:val="en-GB"/>
              </w:rPr>
            </w:rPrChange>
          </w:rPr>
          <w:t xml:space="preserve"> populated elements remain</w:t>
        </w:r>
      </w:ins>
      <w:ins w:id="1908" w:author="Tristen Paul" w:date="2020-10-17T21:00:00Z">
        <w:r w:rsidR="00FF4C8A">
          <w:rPr>
            <w:b/>
            <w:bCs/>
            <w:lang w:val="en-GB"/>
          </w:rPr>
          <w:t>ed</w:t>
        </w:r>
      </w:ins>
      <w:ins w:id="1909" w:author="Michael Gomes" w:date="2020-10-16T12:04:00Z">
        <w:r w:rsidR="004C507D" w:rsidRPr="004C507D">
          <w:rPr>
            <w:b/>
            <w:bCs/>
            <w:lang w:val="en-GB"/>
            <w:rPrChange w:id="1910" w:author="Michael Gomes" w:date="2020-10-16T12:04:00Z">
              <w:rPr>
                <w:lang w:val="en-GB"/>
              </w:rPr>
            </w:rPrChange>
          </w:rPr>
          <w:t>.</w:t>
        </w:r>
      </w:ins>
    </w:p>
    <w:p w14:paraId="1E520C48" w14:textId="1C95DFD2" w:rsidR="00134902" w:rsidRDefault="004E7CE2" w:rsidP="004E7CE2">
      <w:pPr>
        <w:pStyle w:val="Heading3"/>
        <w:jc w:val="center"/>
        <w:rPr>
          <w:ins w:id="1911" w:author="Michael Gomes" w:date="2020-10-16T12:07:00Z"/>
          <w:u w:val="single"/>
          <w:lang w:val="en-GB"/>
        </w:rPr>
      </w:pPr>
      <w:ins w:id="1912" w:author="Michael Gomes" w:date="2020-10-16T11:51:00Z">
        <w:r w:rsidRPr="004E7CE2">
          <w:rPr>
            <w:u w:val="single"/>
            <w:lang w:val="en-GB"/>
            <w:rPrChange w:id="1913" w:author="Michael Gomes" w:date="2020-10-16T11:51:00Z">
              <w:rPr>
                <w:lang w:val="en-GB"/>
              </w:rPr>
            </w:rPrChange>
          </w:rPr>
          <w:t xml:space="preserve">A table showing </w:t>
        </w:r>
      </w:ins>
      <w:ins w:id="1914" w:author="Michael Gomes" w:date="2020-10-16T11:23:00Z">
        <w:r w:rsidR="00134902" w:rsidRPr="004E7CE2">
          <w:rPr>
            <w:u w:val="single"/>
            <w:lang w:val="en-GB"/>
            <w:rPrChange w:id="1915" w:author="Michael Gomes" w:date="2020-10-16T11:51:00Z">
              <w:rPr>
                <w:lang w:val="en-GB"/>
              </w:rPr>
            </w:rPrChange>
          </w:rPr>
          <w:t xml:space="preserve">how </w:t>
        </w:r>
      </w:ins>
      <w:ins w:id="1916" w:author="Michael Gomes" w:date="2020-10-16T11:51:00Z">
        <w:r w:rsidRPr="004E7CE2">
          <w:rPr>
            <w:u w:val="single"/>
            <w:lang w:val="en-GB"/>
            <w:rPrChange w:id="1917" w:author="Michael Gomes" w:date="2020-10-16T11:51:00Z">
              <w:rPr>
                <w:lang w:val="en-GB"/>
              </w:rPr>
            </w:rPrChange>
          </w:rPr>
          <w:t xml:space="preserve">the </w:t>
        </w:r>
      </w:ins>
      <w:ins w:id="1918" w:author="Michael Gomes" w:date="2020-10-16T11:23:00Z">
        <w:r w:rsidR="00134902" w:rsidRPr="004E7CE2">
          <w:rPr>
            <w:u w:val="single"/>
            <w:lang w:val="en-GB"/>
            <w:rPrChange w:id="1919" w:author="Michael Gomes" w:date="2020-10-16T11:51:00Z">
              <w:rPr>
                <w:lang w:val="en-GB"/>
              </w:rPr>
            </w:rPrChange>
          </w:rPr>
          <w:t xml:space="preserve">number of </w:t>
        </w:r>
      </w:ins>
      <w:ins w:id="1920" w:author="Michael Gomes" w:date="2020-10-16T11:51:00Z">
        <w:del w:id="1921" w:author="Tristen Paul" w:date="2020-10-17T20:59:00Z">
          <w:r w:rsidRPr="004E7CE2" w:rsidDel="00FF4C8A">
            <w:rPr>
              <w:u w:val="single"/>
              <w:lang w:val="en-GB"/>
              <w:rPrChange w:id="1922" w:author="Michael Gomes" w:date="2020-10-16T11:51:00Z">
                <w:rPr>
                  <w:lang w:val="en-GB"/>
                </w:rPr>
              </w:rPrChange>
            </w:rPr>
            <w:delText>populated</w:delText>
          </w:r>
        </w:del>
      </w:ins>
      <w:ins w:id="1923" w:author="Tristen Paul" w:date="2020-10-17T20:59:00Z">
        <w:r w:rsidR="00FF4C8A">
          <w:rPr>
            <w:u w:val="single"/>
            <w:lang w:val="en-GB"/>
          </w:rPr>
          <w:t>empty</w:t>
        </w:r>
      </w:ins>
      <w:ins w:id="1924" w:author="Michael Gomes" w:date="2020-10-16T11:50:00Z">
        <w:r w:rsidRPr="004E7CE2">
          <w:rPr>
            <w:u w:val="single"/>
            <w:lang w:val="en-GB"/>
            <w:rPrChange w:id="1925" w:author="Michael Gomes" w:date="2020-10-16T11:51:00Z">
              <w:rPr>
                <w:lang w:val="en-GB"/>
              </w:rPr>
            </w:rPrChange>
          </w:rPr>
          <w:t xml:space="preserve"> elements</w:t>
        </w:r>
      </w:ins>
      <w:ins w:id="1926" w:author="Michael Gomes" w:date="2020-10-16T11:24:00Z">
        <w:r w:rsidR="00134902" w:rsidRPr="004E7CE2">
          <w:rPr>
            <w:u w:val="single"/>
            <w:lang w:val="en-GB"/>
            <w:rPrChange w:id="1927" w:author="Michael Gomes" w:date="2020-10-16T11:51:00Z">
              <w:rPr>
                <w:lang w:val="en-GB"/>
              </w:rPr>
            </w:rPrChange>
          </w:rPr>
          <w:t xml:space="preserve"> in </w:t>
        </w:r>
      </w:ins>
      <w:ins w:id="1928" w:author="Michael Gomes" w:date="2020-10-16T11:50:00Z">
        <w:r w:rsidRPr="004E7CE2">
          <w:rPr>
            <w:u w:val="single"/>
            <w:lang w:val="en-GB"/>
            <w:rPrChange w:id="1929" w:author="Michael Gomes" w:date="2020-10-16T11:51:00Z">
              <w:rPr>
                <w:lang w:val="en-GB"/>
              </w:rPr>
            </w:rPrChange>
          </w:rPr>
          <w:t xml:space="preserve">a </w:t>
        </w:r>
      </w:ins>
      <w:ins w:id="1930" w:author="Michael Gomes" w:date="2020-10-16T11:24:00Z">
        <w:r w:rsidR="00134902" w:rsidRPr="004E7CE2">
          <w:rPr>
            <w:u w:val="single"/>
            <w:lang w:val="en-GB"/>
            <w:rPrChange w:id="1931" w:author="Michael Gomes" w:date="2020-10-16T11:51:00Z">
              <w:rPr>
                <w:lang w:val="en-GB"/>
              </w:rPr>
            </w:rPrChange>
          </w:rPr>
          <w:t>sudoku puzzle affects</w:t>
        </w:r>
      </w:ins>
      <w:ins w:id="1932" w:author="Michael Gomes" w:date="2020-10-16T11:51:00Z">
        <w:r w:rsidRPr="004E7CE2">
          <w:rPr>
            <w:u w:val="single"/>
            <w:lang w:val="en-GB"/>
            <w:rPrChange w:id="1933" w:author="Michael Gomes" w:date="2020-10-16T11:51:00Z">
              <w:rPr>
                <w:lang w:val="en-GB"/>
              </w:rPr>
            </w:rPrChange>
          </w:rPr>
          <w:t xml:space="preserve"> the</w:t>
        </w:r>
      </w:ins>
      <w:ins w:id="1934" w:author="Michael Gomes" w:date="2020-10-16T11:24:00Z">
        <w:r w:rsidR="00134902" w:rsidRPr="004E7CE2">
          <w:rPr>
            <w:u w:val="single"/>
            <w:lang w:val="en-GB"/>
            <w:rPrChange w:id="1935" w:author="Michael Gomes" w:date="2020-10-16T11:51:00Z">
              <w:rPr>
                <w:lang w:val="en-GB"/>
              </w:rPr>
            </w:rPrChange>
          </w:rPr>
          <w:t xml:space="preserve"> time taken</w:t>
        </w:r>
      </w:ins>
      <w:ins w:id="1936" w:author="Michael Gomes" w:date="2020-10-16T11:50:00Z">
        <w:r w:rsidRPr="004E7CE2">
          <w:rPr>
            <w:u w:val="single"/>
            <w:lang w:val="en-GB"/>
            <w:rPrChange w:id="1937" w:author="Michael Gomes" w:date="2020-10-16T11:51:00Z">
              <w:rPr>
                <w:lang w:val="en-GB"/>
              </w:rPr>
            </w:rPrChange>
          </w:rPr>
          <w:t xml:space="preserve"> </w:t>
        </w:r>
      </w:ins>
      <w:ins w:id="1938" w:author="Michael Gomes" w:date="2020-10-16T11:51:00Z">
        <w:r w:rsidRPr="004E7CE2">
          <w:rPr>
            <w:u w:val="single"/>
            <w:lang w:val="en-GB"/>
            <w:rPrChange w:id="1939" w:author="Michael Gomes" w:date="2020-10-16T11:51:00Z">
              <w:rPr>
                <w:lang w:val="en-GB"/>
              </w:rPr>
            </w:rPrChange>
          </w:rPr>
          <w:t>to be solved</w:t>
        </w:r>
      </w:ins>
      <w:ins w:id="1940" w:author="Michael Gomes" w:date="2020-10-16T11:52:00Z">
        <w:r>
          <w:rPr>
            <w:u w:val="single"/>
            <w:lang w:val="en-GB"/>
          </w:rPr>
          <w:t xml:space="preserve"> for the stacks implementation</w:t>
        </w:r>
      </w:ins>
    </w:p>
    <w:tbl>
      <w:tblPr>
        <w:tblStyle w:val="TableGrid"/>
        <w:tblW w:w="0" w:type="auto"/>
        <w:tblLook w:val="04A0" w:firstRow="1" w:lastRow="0" w:firstColumn="1" w:lastColumn="0" w:noHBand="0" w:noVBand="1"/>
        <w:tblPrChange w:id="1941" w:author="Michael Gomes" w:date="2020-10-16T12:11:00Z">
          <w:tblPr>
            <w:tblStyle w:val="TableGrid"/>
            <w:tblW w:w="0" w:type="auto"/>
            <w:tblLook w:val="04A0" w:firstRow="1" w:lastRow="0" w:firstColumn="1" w:lastColumn="0" w:noHBand="0" w:noVBand="1"/>
          </w:tblPr>
        </w:tblPrChange>
      </w:tblPr>
      <w:tblGrid>
        <w:gridCol w:w="4508"/>
        <w:gridCol w:w="4508"/>
        <w:tblGridChange w:id="1942">
          <w:tblGrid>
            <w:gridCol w:w="4508"/>
            <w:gridCol w:w="4508"/>
          </w:tblGrid>
        </w:tblGridChange>
      </w:tblGrid>
      <w:tr w:rsidR="004E672B" w14:paraId="3B3CD025" w14:textId="77777777" w:rsidTr="00326354">
        <w:trPr>
          <w:ins w:id="1943" w:author="Michael Gomes" w:date="2020-10-16T12:10:00Z"/>
        </w:trPr>
        <w:tc>
          <w:tcPr>
            <w:tcW w:w="4508" w:type="dxa"/>
            <w:vAlign w:val="bottom"/>
            <w:tcPrChange w:id="1944" w:author="Michael Gomes" w:date="2020-10-16T12:11:00Z">
              <w:tcPr>
                <w:tcW w:w="4508" w:type="dxa"/>
              </w:tcPr>
            </w:tcPrChange>
          </w:tcPr>
          <w:p w14:paraId="7A06D43C" w14:textId="340DAE2F" w:rsidR="004E672B" w:rsidRDefault="00FF4C8A" w:rsidP="004E672B">
            <w:pPr>
              <w:rPr>
                <w:ins w:id="1945" w:author="Michael Gomes" w:date="2020-10-16T12:10:00Z"/>
                <w:lang w:val="en-GB"/>
              </w:rPr>
            </w:pPr>
            <w:ins w:id="1946" w:author="Tristen Paul" w:date="2020-10-17T20:58:00Z">
              <w:r>
                <w:rPr>
                  <w:rFonts w:ascii="Calibri" w:hAnsi="Calibri" w:cs="Calibri"/>
                  <w:color w:val="000000"/>
                </w:rPr>
                <w:t xml:space="preserve">Empty </w:t>
              </w:r>
            </w:ins>
            <w:ins w:id="1947" w:author="Michael Gomes" w:date="2020-10-16T12:11:00Z">
              <w:r w:rsidR="004E672B">
                <w:rPr>
                  <w:rFonts w:ascii="Calibri" w:hAnsi="Calibri" w:cs="Calibri"/>
                  <w:color w:val="000000"/>
                </w:rPr>
                <w:t>Cells</w:t>
              </w:r>
              <w:del w:id="1948" w:author="Tristen Paul" w:date="2020-10-17T20:58:00Z">
                <w:r w:rsidR="004E672B" w:rsidDel="00FF4C8A">
                  <w:rPr>
                    <w:rFonts w:ascii="Calibri" w:hAnsi="Calibri" w:cs="Calibri"/>
                    <w:color w:val="000000"/>
                  </w:rPr>
                  <w:delText xml:space="preserve"> populated</w:delText>
                </w:r>
              </w:del>
            </w:ins>
          </w:p>
        </w:tc>
        <w:tc>
          <w:tcPr>
            <w:tcW w:w="4508" w:type="dxa"/>
            <w:vAlign w:val="bottom"/>
            <w:tcPrChange w:id="1949" w:author="Michael Gomes" w:date="2020-10-16T12:11:00Z">
              <w:tcPr>
                <w:tcW w:w="4508" w:type="dxa"/>
              </w:tcPr>
            </w:tcPrChange>
          </w:tcPr>
          <w:p w14:paraId="7308FF73" w14:textId="50DF1602" w:rsidR="004E672B" w:rsidRDefault="004E672B" w:rsidP="004E672B">
            <w:pPr>
              <w:rPr>
                <w:ins w:id="1950" w:author="Michael Gomes" w:date="2020-10-16T12:10:00Z"/>
                <w:lang w:val="en-GB"/>
              </w:rPr>
            </w:pPr>
            <w:ins w:id="1951" w:author="Michael Gomes" w:date="2020-10-16T12:11:00Z">
              <w:r>
                <w:rPr>
                  <w:rFonts w:ascii="Calibri" w:hAnsi="Calibri" w:cs="Calibri"/>
                  <w:color w:val="000000"/>
                </w:rPr>
                <w:t>Time Taken (</w:t>
              </w:r>
              <w:proofErr w:type="spellStart"/>
              <w:r>
                <w:rPr>
                  <w:rFonts w:ascii="Calibri" w:hAnsi="Calibri" w:cs="Calibri"/>
                  <w:color w:val="000000"/>
                </w:rPr>
                <w:t>ms</w:t>
              </w:r>
              <w:proofErr w:type="spellEnd"/>
              <w:r>
                <w:rPr>
                  <w:rFonts w:ascii="Calibri" w:hAnsi="Calibri" w:cs="Calibri"/>
                  <w:color w:val="000000"/>
                </w:rPr>
                <w:t>)</w:t>
              </w:r>
            </w:ins>
          </w:p>
        </w:tc>
      </w:tr>
      <w:tr w:rsidR="004E672B" w14:paraId="7AB3103E" w14:textId="77777777" w:rsidTr="00326354">
        <w:trPr>
          <w:ins w:id="1952" w:author="Michael Gomes" w:date="2020-10-16T12:10:00Z"/>
        </w:trPr>
        <w:tc>
          <w:tcPr>
            <w:tcW w:w="4508" w:type="dxa"/>
            <w:vAlign w:val="bottom"/>
            <w:tcPrChange w:id="1953" w:author="Michael Gomes" w:date="2020-10-16T12:11:00Z">
              <w:tcPr>
                <w:tcW w:w="4508" w:type="dxa"/>
              </w:tcPr>
            </w:tcPrChange>
          </w:tcPr>
          <w:p w14:paraId="2709EE8A" w14:textId="0BE01453" w:rsidR="004E672B" w:rsidRDefault="00FF4C8A" w:rsidP="004E672B">
            <w:pPr>
              <w:rPr>
                <w:ins w:id="1954" w:author="Michael Gomes" w:date="2020-10-16T12:10:00Z"/>
                <w:lang w:val="en-GB"/>
              </w:rPr>
            </w:pPr>
            <w:ins w:id="1955" w:author="Tristen Paul" w:date="2020-10-17T20:58:00Z">
              <w:r>
                <w:rPr>
                  <w:rFonts w:ascii="Calibri" w:hAnsi="Calibri" w:cs="Calibri"/>
                  <w:color w:val="000000"/>
                </w:rPr>
                <w:t>5</w:t>
              </w:r>
            </w:ins>
            <w:ins w:id="1956" w:author="Michael Gomes" w:date="2020-10-16T12:11:00Z">
              <w:del w:id="1957" w:author="Tristen Paul" w:date="2020-10-17T20:58:00Z">
                <w:r w:rsidR="004E672B" w:rsidDel="00FF4C8A">
                  <w:rPr>
                    <w:rFonts w:ascii="Calibri" w:hAnsi="Calibri" w:cs="Calibri"/>
                    <w:color w:val="000000"/>
                  </w:rPr>
                  <w:delText>76</w:delText>
                </w:r>
              </w:del>
            </w:ins>
          </w:p>
        </w:tc>
        <w:tc>
          <w:tcPr>
            <w:tcW w:w="4508" w:type="dxa"/>
            <w:vAlign w:val="bottom"/>
            <w:tcPrChange w:id="1958" w:author="Michael Gomes" w:date="2020-10-16T12:11:00Z">
              <w:tcPr>
                <w:tcW w:w="4508" w:type="dxa"/>
              </w:tcPr>
            </w:tcPrChange>
          </w:tcPr>
          <w:p w14:paraId="4310E878" w14:textId="54ACE2FC" w:rsidR="004E672B" w:rsidRDefault="004E672B" w:rsidP="004E672B">
            <w:pPr>
              <w:rPr>
                <w:ins w:id="1959" w:author="Michael Gomes" w:date="2020-10-16T12:10:00Z"/>
                <w:lang w:val="en-GB"/>
              </w:rPr>
            </w:pPr>
            <w:ins w:id="1960" w:author="Michael Gomes" w:date="2020-10-16T12:11:00Z">
              <w:r>
                <w:rPr>
                  <w:rFonts w:ascii="Calibri" w:hAnsi="Calibri" w:cs="Calibri"/>
                  <w:color w:val="000000"/>
                </w:rPr>
                <w:t>0,3081</w:t>
              </w:r>
            </w:ins>
          </w:p>
        </w:tc>
      </w:tr>
      <w:tr w:rsidR="004E672B" w14:paraId="5CB722D2" w14:textId="77777777" w:rsidTr="00326354">
        <w:trPr>
          <w:ins w:id="1961" w:author="Michael Gomes" w:date="2020-10-16T12:10:00Z"/>
        </w:trPr>
        <w:tc>
          <w:tcPr>
            <w:tcW w:w="4508" w:type="dxa"/>
            <w:vAlign w:val="bottom"/>
            <w:tcPrChange w:id="1962" w:author="Michael Gomes" w:date="2020-10-16T12:11:00Z">
              <w:tcPr>
                <w:tcW w:w="4508" w:type="dxa"/>
              </w:tcPr>
            </w:tcPrChange>
          </w:tcPr>
          <w:p w14:paraId="428313C2" w14:textId="5B0A0A39" w:rsidR="004E672B" w:rsidRDefault="00FF4C8A" w:rsidP="004E672B">
            <w:pPr>
              <w:rPr>
                <w:ins w:id="1963" w:author="Michael Gomes" w:date="2020-10-16T12:10:00Z"/>
                <w:lang w:val="en-GB"/>
              </w:rPr>
            </w:pPr>
            <w:ins w:id="1964" w:author="Tristen Paul" w:date="2020-10-17T20:58:00Z">
              <w:r>
                <w:rPr>
                  <w:rFonts w:ascii="Calibri" w:hAnsi="Calibri" w:cs="Calibri"/>
                  <w:color w:val="000000"/>
                </w:rPr>
                <w:t>10</w:t>
              </w:r>
            </w:ins>
            <w:ins w:id="1965" w:author="Michael Gomes" w:date="2020-10-16T12:11:00Z">
              <w:del w:id="1966" w:author="Tristen Paul" w:date="2020-10-17T20:58:00Z">
                <w:r w:rsidR="004E672B" w:rsidDel="00FF4C8A">
                  <w:rPr>
                    <w:rFonts w:ascii="Calibri" w:hAnsi="Calibri" w:cs="Calibri"/>
                    <w:color w:val="000000"/>
                  </w:rPr>
                  <w:delText>71</w:delText>
                </w:r>
              </w:del>
            </w:ins>
          </w:p>
        </w:tc>
        <w:tc>
          <w:tcPr>
            <w:tcW w:w="4508" w:type="dxa"/>
            <w:vAlign w:val="bottom"/>
            <w:tcPrChange w:id="1967" w:author="Michael Gomes" w:date="2020-10-16T12:11:00Z">
              <w:tcPr>
                <w:tcW w:w="4508" w:type="dxa"/>
              </w:tcPr>
            </w:tcPrChange>
          </w:tcPr>
          <w:p w14:paraId="3999CF6C" w14:textId="3FAFCCB8" w:rsidR="004E672B" w:rsidRDefault="004E672B" w:rsidP="004E672B">
            <w:pPr>
              <w:rPr>
                <w:ins w:id="1968" w:author="Michael Gomes" w:date="2020-10-16T12:10:00Z"/>
                <w:lang w:val="en-GB"/>
              </w:rPr>
            </w:pPr>
            <w:ins w:id="1969" w:author="Michael Gomes" w:date="2020-10-16T12:11:00Z">
              <w:r>
                <w:rPr>
                  <w:rFonts w:ascii="Calibri" w:hAnsi="Calibri" w:cs="Calibri"/>
                  <w:color w:val="000000"/>
                </w:rPr>
                <w:t>0</w:t>
              </w:r>
            </w:ins>
            <w:ins w:id="1970" w:author="Michael Gomes" w:date="2020-10-16T12:12:00Z">
              <w:r>
                <w:rPr>
                  <w:rFonts w:ascii="Calibri" w:hAnsi="Calibri" w:cs="Calibri"/>
                  <w:color w:val="000000"/>
                </w:rPr>
                <w:t>,</w:t>
              </w:r>
            </w:ins>
            <w:ins w:id="1971" w:author="Michael Gomes" w:date="2020-10-16T12:11:00Z">
              <w:r>
                <w:rPr>
                  <w:rFonts w:ascii="Calibri" w:hAnsi="Calibri" w:cs="Calibri"/>
                  <w:color w:val="000000"/>
                </w:rPr>
                <w:t>0567</w:t>
              </w:r>
            </w:ins>
          </w:p>
        </w:tc>
      </w:tr>
      <w:tr w:rsidR="004E672B" w14:paraId="5CE3ABA3" w14:textId="77777777" w:rsidTr="00326354">
        <w:trPr>
          <w:ins w:id="1972" w:author="Michael Gomes" w:date="2020-10-16T12:10:00Z"/>
        </w:trPr>
        <w:tc>
          <w:tcPr>
            <w:tcW w:w="4508" w:type="dxa"/>
            <w:vAlign w:val="bottom"/>
            <w:tcPrChange w:id="1973" w:author="Michael Gomes" w:date="2020-10-16T12:11:00Z">
              <w:tcPr>
                <w:tcW w:w="4508" w:type="dxa"/>
              </w:tcPr>
            </w:tcPrChange>
          </w:tcPr>
          <w:p w14:paraId="78BFC227" w14:textId="78146543" w:rsidR="004E672B" w:rsidRDefault="00FF4C8A" w:rsidP="004E672B">
            <w:pPr>
              <w:rPr>
                <w:ins w:id="1974" w:author="Michael Gomes" w:date="2020-10-16T12:10:00Z"/>
                <w:lang w:val="en-GB"/>
              </w:rPr>
            </w:pPr>
            <w:ins w:id="1975" w:author="Tristen Paul" w:date="2020-10-17T20:58:00Z">
              <w:r>
                <w:rPr>
                  <w:rFonts w:ascii="Calibri" w:hAnsi="Calibri" w:cs="Calibri"/>
                  <w:color w:val="000000"/>
                </w:rPr>
                <w:t>15</w:t>
              </w:r>
            </w:ins>
            <w:ins w:id="1976" w:author="Michael Gomes" w:date="2020-10-16T12:11:00Z">
              <w:del w:id="1977" w:author="Tristen Paul" w:date="2020-10-17T20:58:00Z">
                <w:r w:rsidR="004E672B" w:rsidDel="00FF4C8A">
                  <w:rPr>
                    <w:rFonts w:ascii="Calibri" w:hAnsi="Calibri" w:cs="Calibri"/>
                    <w:color w:val="000000"/>
                  </w:rPr>
                  <w:delText>66</w:delText>
                </w:r>
              </w:del>
            </w:ins>
          </w:p>
        </w:tc>
        <w:tc>
          <w:tcPr>
            <w:tcW w:w="4508" w:type="dxa"/>
            <w:vAlign w:val="bottom"/>
            <w:tcPrChange w:id="1978" w:author="Michael Gomes" w:date="2020-10-16T12:11:00Z">
              <w:tcPr>
                <w:tcW w:w="4508" w:type="dxa"/>
              </w:tcPr>
            </w:tcPrChange>
          </w:tcPr>
          <w:p w14:paraId="6F8859A3" w14:textId="74EC50FD" w:rsidR="004E672B" w:rsidRDefault="004E672B" w:rsidP="004E672B">
            <w:pPr>
              <w:rPr>
                <w:ins w:id="1979" w:author="Michael Gomes" w:date="2020-10-16T12:10:00Z"/>
                <w:lang w:val="en-GB"/>
              </w:rPr>
            </w:pPr>
            <w:ins w:id="1980" w:author="Michael Gomes" w:date="2020-10-16T12:11:00Z">
              <w:r>
                <w:rPr>
                  <w:rFonts w:ascii="Calibri" w:hAnsi="Calibri" w:cs="Calibri"/>
                  <w:color w:val="000000"/>
                </w:rPr>
                <w:t>0</w:t>
              </w:r>
            </w:ins>
            <w:ins w:id="1981" w:author="Michael Gomes" w:date="2020-10-16T12:12:00Z">
              <w:r>
                <w:rPr>
                  <w:rFonts w:ascii="Calibri" w:hAnsi="Calibri" w:cs="Calibri"/>
                  <w:color w:val="000000"/>
                </w:rPr>
                <w:t>,</w:t>
              </w:r>
            </w:ins>
            <w:ins w:id="1982" w:author="Michael Gomes" w:date="2020-10-16T12:11:00Z">
              <w:r>
                <w:rPr>
                  <w:rFonts w:ascii="Calibri" w:hAnsi="Calibri" w:cs="Calibri"/>
                  <w:color w:val="000000"/>
                </w:rPr>
                <w:t>0931</w:t>
              </w:r>
            </w:ins>
          </w:p>
        </w:tc>
      </w:tr>
      <w:tr w:rsidR="004E672B" w14:paraId="5C5BCBF0" w14:textId="77777777" w:rsidTr="00326354">
        <w:trPr>
          <w:ins w:id="1983" w:author="Michael Gomes" w:date="2020-10-16T12:10:00Z"/>
        </w:trPr>
        <w:tc>
          <w:tcPr>
            <w:tcW w:w="4508" w:type="dxa"/>
            <w:vAlign w:val="bottom"/>
            <w:tcPrChange w:id="1984" w:author="Michael Gomes" w:date="2020-10-16T12:11:00Z">
              <w:tcPr>
                <w:tcW w:w="4508" w:type="dxa"/>
              </w:tcPr>
            </w:tcPrChange>
          </w:tcPr>
          <w:p w14:paraId="253C7BEF" w14:textId="0F03BBA8" w:rsidR="004E672B" w:rsidRDefault="00FF4C8A" w:rsidP="004E672B">
            <w:pPr>
              <w:rPr>
                <w:ins w:id="1985" w:author="Michael Gomes" w:date="2020-10-16T12:10:00Z"/>
                <w:lang w:val="en-GB"/>
              </w:rPr>
            </w:pPr>
            <w:ins w:id="1986" w:author="Tristen Paul" w:date="2020-10-17T20:58:00Z">
              <w:r>
                <w:rPr>
                  <w:rFonts w:ascii="Calibri" w:hAnsi="Calibri" w:cs="Calibri"/>
                  <w:color w:val="000000"/>
                </w:rPr>
                <w:t>20</w:t>
              </w:r>
            </w:ins>
            <w:ins w:id="1987" w:author="Michael Gomes" w:date="2020-10-16T12:11:00Z">
              <w:del w:id="1988" w:author="Tristen Paul" w:date="2020-10-17T20:58:00Z">
                <w:r w:rsidR="004E672B" w:rsidDel="00FF4C8A">
                  <w:rPr>
                    <w:rFonts w:ascii="Calibri" w:hAnsi="Calibri" w:cs="Calibri"/>
                    <w:color w:val="000000"/>
                  </w:rPr>
                  <w:delText>61</w:delText>
                </w:r>
              </w:del>
            </w:ins>
          </w:p>
        </w:tc>
        <w:tc>
          <w:tcPr>
            <w:tcW w:w="4508" w:type="dxa"/>
            <w:vAlign w:val="bottom"/>
            <w:tcPrChange w:id="1989" w:author="Michael Gomes" w:date="2020-10-16T12:11:00Z">
              <w:tcPr>
                <w:tcW w:w="4508" w:type="dxa"/>
              </w:tcPr>
            </w:tcPrChange>
          </w:tcPr>
          <w:p w14:paraId="1C6B52FF" w14:textId="7E269074" w:rsidR="004E672B" w:rsidRDefault="004E672B" w:rsidP="004E672B">
            <w:pPr>
              <w:rPr>
                <w:ins w:id="1990" w:author="Michael Gomes" w:date="2020-10-16T12:10:00Z"/>
                <w:lang w:val="en-GB"/>
              </w:rPr>
            </w:pPr>
            <w:ins w:id="1991" w:author="Michael Gomes" w:date="2020-10-16T12:11:00Z">
              <w:r>
                <w:rPr>
                  <w:rFonts w:ascii="Calibri" w:hAnsi="Calibri" w:cs="Calibri"/>
                  <w:color w:val="000000"/>
                </w:rPr>
                <w:t>0</w:t>
              </w:r>
            </w:ins>
            <w:ins w:id="1992" w:author="Michael Gomes" w:date="2020-10-16T12:12:00Z">
              <w:r>
                <w:rPr>
                  <w:rFonts w:ascii="Calibri" w:hAnsi="Calibri" w:cs="Calibri"/>
                  <w:color w:val="000000"/>
                </w:rPr>
                <w:t>,</w:t>
              </w:r>
            </w:ins>
            <w:ins w:id="1993" w:author="Michael Gomes" w:date="2020-10-16T12:11:00Z">
              <w:r>
                <w:rPr>
                  <w:rFonts w:ascii="Calibri" w:hAnsi="Calibri" w:cs="Calibri"/>
                  <w:color w:val="000000"/>
                </w:rPr>
                <w:t>107</w:t>
              </w:r>
            </w:ins>
          </w:p>
        </w:tc>
      </w:tr>
      <w:tr w:rsidR="004E672B" w14:paraId="316108A6" w14:textId="77777777" w:rsidTr="00326354">
        <w:trPr>
          <w:ins w:id="1994" w:author="Michael Gomes" w:date="2020-10-16T12:10:00Z"/>
        </w:trPr>
        <w:tc>
          <w:tcPr>
            <w:tcW w:w="4508" w:type="dxa"/>
            <w:vAlign w:val="bottom"/>
            <w:tcPrChange w:id="1995" w:author="Michael Gomes" w:date="2020-10-16T12:11:00Z">
              <w:tcPr>
                <w:tcW w:w="4508" w:type="dxa"/>
              </w:tcPr>
            </w:tcPrChange>
          </w:tcPr>
          <w:p w14:paraId="48ABA515" w14:textId="2AA8F72A" w:rsidR="004E672B" w:rsidRDefault="00FF4C8A" w:rsidP="004E672B">
            <w:pPr>
              <w:rPr>
                <w:ins w:id="1996" w:author="Michael Gomes" w:date="2020-10-16T12:10:00Z"/>
                <w:lang w:val="en-GB"/>
              </w:rPr>
            </w:pPr>
            <w:ins w:id="1997" w:author="Tristen Paul" w:date="2020-10-17T20:58:00Z">
              <w:r>
                <w:rPr>
                  <w:rFonts w:ascii="Calibri" w:hAnsi="Calibri" w:cs="Calibri"/>
                  <w:color w:val="000000"/>
                </w:rPr>
                <w:t>25</w:t>
              </w:r>
            </w:ins>
            <w:ins w:id="1998" w:author="Michael Gomes" w:date="2020-10-16T12:11:00Z">
              <w:del w:id="1999" w:author="Tristen Paul" w:date="2020-10-17T20:58:00Z">
                <w:r w:rsidR="004E672B" w:rsidDel="00FF4C8A">
                  <w:rPr>
                    <w:rFonts w:ascii="Calibri" w:hAnsi="Calibri" w:cs="Calibri"/>
                    <w:color w:val="000000"/>
                  </w:rPr>
                  <w:delText>56</w:delText>
                </w:r>
              </w:del>
            </w:ins>
          </w:p>
        </w:tc>
        <w:tc>
          <w:tcPr>
            <w:tcW w:w="4508" w:type="dxa"/>
            <w:vAlign w:val="bottom"/>
            <w:tcPrChange w:id="2000" w:author="Michael Gomes" w:date="2020-10-16T12:11:00Z">
              <w:tcPr>
                <w:tcW w:w="4508" w:type="dxa"/>
              </w:tcPr>
            </w:tcPrChange>
          </w:tcPr>
          <w:p w14:paraId="7BE8E9DF" w14:textId="6BDC5093" w:rsidR="004E672B" w:rsidRDefault="004E672B" w:rsidP="004E672B">
            <w:pPr>
              <w:rPr>
                <w:ins w:id="2001" w:author="Michael Gomes" w:date="2020-10-16T12:10:00Z"/>
                <w:lang w:val="en-GB"/>
              </w:rPr>
            </w:pPr>
            <w:ins w:id="2002" w:author="Michael Gomes" w:date="2020-10-16T12:11:00Z">
              <w:r>
                <w:rPr>
                  <w:rFonts w:ascii="Calibri" w:hAnsi="Calibri" w:cs="Calibri"/>
                  <w:color w:val="000000"/>
                </w:rPr>
                <w:t>0</w:t>
              </w:r>
            </w:ins>
            <w:ins w:id="2003" w:author="Michael Gomes" w:date="2020-10-16T12:12:00Z">
              <w:r>
                <w:rPr>
                  <w:rFonts w:ascii="Calibri" w:hAnsi="Calibri" w:cs="Calibri"/>
                  <w:color w:val="000000"/>
                </w:rPr>
                <w:t>,</w:t>
              </w:r>
            </w:ins>
            <w:ins w:id="2004" w:author="Michael Gomes" w:date="2020-10-16T12:11:00Z">
              <w:r>
                <w:rPr>
                  <w:rFonts w:ascii="Calibri" w:hAnsi="Calibri" w:cs="Calibri"/>
                  <w:color w:val="000000"/>
                </w:rPr>
                <w:t>1425</w:t>
              </w:r>
            </w:ins>
          </w:p>
        </w:tc>
      </w:tr>
      <w:tr w:rsidR="004E672B" w14:paraId="2283B421" w14:textId="77777777" w:rsidTr="00326354">
        <w:trPr>
          <w:ins w:id="2005" w:author="Michael Gomes" w:date="2020-10-16T12:10:00Z"/>
        </w:trPr>
        <w:tc>
          <w:tcPr>
            <w:tcW w:w="4508" w:type="dxa"/>
            <w:vAlign w:val="bottom"/>
            <w:tcPrChange w:id="2006" w:author="Michael Gomes" w:date="2020-10-16T12:11:00Z">
              <w:tcPr>
                <w:tcW w:w="4508" w:type="dxa"/>
              </w:tcPr>
            </w:tcPrChange>
          </w:tcPr>
          <w:p w14:paraId="72958CDC" w14:textId="49A58903" w:rsidR="004E672B" w:rsidRDefault="00FF4C8A" w:rsidP="004E672B">
            <w:pPr>
              <w:rPr>
                <w:ins w:id="2007" w:author="Michael Gomes" w:date="2020-10-16T12:10:00Z"/>
                <w:lang w:val="en-GB"/>
              </w:rPr>
            </w:pPr>
            <w:ins w:id="2008" w:author="Tristen Paul" w:date="2020-10-17T20:58:00Z">
              <w:r>
                <w:rPr>
                  <w:rFonts w:ascii="Calibri" w:hAnsi="Calibri" w:cs="Calibri"/>
                  <w:color w:val="000000"/>
                </w:rPr>
                <w:t>30</w:t>
              </w:r>
            </w:ins>
            <w:ins w:id="2009" w:author="Michael Gomes" w:date="2020-10-16T12:11:00Z">
              <w:del w:id="2010" w:author="Tristen Paul" w:date="2020-10-17T20:58:00Z">
                <w:r w:rsidR="004E672B" w:rsidDel="00FF4C8A">
                  <w:rPr>
                    <w:rFonts w:ascii="Calibri" w:hAnsi="Calibri" w:cs="Calibri"/>
                    <w:color w:val="000000"/>
                  </w:rPr>
                  <w:delText>51</w:delText>
                </w:r>
              </w:del>
            </w:ins>
          </w:p>
        </w:tc>
        <w:tc>
          <w:tcPr>
            <w:tcW w:w="4508" w:type="dxa"/>
            <w:vAlign w:val="bottom"/>
            <w:tcPrChange w:id="2011" w:author="Michael Gomes" w:date="2020-10-16T12:11:00Z">
              <w:tcPr>
                <w:tcW w:w="4508" w:type="dxa"/>
              </w:tcPr>
            </w:tcPrChange>
          </w:tcPr>
          <w:p w14:paraId="6E49DBD7" w14:textId="2D12B3C0" w:rsidR="004E672B" w:rsidRDefault="004E672B" w:rsidP="004E672B">
            <w:pPr>
              <w:rPr>
                <w:ins w:id="2012" w:author="Michael Gomes" w:date="2020-10-16T12:10:00Z"/>
                <w:lang w:val="en-GB"/>
              </w:rPr>
            </w:pPr>
            <w:ins w:id="2013" w:author="Michael Gomes" w:date="2020-10-16T12:11:00Z">
              <w:r>
                <w:rPr>
                  <w:rFonts w:ascii="Calibri" w:hAnsi="Calibri" w:cs="Calibri"/>
                  <w:color w:val="000000"/>
                </w:rPr>
                <w:t>0</w:t>
              </w:r>
            </w:ins>
            <w:ins w:id="2014" w:author="Michael Gomes" w:date="2020-10-16T12:12:00Z">
              <w:r>
                <w:rPr>
                  <w:rFonts w:ascii="Calibri" w:hAnsi="Calibri" w:cs="Calibri"/>
                  <w:color w:val="000000"/>
                </w:rPr>
                <w:t>,</w:t>
              </w:r>
            </w:ins>
            <w:ins w:id="2015" w:author="Michael Gomes" w:date="2020-10-16T12:11:00Z">
              <w:r>
                <w:rPr>
                  <w:rFonts w:ascii="Calibri" w:hAnsi="Calibri" w:cs="Calibri"/>
                  <w:color w:val="000000"/>
                </w:rPr>
                <w:t>2087</w:t>
              </w:r>
            </w:ins>
          </w:p>
        </w:tc>
      </w:tr>
      <w:tr w:rsidR="004E672B" w14:paraId="12890E21" w14:textId="77777777" w:rsidTr="00326354">
        <w:trPr>
          <w:ins w:id="2016" w:author="Michael Gomes" w:date="2020-10-16T12:10:00Z"/>
        </w:trPr>
        <w:tc>
          <w:tcPr>
            <w:tcW w:w="4508" w:type="dxa"/>
            <w:vAlign w:val="bottom"/>
            <w:tcPrChange w:id="2017" w:author="Michael Gomes" w:date="2020-10-16T12:11:00Z">
              <w:tcPr>
                <w:tcW w:w="4508" w:type="dxa"/>
              </w:tcPr>
            </w:tcPrChange>
          </w:tcPr>
          <w:p w14:paraId="31A2148E" w14:textId="26C9DBE3" w:rsidR="004E672B" w:rsidRDefault="00FF4C8A" w:rsidP="004E672B">
            <w:pPr>
              <w:rPr>
                <w:ins w:id="2018" w:author="Michael Gomes" w:date="2020-10-16T12:10:00Z"/>
                <w:lang w:val="en-GB"/>
              </w:rPr>
            </w:pPr>
            <w:ins w:id="2019" w:author="Tristen Paul" w:date="2020-10-17T20:58:00Z">
              <w:r>
                <w:rPr>
                  <w:rFonts w:ascii="Calibri" w:hAnsi="Calibri" w:cs="Calibri"/>
                  <w:color w:val="000000"/>
                </w:rPr>
                <w:t>35</w:t>
              </w:r>
            </w:ins>
            <w:ins w:id="2020" w:author="Michael Gomes" w:date="2020-10-16T12:11:00Z">
              <w:del w:id="2021" w:author="Tristen Paul" w:date="2020-10-17T20:58:00Z">
                <w:r w:rsidR="004E672B" w:rsidDel="00FF4C8A">
                  <w:rPr>
                    <w:rFonts w:ascii="Calibri" w:hAnsi="Calibri" w:cs="Calibri"/>
                    <w:color w:val="000000"/>
                  </w:rPr>
                  <w:delText>46</w:delText>
                </w:r>
              </w:del>
            </w:ins>
          </w:p>
        </w:tc>
        <w:tc>
          <w:tcPr>
            <w:tcW w:w="4508" w:type="dxa"/>
            <w:vAlign w:val="bottom"/>
            <w:tcPrChange w:id="2022" w:author="Michael Gomes" w:date="2020-10-16T12:11:00Z">
              <w:tcPr>
                <w:tcW w:w="4508" w:type="dxa"/>
              </w:tcPr>
            </w:tcPrChange>
          </w:tcPr>
          <w:p w14:paraId="31FB58C3" w14:textId="62536753" w:rsidR="004E672B" w:rsidRDefault="004E672B" w:rsidP="004E672B">
            <w:pPr>
              <w:rPr>
                <w:ins w:id="2023" w:author="Michael Gomes" w:date="2020-10-16T12:10:00Z"/>
                <w:lang w:val="en-GB"/>
              </w:rPr>
            </w:pPr>
            <w:ins w:id="2024" w:author="Michael Gomes" w:date="2020-10-16T12:11:00Z">
              <w:r>
                <w:rPr>
                  <w:rFonts w:ascii="Calibri" w:hAnsi="Calibri" w:cs="Calibri"/>
                  <w:color w:val="000000"/>
                </w:rPr>
                <w:t>0</w:t>
              </w:r>
            </w:ins>
            <w:ins w:id="2025" w:author="Michael Gomes" w:date="2020-10-16T12:12:00Z">
              <w:r>
                <w:rPr>
                  <w:rFonts w:ascii="Calibri" w:hAnsi="Calibri" w:cs="Calibri"/>
                  <w:color w:val="000000"/>
                </w:rPr>
                <w:t>,</w:t>
              </w:r>
            </w:ins>
            <w:ins w:id="2026" w:author="Michael Gomes" w:date="2020-10-16T12:11:00Z">
              <w:r>
                <w:rPr>
                  <w:rFonts w:ascii="Calibri" w:hAnsi="Calibri" w:cs="Calibri"/>
                  <w:color w:val="000000"/>
                </w:rPr>
                <w:t>1128</w:t>
              </w:r>
            </w:ins>
          </w:p>
        </w:tc>
      </w:tr>
      <w:tr w:rsidR="004E672B" w14:paraId="5052CA53" w14:textId="77777777" w:rsidTr="00326354">
        <w:trPr>
          <w:ins w:id="2027" w:author="Michael Gomes" w:date="2020-10-16T12:10:00Z"/>
        </w:trPr>
        <w:tc>
          <w:tcPr>
            <w:tcW w:w="4508" w:type="dxa"/>
            <w:vAlign w:val="bottom"/>
            <w:tcPrChange w:id="2028" w:author="Michael Gomes" w:date="2020-10-16T12:11:00Z">
              <w:tcPr>
                <w:tcW w:w="4508" w:type="dxa"/>
              </w:tcPr>
            </w:tcPrChange>
          </w:tcPr>
          <w:p w14:paraId="2EEFC0EF" w14:textId="4DC0F7B8" w:rsidR="004E672B" w:rsidRDefault="00FF4C8A" w:rsidP="004E672B">
            <w:pPr>
              <w:rPr>
                <w:ins w:id="2029" w:author="Michael Gomes" w:date="2020-10-16T12:10:00Z"/>
                <w:lang w:val="en-GB"/>
              </w:rPr>
            </w:pPr>
            <w:ins w:id="2030" w:author="Tristen Paul" w:date="2020-10-17T20:58:00Z">
              <w:r>
                <w:rPr>
                  <w:rFonts w:ascii="Calibri" w:hAnsi="Calibri" w:cs="Calibri"/>
                  <w:color w:val="000000"/>
                </w:rPr>
                <w:t>40</w:t>
              </w:r>
            </w:ins>
            <w:ins w:id="2031" w:author="Michael Gomes" w:date="2020-10-16T12:11:00Z">
              <w:del w:id="2032" w:author="Tristen Paul" w:date="2020-10-17T20:58:00Z">
                <w:r w:rsidR="004E672B" w:rsidDel="00FF4C8A">
                  <w:rPr>
                    <w:rFonts w:ascii="Calibri" w:hAnsi="Calibri" w:cs="Calibri"/>
                    <w:color w:val="000000"/>
                  </w:rPr>
                  <w:delText>41</w:delText>
                </w:r>
              </w:del>
            </w:ins>
          </w:p>
        </w:tc>
        <w:tc>
          <w:tcPr>
            <w:tcW w:w="4508" w:type="dxa"/>
            <w:vAlign w:val="bottom"/>
            <w:tcPrChange w:id="2033" w:author="Michael Gomes" w:date="2020-10-16T12:11:00Z">
              <w:tcPr>
                <w:tcW w:w="4508" w:type="dxa"/>
              </w:tcPr>
            </w:tcPrChange>
          </w:tcPr>
          <w:p w14:paraId="3EC96C76" w14:textId="54FB77B8" w:rsidR="004E672B" w:rsidRDefault="004E672B" w:rsidP="004E672B">
            <w:pPr>
              <w:rPr>
                <w:ins w:id="2034" w:author="Michael Gomes" w:date="2020-10-16T12:10:00Z"/>
                <w:lang w:val="en-GB"/>
              </w:rPr>
            </w:pPr>
            <w:ins w:id="2035" w:author="Michael Gomes" w:date="2020-10-16T12:11:00Z">
              <w:r>
                <w:rPr>
                  <w:rFonts w:ascii="Calibri" w:hAnsi="Calibri" w:cs="Calibri"/>
                  <w:color w:val="000000"/>
                </w:rPr>
                <w:t>0</w:t>
              </w:r>
            </w:ins>
            <w:ins w:id="2036" w:author="Michael Gomes" w:date="2020-10-16T12:12:00Z">
              <w:r>
                <w:rPr>
                  <w:rFonts w:ascii="Calibri" w:hAnsi="Calibri" w:cs="Calibri"/>
                  <w:color w:val="000000"/>
                </w:rPr>
                <w:t>,</w:t>
              </w:r>
            </w:ins>
            <w:ins w:id="2037" w:author="Michael Gomes" w:date="2020-10-16T12:11:00Z">
              <w:r>
                <w:rPr>
                  <w:rFonts w:ascii="Calibri" w:hAnsi="Calibri" w:cs="Calibri"/>
                  <w:color w:val="000000"/>
                </w:rPr>
                <w:t>4481</w:t>
              </w:r>
            </w:ins>
          </w:p>
        </w:tc>
      </w:tr>
      <w:tr w:rsidR="004E672B" w14:paraId="2602FA58" w14:textId="77777777" w:rsidTr="00326354">
        <w:trPr>
          <w:ins w:id="2038" w:author="Michael Gomes" w:date="2020-10-16T12:10:00Z"/>
        </w:trPr>
        <w:tc>
          <w:tcPr>
            <w:tcW w:w="4508" w:type="dxa"/>
            <w:vAlign w:val="bottom"/>
            <w:tcPrChange w:id="2039" w:author="Michael Gomes" w:date="2020-10-16T12:11:00Z">
              <w:tcPr>
                <w:tcW w:w="4508" w:type="dxa"/>
              </w:tcPr>
            </w:tcPrChange>
          </w:tcPr>
          <w:p w14:paraId="1328BBBB" w14:textId="43C9C11C" w:rsidR="004E672B" w:rsidRDefault="00FF4C8A" w:rsidP="004E672B">
            <w:pPr>
              <w:rPr>
                <w:ins w:id="2040" w:author="Michael Gomes" w:date="2020-10-16T12:10:00Z"/>
                <w:lang w:val="en-GB"/>
              </w:rPr>
            </w:pPr>
            <w:ins w:id="2041" w:author="Tristen Paul" w:date="2020-10-17T20:58:00Z">
              <w:r>
                <w:rPr>
                  <w:rFonts w:ascii="Calibri" w:hAnsi="Calibri" w:cs="Calibri"/>
                  <w:color w:val="000000"/>
                </w:rPr>
                <w:t>45</w:t>
              </w:r>
            </w:ins>
            <w:ins w:id="2042" w:author="Michael Gomes" w:date="2020-10-16T12:11:00Z">
              <w:del w:id="2043" w:author="Tristen Paul" w:date="2020-10-17T20:58:00Z">
                <w:r w:rsidR="004E672B" w:rsidDel="00FF4C8A">
                  <w:rPr>
                    <w:rFonts w:ascii="Calibri" w:hAnsi="Calibri" w:cs="Calibri"/>
                    <w:color w:val="000000"/>
                  </w:rPr>
                  <w:delText>36</w:delText>
                </w:r>
              </w:del>
            </w:ins>
          </w:p>
        </w:tc>
        <w:tc>
          <w:tcPr>
            <w:tcW w:w="4508" w:type="dxa"/>
            <w:vAlign w:val="bottom"/>
            <w:tcPrChange w:id="2044" w:author="Michael Gomes" w:date="2020-10-16T12:11:00Z">
              <w:tcPr>
                <w:tcW w:w="4508" w:type="dxa"/>
              </w:tcPr>
            </w:tcPrChange>
          </w:tcPr>
          <w:p w14:paraId="1CB6A5CA" w14:textId="2326AADE" w:rsidR="004E672B" w:rsidRDefault="004E672B" w:rsidP="004E672B">
            <w:pPr>
              <w:rPr>
                <w:ins w:id="2045" w:author="Michael Gomes" w:date="2020-10-16T12:10:00Z"/>
                <w:lang w:val="en-GB"/>
              </w:rPr>
            </w:pPr>
            <w:ins w:id="2046" w:author="Michael Gomes" w:date="2020-10-16T12:11:00Z">
              <w:r>
                <w:rPr>
                  <w:rFonts w:ascii="Calibri" w:hAnsi="Calibri" w:cs="Calibri"/>
                  <w:color w:val="000000"/>
                </w:rPr>
                <w:t>1</w:t>
              </w:r>
            </w:ins>
            <w:ins w:id="2047" w:author="Michael Gomes" w:date="2020-10-16T12:12:00Z">
              <w:r>
                <w:rPr>
                  <w:rFonts w:ascii="Calibri" w:hAnsi="Calibri" w:cs="Calibri"/>
                  <w:color w:val="000000"/>
                </w:rPr>
                <w:t>,</w:t>
              </w:r>
            </w:ins>
            <w:ins w:id="2048" w:author="Michael Gomes" w:date="2020-10-16T12:11:00Z">
              <w:r>
                <w:rPr>
                  <w:rFonts w:ascii="Calibri" w:hAnsi="Calibri" w:cs="Calibri"/>
                  <w:color w:val="000000"/>
                </w:rPr>
                <w:t>0491</w:t>
              </w:r>
            </w:ins>
          </w:p>
        </w:tc>
      </w:tr>
      <w:tr w:rsidR="004E672B" w14:paraId="40D89982" w14:textId="77777777" w:rsidTr="00326354">
        <w:trPr>
          <w:ins w:id="2049" w:author="Michael Gomes" w:date="2020-10-16T12:10:00Z"/>
        </w:trPr>
        <w:tc>
          <w:tcPr>
            <w:tcW w:w="4508" w:type="dxa"/>
            <w:vAlign w:val="bottom"/>
            <w:tcPrChange w:id="2050" w:author="Michael Gomes" w:date="2020-10-16T12:11:00Z">
              <w:tcPr>
                <w:tcW w:w="4508" w:type="dxa"/>
              </w:tcPr>
            </w:tcPrChange>
          </w:tcPr>
          <w:p w14:paraId="5B4AD224" w14:textId="240328BB" w:rsidR="004E672B" w:rsidRDefault="00FF4C8A" w:rsidP="004E672B">
            <w:pPr>
              <w:rPr>
                <w:ins w:id="2051" w:author="Michael Gomes" w:date="2020-10-16T12:10:00Z"/>
                <w:lang w:val="en-GB"/>
              </w:rPr>
            </w:pPr>
            <w:ins w:id="2052" w:author="Tristen Paul" w:date="2020-10-17T20:58:00Z">
              <w:r>
                <w:rPr>
                  <w:rFonts w:ascii="Calibri" w:hAnsi="Calibri" w:cs="Calibri"/>
                  <w:color w:val="000000"/>
                </w:rPr>
                <w:t>50</w:t>
              </w:r>
            </w:ins>
            <w:ins w:id="2053" w:author="Michael Gomes" w:date="2020-10-16T12:11:00Z">
              <w:del w:id="2054" w:author="Tristen Paul" w:date="2020-10-17T20:58:00Z">
                <w:r w:rsidR="004E672B" w:rsidDel="00FF4C8A">
                  <w:rPr>
                    <w:rFonts w:ascii="Calibri" w:hAnsi="Calibri" w:cs="Calibri"/>
                    <w:color w:val="000000"/>
                  </w:rPr>
                  <w:delText>31</w:delText>
                </w:r>
              </w:del>
            </w:ins>
          </w:p>
        </w:tc>
        <w:tc>
          <w:tcPr>
            <w:tcW w:w="4508" w:type="dxa"/>
            <w:vAlign w:val="bottom"/>
            <w:tcPrChange w:id="2055" w:author="Michael Gomes" w:date="2020-10-16T12:11:00Z">
              <w:tcPr>
                <w:tcW w:w="4508" w:type="dxa"/>
              </w:tcPr>
            </w:tcPrChange>
          </w:tcPr>
          <w:p w14:paraId="606C968D" w14:textId="4B85CBDC" w:rsidR="004E672B" w:rsidRDefault="004E672B" w:rsidP="004E672B">
            <w:pPr>
              <w:rPr>
                <w:ins w:id="2056" w:author="Michael Gomes" w:date="2020-10-16T12:10:00Z"/>
                <w:lang w:val="en-GB"/>
              </w:rPr>
            </w:pPr>
            <w:ins w:id="2057" w:author="Michael Gomes" w:date="2020-10-16T12:11:00Z">
              <w:r>
                <w:rPr>
                  <w:rFonts w:ascii="Calibri" w:hAnsi="Calibri" w:cs="Calibri"/>
                  <w:color w:val="000000"/>
                </w:rPr>
                <w:t>2</w:t>
              </w:r>
            </w:ins>
            <w:ins w:id="2058" w:author="Michael Gomes" w:date="2020-10-16T12:12:00Z">
              <w:r>
                <w:rPr>
                  <w:rFonts w:ascii="Calibri" w:hAnsi="Calibri" w:cs="Calibri"/>
                  <w:color w:val="000000"/>
                </w:rPr>
                <w:t>,</w:t>
              </w:r>
            </w:ins>
            <w:ins w:id="2059" w:author="Michael Gomes" w:date="2020-10-16T12:11:00Z">
              <w:r>
                <w:rPr>
                  <w:rFonts w:ascii="Calibri" w:hAnsi="Calibri" w:cs="Calibri"/>
                  <w:color w:val="000000"/>
                </w:rPr>
                <w:t>5172</w:t>
              </w:r>
            </w:ins>
          </w:p>
        </w:tc>
      </w:tr>
      <w:tr w:rsidR="004E672B" w14:paraId="553FC0B6" w14:textId="77777777" w:rsidTr="00326354">
        <w:trPr>
          <w:ins w:id="2060" w:author="Michael Gomes" w:date="2020-10-16T12:10:00Z"/>
        </w:trPr>
        <w:tc>
          <w:tcPr>
            <w:tcW w:w="4508" w:type="dxa"/>
            <w:vAlign w:val="bottom"/>
            <w:tcPrChange w:id="2061" w:author="Michael Gomes" w:date="2020-10-16T12:11:00Z">
              <w:tcPr>
                <w:tcW w:w="4508" w:type="dxa"/>
              </w:tcPr>
            </w:tcPrChange>
          </w:tcPr>
          <w:p w14:paraId="5085D47C" w14:textId="781DE247" w:rsidR="004E672B" w:rsidRDefault="00FF4C8A" w:rsidP="004E672B">
            <w:pPr>
              <w:rPr>
                <w:ins w:id="2062" w:author="Michael Gomes" w:date="2020-10-16T12:10:00Z"/>
                <w:lang w:val="en-GB"/>
              </w:rPr>
            </w:pPr>
            <w:ins w:id="2063" w:author="Tristen Paul" w:date="2020-10-17T20:58:00Z">
              <w:r>
                <w:rPr>
                  <w:rFonts w:ascii="Calibri" w:hAnsi="Calibri" w:cs="Calibri"/>
                  <w:color w:val="000000"/>
                </w:rPr>
                <w:t>55</w:t>
              </w:r>
            </w:ins>
            <w:ins w:id="2064" w:author="Michael Gomes" w:date="2020-10-16T12:11:00Z">
              <w:del w:id="2065" w:author="Tristen Paul" w:date="2020-10-17T20:58:00Z">
                <w:r w:rsidR="004E672B" w:rsidDel="00FF4C8A">
                  <w:rPr>
                    <w:rFonts w:ascii="Calibri" w:hAnsi="Calibri" w:cs="Calibri"/>
                    <w:color w:val="000000"/>
                  </w:rPr>
                  <w:delText>26</w:delText>
                </w:r>
              </w:del>
            </w:ins>
          </w:p>
        </w:tc>
        <w:tc>
          <w:tcPr>
            <w:tcW w:w="4508" w:type="dxa"/>
            <w:vAlign w:val="bottom"/>
            <w:tcPrChange w:id="2066" w:author="Michael Gomes" w:date="2020-10-16T12:11:00Z">
              <w:tcPr>
                <w:tcW w:w="4508" w:type="dxa"/>
              </w:tcPr>
            </w:tcPrChange>
          </w:tcPr>
          <w:p w14:paraId="39358518" w14:textId="52F0B5C8" w:rsidR="004E672B" w:rsidRDefault="004E672B" w:rsidP="004E672B">
            <w:pPr>
              <w:rPr>
                <w:ins w:id="2067" w:author="Michael Gomes" w:date="2020-10-16T12:10:00Z"/>
                <w:lang w:val="en-GB"/>
              </w:rPr>
            </w:pPr>
            <w:ins w:id="2068" w:author="Michael Gomes" w:date="2020-10-16T12:11:00Z">
              <w:r>
                <w:rPr>
                  <w:rFonts w:ascii="Calibri" w:hAnsi="Calibri" w:cs="Calibri"/>
                  <w:color w:val="000000"/>
                </w:rPr>
                <w:t>2</w:t>
              </w:r>
            </w:ins>
            <w:ins w:id="2069" w:author="Michael Gomes" w:date="2020-10-16T12:12:00Z">
              <w:r>
                <w:rPr>
                  <w:rFonts w:ascii="Calibri" w:hAnsi="Calibri" w:cs="Calibri"/>
                  <w:color w:val="000000"/>
                </w:rPr>
                <w:t>,</w:t>
              </w:r>
            </w:ins>
            <w:ins w:id="2070" w:author="Michael Gomes" w:date="2020-10-16T12:11:00Z">
              <w:r>
                <w:rPr>
                  <w:rFonts w:ascii="Calibri" w:hAnsi="Calibri" w:cs="Calibri"/>
                  <w:color w:val="000000"/>
                </w:rPr>
                <w:t>7306</w:t>
              </w:r>
            </w:ins>
          </w:p>
        </w:tc>
      </w:tr>
      <w:tr w:rsidR="004E672B" w14:paraId="36BCDDB0" w14:textId="77777777" w:rsidTr="00326354">
        <w:trPr>
          <w:ins w:id="2071" w:author="Michael Gomes" w:date="2020-10-16T12:10:00Z"/>
        </w:trPr>
        <w:tc>
          <w:tcPr>
            <w:tcW w:w="4508" w:type="dxa"/>
            <w:vAlign w:val="bottom"/>
            <w:tcPrChange w:id="2072" w:author="Michael Gomes" w:date="2020-10-16T12:11:00Z">
              <w:tcPr>
                <w:tcW w:w="4508" w:type="dxa"/>
              </w:tcPr>
            </w:tcPrChange>
          </w:tcPr>
          <w:p w14:paraId="09D0DB8A" w14:textId="71B6381B" w:rsidR="004E672B" w:rsidRDefault="00FF4C8A" w:rsidP="004E672B">
            <w:pPr>
              <w:rPr>
                <w:ins w:id="2073" w:author="Michael Gomes" w:date="2020-10-16T12:10:00Z"/>
                <w:lang w:val="en-GB"/>
              </w:rPr>
            </w:pPr>
            <w:ins w:id="2074" w:author="Tristen Paul" w:date="2020-10-17T20:58:00Z">
              <w:r>
                <w:rPr>
                  <w:rFonts w:ascii="Calibri" w:hAnsi="Calibri" w:cs="Calibri"/>
                  <w:color w:val="000000"/>
                </w:rPr>
                <w:t>60</w:t>
              </w:r>
            </w:ins>
            <w:ins w:id="2075" w:author="Michael Gomes" w:date="2020-10-16T12:11:00Z">
              <w:del w:id="2076" w:author="Tristen Paul" w:date="2020-10-17T20:58:00Z">
                <w:r w:rsidR="004E672B" w:rsidDel="00FF4C8A">
                  <w:rPr>
                    <w:rFonts w:ascii="Calibri" w:hAnsi="Calibri" w:cs="Calibri"/>
                    <w:color w:val="000000"/>
                  </w:rPr>
                  <w:delText>21</w:delText>
                </w:r>
              </w:del>
            </w:ins>
          </w:p>
        </w:tc>
        <w:tc>
          <w:tcPr>
            <w:tcW w:w="4508" w:type="dxa"/>
            <w:vAlign w:val="bottom"/>
            <w:tcPrChange w:id="2077" w:author="Michael Gomes" w:date="2020-10-16T12:11:00Z">
              <w:tcPr>
                <w:tcW w:w="4508" w:type="dxa"/>
              </w:tcPr>
            </w:tcPrChange>
          </w:tcPr>
          <w:p w14:paraId="2C82F34F" w14:textId="373C60FF" w:rsidR="004E672B" w:rsidRDefault="004E672B" w:rsidP="004E672B">
            <w:pPr>
              <w:rPr>
                <w:ins w:id="2078" w:author="Michael Gomes" w:date="2020-10-16T12:10:00Z"/>
                <w:lang w:val="en-GB"/>
              </w:rPr>
            </w:pPr>
            <w:ins w:id="2079" w:author="Michael Gomes" w:date="2020-10-16T12:11:00Z">
              <w:r>
                <w:rPr>
                  <w:rFonts w:ascii="Calibri" w:hAnsi="Calibri" w:cs="Calibri"/>
                  <w:color w:val="000000"/>
                </w:rPr>
                <w:t>1</w:t>
              </w:r>
            </w:ins>
            <w:ins w:id="2080" w:author="Michael Gomes" w:date="2020-10-16T12:12:00Z">
              <w:r>
                <w:rPr>
                  <w:rFonts w:ascii="Calibri" w:hAnsi="Calibri" w:cs="Calibri"/>
                  <w:color w:val="000000"/>
                </w:rPr>
                <w:t>,</w:t>
              </w:r>
            </w:ins>
            <w:ins w:id="2081" w:author="Michael Gomes" w:date="2020-10-16T12:11:00Z">
              <w:r>
                <w:rPr>
                  <w:rFonts w:ascii="Calibri" w:hAnsi="Calibri" w:cs="Calibri"/>
                  <w:color w:val="000000"/>
                </w:rPr>
                <w:t>5707</w:t>
              </w:r>
            </w:ins>
          </w:p>
        </w:tc>
      </w:tr>
      <w:tr w:rsidR="004E672B" w14:paraId="1627CB58" w14:textId="77777777" w:rsidTr="00326354">
        <w:trPr>
          <w:ins w:id="2082" w:author="Michael Gomes" w:date="2020-10-16T12:10:00Z"/>
        </w:trPr>
        <w:tc>
          <w:tcPr>
            <w:tcW w:w="9016" w:type="dxa"/>
            <w:gridSpan w:val="2"/>
            <w:vAlign w:val="bottom"/>
          </w:tcPr>
          <w:p w14:paraId="180515F3" w14:textId="4DE38CA1" w:rsidR="004E672B" w:rsidRDefault="004E672B">
            <w:pPr>
              <w:jc w:val="center"/>
              <w:rPr>
                <w:ins w:id="2083" w:author="Michael Gomes" w:date="2020-10-16T12:10:00Z"/>
                <w:lang w:val="en-GB"/>
              </w:rPr>
              <w:pPrChange w:id="2084" w:author="Michael Gomes" w:date="2020-10-16T12:13:00Z">
                <w:pPr/>
              </w:pPrChange>
            </w:pPr>
            <w:ins w:id="2085" w:author="Michael Gomes" w:date="2020-10-16T12:11:00Z">
              <w:r>
                <w:rPr>
                  <w:lang w:val="en-GB"/>
                </w:rPr>
                <w:t>Average Time (</w:t>
              </w:r>
              <w:proofErr w:type="spellStart"/>
              <w:r>
                <w:rPr>
                  <w:lang w:val="en-GB"/>
                </w:rPr>
                <w:t>ms</w:t>
              </w:r>
              <w:proofErr w:type="spellEnd"/>
              <w:r>
                <w:rPr>
                  <w:lang w:val="en-GB"/>
                </w:rPr>
                <w:t>):</w:t>
              </w:r>
            </w:ins>
            <w:ins w:id="2086" w:author="Michael Gomes" w:date="2020-10-16T12:13:00Z">
              <w:r>
                <w:rPr>
                  <w:lang w:val="en-GB"/>
                </w:rPr>
                <w:t xml:space="preserve"> </w:t>
              </w:r>
            </w:ins>
            <w:ins w:id="2087" w:author="Michael Gomes" w:date="2020-10-16T12:12:00Z">
              <w:r>
                <w:rPr>
                  <w:lang w:val="en-GB"/>
                </w:rPr>
                <w:fldChar w:fldCharType="begin"/>
              </w:r>
              <w:r>
                <w:rPr>
                  <w:lang w:val="en-GB"/>
                </w:rPr>
                <w:instrText xml:space="preserve"> =AVERAGE(ABOVE) </w:instrText>
              </w:r>
            </w:ins>
            <w:r>
              <w:rPr>
                <w:lang w:val="en-GB"/>
              </w:rPr>
              <w:fldChar w:fldCharType="separate"/>
            </w:r>
            <w:ins w:id="2088" w:author="Michael Gomes" w:date="2020-10-16T12:12:00Z">
              <w:r>
                <w:rPr>
                  <w:noProof/>
                  <w:lang w:val="en-GB"/>
                </w:rPr>
                <w:t>0,7787</w:t>
              </w:r>
              <w:r>
                <w:rPr>
                  <w:lang w:val="en-GB"/>
                </w:rPr>
                <w:fldChar w:fldCharType="end"/>
              </w:r>
            </w:ins>
          </w:p>
        </w:tc>
      </w:tr>
    </w:tbl>
    <w:p w14:paraId="0E0F7009" w14:textId="0149C73D" w:rsidR="00975432" w:rsidRPr="008E320E" w:rsidRDefault="00975432" w:rsidP="00975432">
      <w:pPr>
        <w:jc w:val="center"/>
        <w:rPr>
          <w:ins w:id="2089" w:author="Tristen Paul" w:date="2020-10-17T19:52:00Z"/>
          <w:color w:val="000000" w:themeColor="text1"/>
          <w:lang w:val="en-GB"/>
        </w:rPr>
      </w:pPr>
      <w:ins w:id="2090" w:author="Tristen Paul" w:date="2020-10-17T19:52:00Z">
        <w:r w:rsidRPr="008E320E">
          <w:rPr>
            <w:color w:val="000000" w:themeColor="text1"/>
            <w:lang w:val="en-GB"/>
          </w:rPr>
          <w:t>Figure 1</w:t>
        </w:r>
        <w:r>
          <w:rPr>
            <w:color w:val="000000" w:themeColor="text1"/>
            <w:lang w:val="en-GB"/>
          </w:rPr>
          <w:t>0</w:t>
        </w:r>
        <w:r w:rsidRPr="008E320E">
          <w:rPr>
            <w:color w:val="000000" w:themeColor="text1"/>
            <w:lang w:val="en-GB"/>
          </w:rPr>
          <w:t>:</w:t>
        </w:r>
      </w:ins>
    </w:p>
    <w:p w14:paraId="60FD49E5" w14:textId="77777777" w:rsidR="004C507D" w:rsidRPr="004C507D" w:rsidRDefault="004C507D">
      <w:pPr>
        <w:rPr>
          <w:ins w:id="2091" w:author="Michael Gomes" w:date="2020-10-16T11:52:00Z"/>
          <w:lang w:val="en-GB"/>
          <w:rPrChange w:id="2092" w:author="Michael Gomes" w:date="2020-10-16T12:07:00Z">
            <w:rPr>
              <w:ins w:id="2093" w:author="Michael Gomes" w:date="2020-10-16T11:52:00Z"/>
              <w:u w:val="single"/>
              <w:lang w:val="en-GB"/>
            </w:rPr>
          </w:rPrChange>
        </w:rPr>
        <w:pPrChange w:id="2094" w:author="Michael Gomes" w:date="2020-10-16T12:07:00Z">
          <w:pPr>
            <w:pStyle w:val="Heading3"/>
            <w:jc w:val="center"/>
          </w:pPr>
        </w:pPrChange>
      </w:pPr>
    </w:p>
    <w:p w14:paraId="014D8C4E" w14:textId="16240CC1" w:rsidR="00897D1E" w:rsidRDefault="00897D1E" w:rsidP="00897D1E">
      <w:pPr>
        <w:pStyle w:val="Heading3"/>
        <w:jc w:val="center"/>
        <w:rPr>
          <w:ins w:id="2095" w:author="Michael Gomes" w:date="2020-10-16T12:13:00Z"/>
          <w:u w:val="single"/>
          <w:lang w:val="en-GB"/>
        </w:rPr>
      </w:pPr>
      <w:ins w:id="2096" w:author="Michael Gomes" w:date="2020-10-16T12:13:00Z">
        <w:r w:rsidRPr="00C752BB">
          <w:rPr>
            <w:u w:val="single"/>
            <w:lang w:val="en-GB"/>
          </w:rPr>
          <w:t xml:space="preserve">A table showing how the number of </w:t>
        </w:r>
        <w:del w:id="2097" w:author="Tristen Paul" w:date="2020-10-17T20:59:00Z">
          <w:r w:rsidRPr="00C752BB" w:rsidDel="00FF4C8A">
            <w:rPr>
              <w:u w:val="single"/>
              <w:lang w:val="en-GB"/>
            </w:rPr>
            <w:delText>populated</w:delText>
          </w:r>
        </w:del>
      </w:ins>
      <w:ins w:id="2098" w:author="Tristen Paul" w:date="2020-10-17T20:59:00Z">
        <w:r w:rsidR="00FF4C8A">
          <w:rPr>
            <w:u w:val="single"/>
            <w:lang w:val="en-GB"/>
          </w:rPr>
          <w:t>empty</w:t>
        </w:r>
      </w:ins>
      <w:ins w:id="2099" w:author="Michael Gomes" w:date="2020-10-16T12:13:00Z">
        <w:r w:rsidRPr="00C752BB">
          <w:rPr>
            <w:u w:val="single"/>
            <w:lang w:val="en-GB"/>
          </w:rPr>
          <w:t xml:space="preserve"> elements in a sudoku puzzle affects the time taken to be solved</w:t>
        </w:r>
        <w:r>
          <w:rPr>
            <w:u w:val="single"/>
            <w:lang w:val="en-GB"/>
          </w:rPr>
          <w:t xml:space="preserve"> for the recursive implementation</w:t>
        </w:r>
      </w:ins>
    </w:p>
    <w:tbl>
      <w:tblPr>
        <w:tblStyle w:val="TableGrid"/>
        <w:tblW w:w="0" w:type="auto"/>
        <w:tblLook w:val="04A0" w:firstRow="1" w:lastRow="0" w:firstColumn="1" w:lastColumn="0" w:noHBand="0" w:noVBand="1"/>
      </w:tblPr>
      <w:tblGrid>
        <w:gridCol w:w="4508"/>
        <w:gridCol w:w="4508"/>
      </w:tblGrid>
      <w:tr w:rsidR="00897D1E" w14:paraId="10570190" w14:textId="77777777" w:rsidTr="00326354">
        <w:trPr>
          <w:ins w:id="2100" w:author="Michael Gomes" w:date="2020-10-16T12:13:00Z"/>
        </w:trPr>
        <w:tc>
          <w:tcPr>
            <w:tcW w:w="4508" w:type="dxa"/>
            <w:vAlign w:val="bottom"/>
          </w:tcPr>
          <w:p w14:paraId="170C35A0" w14:textId="714D3B91" w:rsidR="00897D1E" w:rsidRDefault="00897D1E" w:rsidP="00326354">
            <w:pPr>
              <w:rPr>
                <w:ins w:id="2101" w:author="Michael Gomes" w:date="2020-10-16T12:13:00Z"/>
                <w:lang w:val="en-GB"/>
              </w:rPr>
            </w:pPr>
            <w:ins w:id="2102" w:author="Michael Gomes" w:date="2020-10-16T12:13:00Z">
              <w:del w:id="2103" w:author="Tristen Paul" w:date="2020-10-17T20:59:00Z">
                <w:r w:rsidDel="00FF4C8A">
                  <w:rPr>
                    <w:rFonts w:ascii="Calibri" w:hAnsi="Calibri" w:cs="Calibri"/>
                    <w:color w:val="000000"/>
                  </w:rPr>
                  <w:delText>Cells populated</w:delText>
                </w:r>
              </w:del>
            </w:ins>
            <w:ins w:id="2104" w:author="Tristen Paul" w:date="2020-10-17T20:59:00Z">
              <w:r w:rsidR="00FF4C8A">
                <w:rPr>
                  <w:rFonts w:ascii="Calibri" w:hAnsi="Calibri" w:cs="Calibri"/>
                  <w:color w:val="000000"/>
                </w:rPr>
                <w:t>Empty Cells</w:t>
              </w:r>
            </w:ins>
          </w:p>
        </w:tc>
        <w:tc>
          <w:tcPr>
            <w:tcW w:w="4508" w:type="dxa"/>
            <w:vAlign w:val="bottom"/>
          </w:tcPr>
          <w:p w14:paraId="4A71F1D3" w14:textId="77777777" w:rsidR="00897D1E" w:rsidRDefault="00897D1E" w:rsidP="00326354">
            <w:pPr>
              <w:rPr>
                <w:ins w:id="2105" w:author="Michael Gomes" w:date="2020-10-16T12:13:00Z"/>
                <w:lang w:val="en-GB"/>
              </w:rPr>
            </w:pPr>
            <w:ins w:id="2106" w:author="Michael Gomes" w:date="2020-10-16T12:13:00Z">
              <w:r>
                <w:rPr>
                  <w:rFonts w:ascii="Calibri" w:hAnsi="Calibri" w:cs="Calibri"/>
                  <w:color w:val="000000"/>
                </w:rPr>
                <w:t>Time Taken (</w:t>
              </w:r>
              <w:proofErr w:type="spellStart"/>
              <w:r>
                <w:rPr>
                  <w:rFonts w:ascii="Calibri" w:hAnsi="Calibri" w:cs="Calibri"/>
                  <w:color w:val="000000"/>
                </w:rPr>
                <w:t>ms</w:t>
              </w:r>
              <w:proofErr w:type="spellEnd"/>
              <w:r>
                <w:rPr>
                  <w:rFonts w:ascii="Calibri" w:hAnsi="Calibri" w:cs="Calibri"/>
                  <w:color w:val="000000"/>
                </w:rPr>
                <w:t>)</w:t>
              </w:r>
            </w:ins>
          </w:p>
        </w:tc>
      </w:tr>
      <w:tr w:rsidR="00FF4C8A" w14:paraId="5D01896F" w14:textId="77777777" w:rsidTr="00326354">
        <w:trPr>
          <w:ins w:id="2107" w:author="Michael Gomes" w:date="2020-10-16T12:13:00Z"/>
        </w:trPr>
        <w:tc>
          <w:tcPr>
            <w:tcW w:w="4508" w:type="dxa"/>
            <w:vAlign w:val="bottom"/>
          </w:tcPr>
          <w:p w14:paraId="74E39B45" w14:textId="6B5AAC5E" w:rsidR="00FF4C8A" w:rsidRDefault="00FF4C8A" w:rsidP="00FF4C8A">
            <w:pPr>
              <w:rPr>
                <w:ins w:id="2108" w:author="Michael Gomes" w:date="2020-10-16T12:13:00Z"/>
                <w:lang w:val="en-GB"/>
              </w:rPr>
            </w:pPr>
            <w:ins w:id="2109" w:author="Tristen Paul" w:date="2020-10-17T20:59:00Z">
              <w:r>
                <w:rPr>
                  <w:rFonts w:ascii="Calibri" w:hAnsi="Calibri" w:cs="Calibri"/>
                  <w:color w:val="000000"/>
                </w:rPr>
                <w:t>5</w:t>
              </w:r>
            </w:ins>
            <w:ins w:id="2110" w:author="Michael Gomes" w:date="2020-10-16T12:14:00Z">
              <w:del w:id="2111" w:author="Tristen Paul" w:date="2020-10-17T20:58:00Z">
                <w:r w:rsidDel="00FF4C8A">
                  <w:rPr>
                    <w:rFonts w:ascii="Calibri" w:hAnsi="Calibri" w:cs="Calibri"/>
                    <w:color w:val="000000"/>
                  </w:rPr>
                  <w:delText>76</w:delText>
                </w:r>
              </w:del>
            </w:ins>
          </w:p>
        </w:tc>
        <w:tc>
          <w:tcPr>
            <w:tcW w:w="4508" w:type="dxa"/>
            <w:vAlign w:val="bottom"/>
          </w:tcPr>
          <w:p w14:paraId="5AC89B7A" w14:textId="1153956A" w:rsidR="00FF4C8A" w:rsidRDefault="00FF4C8A" w:rsidP="00FF4C8A">
            <w:pPr>
              <w:rPr>
                <w:ins w:id="2112" w:author="Michael Gomes" w:date="2020-10-16T12:13:00Z"/>
                <w:lang w:val="en-GB"/>
              </w:rPr>
            </w:pPr>
            <w:ins w:id="2113" w:author="Michael Gomes" w:date="2020-10-16T12:14:00Z">
              <w:r>
                <w:rPr>
                  <w:rFonts w:ascii="Calibri" w:hAnsi="Calibri" w:cs="Calibri"/>
                  <w:color w:val="000000"/>
                </w:rPr>
                <w:t>0,0866</w:t>
              </w:r>
            </w:ins>
          </w:p>
        </w:tc>
      </w:tr>
      <w:tr w:rsidR="00FF4C8A" w14:paraId="24FCFB19" w14:textId="77777777" w:rsidTr="00326354">
        <w:trPr>
          <w:ins w:id="2114" w:author="Michael Gomes" w:date="2020-10-16T12:13:00Z"/>
        </w:trPr>
        <w:tc>
          <w:tcPr>
            <w:tcW w:w="4508" w:type="dxa"/>
            <w:vAlign w:val="bottom"/>
          </w:tcPr>
          <w:p w14:paraId="1F0259AB" w14:textId="03495329" w:rsidR="00FF4C8A" w:rsidRDefault="00FF4C8A" w:rsidP="00FF4C8A">
            <w:pPr>
              <w:rPr>
                <w:ins w:id="2115" w:author="Michael Gomes" w:date="2020-10-16T12:13:00Z"/>
                <w:lang w:val="en-GB"/>
              </w:rPr>
            </w:pPr>
            <w:ins w:id="2116" w:author="Tristen Paul" w:date="2020-10-17T20:59:00Z">
              <w:r>
                <w:rPr>
                  <w:rFonts w:ascii="Calibri" w:hAnsi="Calibri" w:cs="Calibri"/>
                  <w:color w:val="000000"/>
                </w:rPr>
                <w:t>10</w:t>
              </w:r>
            </w:ins>
            <w:ins w:id="2117" w:author="Michael Gomes" w:date="2020-10-16T12:14:00Z">
              <w:del w:id="2118" w:author="Tristen Paul" w:date="2020-10-17T20:58:00Z">
                <w:r w:rsidDel="00FF4C8A">
                  <w:rPr>
                    <w:rFonts w:ascii="Calibri" w:hAnsi="Calibri" w:cs="Calibri"/>
                    <w:color w:val="000000"/>
                  </w:rPr>
                  <w:delText>71</w:delText>
                </w:r>
              </w:del>
            </w:ins>
          </w:p>
        </w:tc>
        <w:tc>
          <w:tcPr>
            <w:tcW w:w="4508" w:type="dxa"/>
            <w:vAlign w:val="bottom"/>
          </w:tcPr>
          <w:p w14:paraId="3836AFA4" w14:textId="2F3F3D1B" w:rsidR="00FF4C8A" w:rsidRDefault="00FF4C8A" w:rsidP="00FF4C8A">
            <w:pPr>
              <w:rPr>
                <w:ins w:id="2119" w:author="Michael Gomes" w:date="2020-10-16T12:13:00Z"/>
                <w:lang w:val="en-GB"/>
              </w:rPr>
            </w:pPr>
            <w:ins w:id="2120" w:author="Michael Gomes" w:date="2020-10-16T12:14:00Z">
              <w:r>
                <w:rPr>
                  <w:rFonts w:ascii="Calibri" w:hAnsi="Calibri" w:cs="Calibri"/>
                  <w:color w:val="000000"/>
                </w:rPr>
                <w:t>0,0254</w:t>
              </w:r>
            </w:ins>
          </w:p>
        </w:tc>
      </w:tr>
      <w:tr w:rsidR="00FF4C8A" w14:paraId="2978974C" w14:textId="77777777" w:rsidTr="00326354">
        <w:trPr>
          <w:ins w:id="2121" w:author="Michael Gomes" w:date="2020-10-16T12:13:00Z"/>
        </w:trPr>
        <w:tc>
          <w:tcPr>
            <w:tcW w:w="4508" w:type="dxa"/>
            <w:vAlign w:val="bottom"/>
          </w:tcPr>
          <w:p w14:paraId="1839C3BA" w14:textId="60839531" w:rsidR="00FF4C8A" w:rsidRDefault="00FF4C8A" w:rsidP="00FF4C8A">
            <w:pPr>
              <w:rPr>
                <w:ins w:id="2122" w:author="Michael Gomes" w:date="2020-10-16T12:13:00Z"/>
                <w:lang w:val="en-GB"/>
              </w:rPr>
            </w:pPr>
            <w:ins w:id="2123" w:author="Tristen Paul" w:date="2020-10-17T20:59:00Z">
              <w:r>
                <w:rPr>
                  <w:rFonts w:ascii="Calibri" w:hAnsi="Calibri" w:cs="Calibri"/>
                  <w:color w:val="000000"/>
                </w:rPr>
                <w:t>15</w:t>
              </w:r>
            </w:ins>
            <w:ins w:id="2124" w:author="Michael Gomes" w:date="2020-10-16T12:14:00Z">
              <w:del w:id="2125" w:author="Tristen Paul" w:date="2020-10-17T20:58:00Z">
                <w:r w:rsidDel="00FF4C8A">
                  <w:rPr>
                    <w:rFonts w:ascii="Calibri" w:hAnsi="Calibri" w:cs="Calibri"/>
                    <w:color w:val="000000"/>
                  </w:rPr>
                  <w:delText>66</w:delText>
                </w:r>
              </w:del>
            </w:ins>
          </w:p>
        </w:tc>
        <w:tc>
          <w:tcPr>
            <w:tcW w:w="4508" w:type="dxa"/>
            <w:vAlign w:val="bottom"/>
          </w:tcPr>
          <w:p w14:paraId="7B1681A5" w14:textId="3BC64132" w:rsidR="00FF4C8A" w:rsidRDefault="00FF4C8A" w:rsidP="00FF4C8A">
            <w:pPr>
              <w:rPr>
                <w:ins w:id="2126" w:author="Michael Gomes" w:date="2020-10-16T12:13:00Z"/>
                <w:lang w:val="en-GB"/>
              </w:rPr>
            </w:pPr>
            <w:ins w:id="2127" w:author="Michael Gomes" w:date="2020-10-16T12:14:00Z">
              <w:r>
                <w:rPr>
                  <w:rFonts w:ascii="Calibri" w:hAnsi="Calibri" w:cs="Calibri"/>
                  <w:color w:val="000000"/>
                </w:rPr>
                <w:t>0,0414</w:t>
              </w:r>
            </w:ins>
          </w:p>
        </w:tc>
      </w:tr>
      <w:tr w:rsidR="00FF4C8A" w14:paraId="1FFB219F" w14:textId="77777777" w:rsidTr="00326354">
        <w:trPr>
          <w:ins w:id="2128" w:author="Michael Gomes" w:date="2020-10-16T12:13:00Z"/>
        </w:trPr>
        <w:tc>
          <w:tcPr>
            <w:tcW w:w="4508" w:type="dxa"/>
            <w:vAlign w:val="bottom"/>
          </w:tcPr>
          <w:p w14:paraId="1250F7EF" w14:textId="0D593278" w:rsidR="00FF4C8A" w:rsidRDefault="00FF4C8A" w:rsidP="00FF4C8A">
            <w:pPr>
              <w:rPr>
                <w:ins w:id="2129" w:author="Michael Gomes" w:date="2020-10-16T12:13:00Z"/>
                <w:lang w:val="en-GB"/>
              </w:rPr>
            </w:pPr>
            <w:ins w:id="2130" w:author="Tristen Paul" w:date="2020-10-17T20:59:00Z">
              <w:r>
                <w:rPr>
                  <w:rFonts w:ascii="Calibri" w:hAnsi="Calibri" w:cs="Calibri"/>
                  <w:color w:val="000000"/>
                </w:rPr>
                <w:t>20</w:t>
              </w:r>
            </w:ins>
            <w:ins w:id="2131" w:author="Michael Gomes" w:date="2020-10-16T12:14:00Z">
              <w:del w:id="2132" w:author="Tristen Paul" w:date="2020-10-17T20:58:00Z">
                <w:r w:rsidDel="00FF4C8A">
                  <w:rPr>
                    <w:rFonts w:ascii="Calibri" w:hAnsi="Calibri" w:cs="Calibri"/>
                    <w:color w:val="000000"/>
                  </w:rPr>
                  <w:delText>61</w:delText>
                </w:r>
              </w:del>
            </w:ins>
          </w:p>
        </w:tc>
        <w:tc>
          <w:tcPr>
            <w:tcW w:w="4508" w:type="dxa"/>
            <w:vAlign w:val="bottom"/>
          </w:tcPr>
          <w:p w14:paraId="47443D94" w14:textId="41C81D4E" w:rsidR="00FF4C8A" w:rsidRDefault="00FF4C8A" w:rsidP="00FF4C8A">
            <w:pPr>
              <w:rPr>
                <w:ins w:id="2133" w:author="Michael Gomes" w:date="2020-10-16T12:13:00Z"/>
                <w:lang w:val="en-GB"/>
              </w:rPr>
            </w:pPr>
            <w:ins w:id="2134" w:author="Michael Gomes" w:date="2020-10-16T12:14:00Z">
              <w:r>
                <w:rPr>
                  <w:rFonts w:ascii="Calibri" w:hAnsi="Calibri" w:cs="Calibri"/>
                  <w:color w:val="000000"/>
                </w:rPr>
                <w:t>0,0472</w:t>
              </w:r>
            </w:ins>
          </w:p>
        </w:tc>
      </w:tr>
      <w:tr w:rsidR="00FF4C8A" w14:paraId="74309E13" w14:textId="77777777" w:rsidTr="00326354">
        <w:trPr>
          <w:ins w:id="2135" w:author="Michael Gomes" w:date="2020-10-16T12:13:00Z"/>
        </w:trPr>
        <w:tc>
          <w:tcPr>
            <w:tcW w:w="4508" w:type="dxa"/>
            <w:vAlign w:val="bottom"/>
          </w:tcPr>
          <w:p w14:paraId="004595DA" w14:textId="31F1EC41" w:rsidR="00FF4C8A" w:rsidRDefault="00FF4C8A" w:rsidP="00FF4C8A">
            <w:pPr>
              <w:rPr>
                <w:ins w:id="2136" w:author="Michael Gomes" w:date="2020-10-16T12:13:00Z"/>
                <w:lang w:val="en-GB"/>
              </w:rPr>
            </w:pPr>
            <w:ins w:id="2137" w:author="Tristen Paul" w:date="2020-10-17T20:59:00Z">
              <w:r>
                <w:rPr>
                  <w:rFonts w:ascii="Calibri" w:hAnsi="Calibri" w:cs="Calibri"/>
                  <w:color w:val="000000"/>
                </w:rPr>
                <w:t>25</w:t>
              </w:r>
            </w:ins>
            <w:ins w:id="2138" w:author="Michael Gomes" w:date="2020-10-16T12:14:00Z">
              <w:del w:id="2139" w:author="Tristen Paul" w:date="2020-10-17T20:58:00Z">
                <w:r w:rsidDel="00FF4C8A">
                  <w:rPr>
                    <w:rFonts w:ascii="Calibri" w:hAnsi="Calibri" w:cs="Calibri"/>
                    <w:color w:val="000000"/>
                  </w:rPr>
                  <w:delText>56</w:delText>
                </w:r>
              </w:del>
            </w:ins>
          </w:p>
        </w:tc>
        <w:tc>
          <w:tcPr>
            <w:tcW w:w="4508" w:type="dxa"/>
            <w:vAlign w:val="bottom"/>
          </w:tcPr>
          <w:p w14:paraId="08926B72" w14:textId="1B5275EE" w:rsidR="00FF4C8A" w:rsidRDefault="00FF4C8A" w:rsidP="00FF4C8A">
            <w:pPr>
              <w:rPr>
                <w:ins w:id="2140" w:author="Michael Gomes" w:date="2020-10-16T12:13:00Z"/>
                <w:lang w:val="en-GB"/>
              </w:rPr>
            </w:pPr>
            <w:ins w:id="2141" w:author="Michael Gomes" w:date="2020-10-16T12:14:00Z">
              <w:r>
                <w:rPr>
                  <w:rFonts w:ascii="Calibri" w:hAnsi="Calibri" w:cs="Calibri"/>
                  <w:color w:val="000000"/>
                </w:rPr>
                <w:t>0,0613</w:t>
              </w:r>
            </w:ins>
          </w:p>
        </w:tc>
      </w:tr>
      <w:tr w:rsidR="00FF4C8A" w14:paraId="2632022F" w14:textId="77777777" w:rsidTr="00326354">
        <w:trPr>
          <w:ins w:id="2142" w:author="Michael Gomes" w:date="2020-10-16T12:13:00Z"/>
        </w:trPr>
        <w:tc>
          <w:tcPr>
            <w:tcW w:w="4508" w:type="dxa"/>
            <w:vAlign w:val="bottom"/>
          </w:tcPr>
          <w:p w14:paraId="082D26D2" w14:textId="2ED22A05" w:rsidR="00FF4C8A" w:rsidRDefault="00FF4C8A" w:rsidP="00FF4C8A">
            <w:pPr>
              <w:rPr>
                <w:ins w:id="2143" w:author="Michael Gomes" w:date="2020-10-16T12:13:00Z"/>
                <w:lang w:val="en-GB"/>
              </w:rPr>
            </w:pPr>
            <w:ins w:id="2144" w:author="Tristen Paul" w:date="2020-10-17T20:59:00Z">
              <w:r>
                <w:rPr>
                  <w:rFonts w:ascii="Calibri" w:hAnsi="Calibri" w:cs="Calibri"/>
                  <w:color w:val="000000"/>
                </w:rPr>
                <w:t>30</w:t>
              </w:r>
            </w:ins>
            <w:ins w:id="2145" w:author="Michael Gomes" w:date="2020-10-16T12:14:00Z">
              <w:del w:id="2146" w:author="Tristen Paul" w:date="2020-10-17T20:59:00Z">
                <w:r w:rsidDel="00BE01AB">
                  <w:rPr>
                    <w:rFonts w:ascii="Calibri" w:hAnsi="Calibri" w:cs="Calibri"/>
                    <w:color w:val="000000"/>
                  </w:rPr>
                  <w:delText>51</w:delText>
                </w:r>
              </w:del>
            </w:ins>
          </w:p>
        </w:tc>
        <w:tc>
          <w:tcPr>
            <w:tcW w:w="4508" w:type="dxa"/>
            <w:vAlign w:val="bottom"/>
          </w:tcPr>
          <w:p w14:paraId="47370E72" w14:textId="4C7DE304" w:rsidR="00FF4C8A" w:rsidRDefault="00FF4C8A" w:rsidP="00FF4C8A">
            <w:pPr>
              <w:rPr>
                <w:ins w:id="2147" w:author="Michael Gomes" w:date="2020-10-16T12:13:00Z"/>
                <w:lang w:val="en-GB"/>
              </w:rPr>
            </w:pPr>
            <w:ins w:id="2148" w:author="Michael Gomes" w:date="2020-10-16T12:14:00Z">
              <w:r>
                <w:rPr>
                  <w:rFonts w:ascii="Calibri" w:hAnsi="Calibri" w:cs="Calibri"/>
                  <w:color w:val="000000"/>
                </w:rPr>
                <w:t>0,0877</w:t>
              </w:r>
            </w:ins>
          </w:p>
        </w:tc>
      </w:tr>
      <w:tr w:rsidR="00FF4C8A" w14:paraId="029C458F" w14:textId="77777777" w:rsidTr="00326354">
        <w:trPr>
          <w:ins w:id="2149" w:author="Michael Gomes" w:date="2020-10-16T12:13:00Z"/>
        </w:trPr>
        <w:tc>
          <w:tcPr>
            <w:tcW w:w="4508" w:type="dxa"/>
            <w:vAlign w:val="bottom"/>
          </w:tcPr>
          <w:p w14:paraId="678A8596" w14:textId="313422DB" w:rsidR="00FF4C8A" w:rsidRDefault="00FF4C8A" w:rsidP="00FF4C8A">
            <w:pPr>
              <w:rPr>
                <w:ins w:id="2150" w:author="Michael Gomes" w:date="2020-10-16T12:13:00Z"/>
                <w:lang w:val="en-GB"/>
              </w:rPr>
            </w:pPr>
            <w:ins w:id="2151" w:author="Tristen Paul" w:date="2020-10-17T20:59:00Z">
              <w:r>
                <w:rPr>
                  <w:rFonts w:ascii="Calibri" w:hAnsi="Calibri" w:cs="Calibri"/>
                  <w:color w:val="000000"/>
                </w:rPr>
                <w:t>35</w:t>
              </w:r>
            </w:ins>
            <w:ins w:id="2152" w:author="Michael Gomes" w:date="2020-10-16T12:14:00Z">
              <w:del w:id="2153" w:author="Tristen Paul" w:date="2020-10-17T20:59:00Z">
                <w:r w:rsidDel="00BE01AB">
                  <w:rPr>
                    <w:rFonts w:ascii="Calibri" w:hAnsi="Calibri" w:cs="Calibri"/>
                    <w:color w:val="000000"/>
                  </w:rPr>
                  <w:delText>46</w:delText>
                </w:r>
              </w:del>
            </w:ins>
          </w:p>
        </w:tc>
        <w:tc>
          <w:tcPr>
            <w:tcW w:w="4508" w:type="dxa"/>
            <w:vAlign w:val="bottom"/>
          </w:tcPr>
          <w:p w14:paraId="4833B464" w14:textId="4DC54B06" w:rsidR="00FF4C8A" w:rsidRDefault="00FF4C8A" w:rsidP="00FF4C8A">
            <w:pPr>
              <w:rPr>
                <w:ins w:id="2154" w:author="Michael Gomes" w:date="2020-10-16T12:13:00Z"/>
                <w:lang w:val="en-GB"/>
              </w:rPr>
            </w:pPr>
            <w:ins w:id="2155" w:author="Michael Gomes" w:date="2020-10-16T12:14:00Z">
              <w:r>
                <w:rPr>
                  <w:rFonts w:ascii="Calibri" w:hAnsi="Calibri" w:cs="Calibri"/>
                  <w:color w:val="000000"/>
                </w:rPr>
                <w:t>0,0879</w:t>
              </w:r>
            </w:ins>
          </w:p>
        </w:tc>
      </w:tr>
      <w:tr w:rsidR="00FF4C8A" w14:paraId="5B6CAC43" w14:textId="77777777" w:rsidTr="00326354">
        <w:trPr>
          <w:ins w:id="2156" w:author="Michael Gomes" w:date="2020-10-16T12:13:00Z"/>
        </w:trPr>
        <w:tc>
          <w:tcPr>
            <w:tcW w:w="4508" w:type="dxa"/>
            <w:vAlign w:val="bottom"/>
          </w:tcPr>
          <w:p w14:paraId="402541A3" w14:textId="3FEA028B" w:rsidR="00FF4C8A" w:rsidRDefault="00FF4C8A" w:rsidP="00FF4C8A">
            <w:pPr>
              <w:rPr>
                <w:ins w:id="2157" w:author="Michael Gomes" w:date="2020-10-16T12:13:00Z"/>
                <w:lang w:val="en-GB"/>
              </w:rPr>
            </w:pPr>
            <w:ins w:id="2158" w:author="Tristen Paul" w:date="2020-10-17T20:59:00Z">
              <w:r>
                <w:rPr>
                  <w:rFonts w:ascii="Calibri" w:hAnsi="Calibri" w:cs="Calibri"/>
                  <w:color w:val="000000"/>
                </w:rPr>
                <w:t>40</w:t>
              </w:r>
            </w:ins>
            <w:ins w:id="2159" w:author="Michael Gomes" w:date="2020-10-16T12:14:00Z">
              <w:del w:id="2160" w:author="Tristen Paul" w:date="2020-10-17T20:59:00Z">
                <w:r w:rsidDel="00BE01AB">
                  <w:rPr>
                    <w:rFonts w:ascii="Calibri" w:hAnsi="Calibri" w:cs="Calibri"/>
                    <w:color w:val="000000"/>
                  </w:rPr>
                  <w:delText>41</w:delText>
                </w:r>
              </w:del>
            </w:ins>
          </w:p>
        </w:tc>
        <w:tc>
          <w:tcPr>
            <w:tcW w:w="4508" w:type="dxa"/>
            <w:vAlign w:val="bottom"/>
          </w:tcPr>
          <w:p w14:paraId="7053D704" w14:textId="29C7327A" w:rsidR="00FF4C8A" w:rsidRDefault="00FF4C8A" w:rsidP="00FF4C8A">
            <w:pPr>
              <w:rPr>
                <w:ins w:id="2161" w:author="Michael Gomes" w:date="2020-10-16T12:13:00Z"/>
                <w:lang w:val="en-GB"/>
              </w:rPr>
            </w:pPr>
            <w:ins w:id="2162" w:author="Michael Gomes" w:date="2020-10-16T12:14:00Z">
              <w:r>
                <w:rPr>
                  <w:rFonts w:ascii="Calibri" w:hAnsi="Calibri" w:cs="Calibri"/>
                  <w:color w:val="000000"/>
                </w:rPr>
                <w:t>0,1529</w:t>
              </w:r>
            </w:ins>
          </w:p>
        </w:tc>
      </w:tr>
      <w:tr w:rsidR="00FF4C8A" w14:paraId="4FCB5636" w14:textId="77777777" w:rsidTr="00326354">
        <w:trPr>
          <w:ins w:id="2163" w:author="Michael Gomes" w:date="2020-10-16T12:13:00Z"/>
        </w:trPr>
        <w:tc>
          <w:tcPr>
            <w:tcW w:w="4508" w:type="dxa"/>
            <w:vAlign w:val="bottom"/>
          </w:tcPr>
          <w:p w14:paraId="73197142" w14:textId="687344FD" w:rsidR="00FF4C8A" w:rsidRDefault="00FF4C8A" w:rsidP="00FF4C8A">
            <w:pPr>
              <w:rPr>
                <w:ins w:id="2164" w:author="Michael Gomes" w:date="2020-10-16T12:13:00Z"/>
                <w:lang w:val="en-GB"/>
              </w:rPr>
            </w:pPr>
            <w:ins w:id="2165" w:author="Tristen Paul" w:date="2020-10-17T20:59:00Z">
              <w:r>
                <w:rPr>
                  <w:rFonts w:ascii="Calibri" w:hAnsi="Calibri" w:cs="Calibri"/>
                  <w:color w:val="000000"/>
                </w:rPr>
                <w:t>45</w:t>
              </w:r>
            </w:ins>
            <w:ins w:id="2166" w:author="Michael Gomes" w:date="2020-10-16T12:14:00Z">
              <w:del w:id="2167" w:author="Tristen Paul" w:date="2020-10-17T20:59:00Z">
                <w:r w:rsidDel="00BE01AB">
                  <w:rPr>
                    <w:rFonts w:ascii="Calibri" w:hAnsi="Calibri" w:cs="Calibri"/>
                    <w:color w:val="000000"/>
                  </w:rPr>
                  <w:delText>36</w:delText>
                </w:r>
              </w:del>
            </w:ins>
          </w:p>
        </w:tc>
        <w:tc>
          <w:tcPr>
            <w:tcW w:w="4508" w:type="dxa"/>
            <w:vAlign w:val="bottom"/>
          </w:tcPr>
          <w:p w14:paraId="321AF8E6" w14:textId="3E3A8407" w:rsidR="00FF4C8A" w:rsidRDefault="00FF4C8A" w:rsidP="00FF4C8A">
            <w:pPr>
              <w:rPr>
                <w:ins w:id="2168" w:author="Michael Gomes" w:date="2020-10-16T12:13:00Z"/>
                <w:lang w:val="en-GB"/>
              </w:rPr>
            </w:pPr>
            <w:ins w:id="2169" w:author="Michael Gomes" w:date="2020-10-16T12:14:00Z">
              <w:r>
                <w:rPr>
                  <w:rFonts w:ascii="Calibri" w:hAnsi="Calibri" w:cs="Calibri"/>
                  <w:color w:val="000000"/>
                </w:rPr>
                <w:t>0,102</w:t>
              </w:r>
            </w:ins>
          </w:p>
        </w:tc>
      </w:tr>
      <w:tr w:rsidR="00FF4C8A" w14:paraId="1D6BFEAB" w14:textId="77777777" w:rsidTr="00326354">
        <w:trPr>
          <w:ins w:id="2170" w:author="Michael Gomes" w:date="2020-10-16T12:13:00Z"/>
        </w:trPr>
        <w:tc>
          <w:tcPr>
            <w:tcW w:w="4508" w:type="dxa"/>
            <w:vAlign w:val="bottom"/>
          </w:tcPr>
          <w:p w14:paraId="46B73A78" w14:textId="5DEA6ACA" w:rsidR="00FF4C8A" w:rsidRDefault="00FF4C8A" w:rsidP="00FF4C8A">
            <w:pPr>
              <w:rPr>
                <w:ins w:id="2171" w:author="Michael Gomes" w:date="2020-10-16T12:13:00Z"/>
                <w:lang w:val="en-GB"/>
              </w:rPr>
            </w:pPr>
            <w:ins w:id="2172" w:author="Tristen Paul" w:date="2020-10-17T20:59:00Z">
              <w:r>
                <w:rPr>
                  <w:rFonts w:ascii="Calibri" w:hAnsi="Calibri" w:cs="Calibri"/>
                  <w:color w:val="000000"/>
                </w:rPr>
                <w:t>50</w:t>
              </w:r>
            </w:ins>
            <w:ins w:id="2173" w:author="Michael Gomes" w:date="2020-10-16T12:14:00Z">
              <w:del w:id="2174" w:author="Tristen Paul" w:date="2020-10-17T20:59:00Z">
                <w:r w:rsidDel="00BE01AB">
                  <w:rPr>
                    <w:rFonts w:ascii="Calibri" w:hAnsi="Calibri" w:cs="Calibri"/>
                    <w:color w:val="000000"/>
                  </w:rPr>
                  <w:delText>31</w:delText>
                </w:r>
              </w:del>
            </w:ins>
          </w:p>
        </w:tc>
        <w:tc>
          <w:tcPr>
            <w:tcW w:w="4508" w:type="dxa"/>
            <w:vAlign w:val="bottom"/>
          </w:tcPr>
          <w:p w14:paraId="7E4AFA29" w14:textId="07C37508" w:rsidR="00FF4C8A" w:rsidRDefault="00FF4C8A" w:rsidP="00FF4C8A">
            <w:pPr>
              <w:rPr>
                <w:ins w:id="2175" w:author="Michael Gomes" w:date="2020-10-16T12:13:00Z"/>
                <w:lang w:val="en-GB"/>
              </w:rPr>
            </w:pPr>
            <w:ins w:id="2176" w:author="Michael Gomes" w:date="2020-10-16T12:14:00Z">
              <w:r>
                <w:rPr>
                  <w:rFonts w:ascii="Calibri" w:hAnsi="Calibri" w:cs="Calibri"/>
                  <w:color w:val="000000"/>
                </w:rPr>
                <w:t>0,3318</w:t>
              </w:r>
            </w:ins>
          </w:p>
        </w:tc>
      </w:tr>
      <w:tr w:rsidR="00FF4C8A" w14:paraId="650B3B91" w14:textId="77777777" w:rsidTr="00326354">
        <w:trPr>
          <w:ins w:id="2177" w:author="Michael Gomes" w:date="2020-10-16T12:13:00Z"/>
        </w:trPr>
        <w:tc>
          <w:tcPr>
            <w:tcW w:w="4508" w:type="dxa"/>
            <w:vAlign w:val="bottom"/>
          </w:tcPr>
          <w:p w14:paraId="53159EB1" w14:textId="47660E50" w:rsidR="00FF4C8A" w:rsidRDefault="00FF4C8A" w:rsidP="00FF4C8A">
            <w:pPr>
              <w:rPr>
                <w:ins w:id="2178" w:author="Michael Gomes" w:date="2020-10-16T12:13:00Z"/>
                <w:lang w:val="en-GB"/>
              </w:rPr>
            </w:pPr>
            <w:ins w:id="2179" w:author="Tristen Paul" w:date="2020-10-17T20:59:00Z">
              <w:r>
                <w:rPr>
                  <w:rFonts w:ascii="Calibri" w:hAnsi="Calibri" w:cs="Calibri"/>
                  <w:color w:val="000000"/>
                </w:rPr>
                <w:t>55</w:t>
              </w:r>
            </w:ins>
            <w:ins w:id="2180" w:author="Michael Gomes" w:date="2020-10-16T12:14:00Z">
              <w:del w:id="2181" w:author="Tristen Paul" w:date="2020-10-17T20:59:00Z">
                <w:r w:rsidDel="00BE01AB">
                  <w:rPr>
                    <w:rFonts w:ascii="Calibri" w:hAnsi="Calibri" w:cs="Calibri"/>
                    <w:color w:val="000000"/>
                  </w:rPr>
                  <w:delText>26</w:delText>
                </w:r>
              </w:del>
            </w:ins>
          </w:p>
        </w:tc>
        <w:tc>
          <w:tcPr>
            <w:tcW w:w="4508" w:type="dxa"/>
            <w:vAlign w:val="bottom"/>
          </w:tcPr>
          <w:p w14:paraId="7F75CB75" w14:textId="30494A98" w:rsidR="00FF4C8A" w:rsidRDefault="00FF4C8A" w:rsidP="00FF4C8A">
            <w:pPr>
              <w:rPr>
                <w:ins w:id="2182" w:author="Michael Gomes" w:date="2020-10-16T12:13:00Z"/>
                <w:lang w:val="en-GB"/>
              </w:rPr>
            </w:pPr>
            <w:ins w:id="2183" w:author="Michael Gomes" w:date="2020-10-16T12:14:00Z">
              <w:r>
                <w:rPr>
                  <w:rFonts w:ascii="Calibri" w:hAnsi="Calibri" w:cs="Calibri"/>
                  <w:color w:val="000000"/>
                </w:rPr>
                <w:t>0,3548</w:t>
              </w:r>
            </w:ins>
          </w:p>
        </w:tc>
      </w:tr>
      <w:tr w:rsidR="00FF4C8A" w14:paraId="0D95B32E" w14:textId="77777777" w:rsidTr="00326354">
        <w:trPr>
          <w:ins w:id="2184" w:author="Michael Gomes" w:date="2020-10-16T12:13:00Z"/>
        </w:trPr>
        <w:tc>
          <w:tcPr>
            <w:tcW w:w="4508" w:type="dxa"/>
            <w:vAlign w:val="bottom"/>
          </w:tcPr>
          <w:p w14:paraId="7AF91173" w14:textId="7DAF3D3B" w:rsidR="00FF4C8A" w:rsidRDefault="00FF4C8A" w:rsidP="00FF4C8A">
            <w:pPr>
              <w:rPr>
                <w:ins w:id="2185" w:author="Michael Gomes" w:date="2020-10-16T12:13:00Z"/>
                <w:lang w:val="en-GB"/>
              </w:rPr>
            </w:pPr>
            <w:ins w:id="2186" w:author="Tristen Paul" w:date="2020-10-17T20:59:00Z">
              <w:r>
                <w:rPr>
                  <w:rFonts w:ascii="Calibri" w:hAnsi="Calibri" w:cs="Calibri"/>
                  <w:color w:val="000000"/>
                </w:rPr>
                <w:t>60</w:t>
              </w:r>
            </w:ins>
            <w:ins w:id="2187" w:author="Michael Gomes" w:date="2020-10-16T12:14:00Z">
              <w:del w:id="2188" w:author="Tristen Paul" w:date="2020-10-17T20:59:00Z">
                <w:r w:rsidDel="00BE01AB">
                  <w:rPr>
                    <w:rFonts w:ascii="Calibri" w:hAnsi="Calibri" w:cs="Calibri"/>
                    <w:color w:val="000000"/>
                  </w:rPr>
                  <w:delText>21</w:delText>
                </w:r>
              </w:del>
            </w:ins>
          </w:p>
        </w:tc>
        <w:tc>
          <w:tcPr>
            <w:tcW w:w="4508" w:type="dxa"/>
            <w:vAlign w:val="bottom"/>
          </w:tcPr>
          <w:p w14:paraId="401F5892" w14:textId="79BDC305" w:rsidR="00FF4C8A" w:rsidRDefault="00FF4C8A" w:rsidP="00FF4C8A">
            <w:pPr>
              <w:rPr>
                <w:ins w:id="2189" w:author="Michael Gomes" w:date="2020-10-16T12:13:00Z"/>
                <w:lang w:val="en-GB"/>
              </w:rPr>
            </w:pPr>
            <w:ins w:id="2190" w:author="Michael Gomes" w:date="2020-10-16T12:14:00Z">
              <w:r>
                <w:rPr>
                  <w:rFonts w:ascii="Calibri" w:hAnsi="Calibri" w:cs="Calibri"/>
                  <w:color w:val="000000"/>
                </w:rPr>
                <w:t>0,2557</w:t>
              </w:r>
            </w:ins>
          </w:p>
        </w:tc>
      </w:tr>
      <w:tr w:rsidR="00534D32" w14:paraId="1966C419" w14:textId="77777777" w:rsidTr="00326354">
        <w:trPr>
          <w:ins w:id="2191" w:author="Michael Gomes" w:date="2020-10-16T12:13:00Z"/>
        </w:trPr>
        <w:tc>
          <w:tcPr>
            <w:tcW w:w="9016" w:type="dxa"/>
            <w:gridSpan w:val="2"/>
            <w:vAlign w:val="bottom"/>
          </w:tcPr>
          <w:p w14:paraId="4307B2E5" w14:textId="707EBC99" w:rsidR="00534D32" w:rsidRDefault="00534D32" w:rsidP="00852C1E">
            <w:pPr>
              <w:jc w:val="center"/>
              <w:rPr>
                <w:ins w:id="2192" w:author="Michael Gomes" w:date="2020-10-16T12:13:00Z"/>
                <w:lang w:val="en-GB"/>
              </w:rPr>
            </w:pPr>
            <w:ins w:id="2193" w:author="Michael Gomes" w:date="2020-10-16T12:13:00Z">
              <w:r>
                <w:rPr>
                  <w:lang w:val="en-GB"/>
                </w:rPr>
                <w:t>Average Time (</w:t>
              </w:r>
              <w:proofErr w:type="spellStart"/>
              <w:r>
                <w:rPr>
                  <w:lang w:val="en-GB"/>
                </w:rPr>
                <w:t>ms</w:t>
              </w:r>
              <w:proofErr w:type="spellEnd"/>
              <w:r>
                <w:rPr>
                  <w:lang w:val="en-GB"/>
                </w:rPr>
                <w:t>):</w:t>
              </w:r>
            </w:ins>
            <w:ins w:id="2194" w:author="Michael Gomes" w:date="2020-10-16T12:15:00Z">
              <w:r>
                <w:rPr>
                  <w:lang w:val="en-GB"/>
                </w:rPr>
                <w:t xml:space="preserve"> </w:t>
              </w:r>
              <w:r>
                <w:rPr>
                  <w:lang w:val="en-GB"/>
                </w:rPr>
                <w:fldChar w:fldCharType="begin"/>
              </w:r>
              <w:r>
                <w:rPr>
                  <w:lang w:val="en-GB"/>
                </w:rPr>
                <w:instrText xml:space="preserve"> =AVERAGE(ABOVE) </w:instrText>
              </w:r>
            </w:ins>
            <w:r>
              <w:rPr>
                <w:lang w:val="en-GB"/>
              </w:rPr>
              <w:fldChar w:fldCharType="separate"/>
            </w:r>
            <w:ins w:id="2195" w:author="Michael Gomes" w:date="2020-10-16T12:15:00Z">
              <w:r>
                <w:rPr>
                  <w:noProof/>
                  <w:lang w:val="en-GB"/>
                </w:rPr>
                <w:t>0,1362</w:t>
              </w:r>
              <w:r>
                <w:rPr>
                  <w:lang w:val="en-GB"/>
                </w:rPr>
                <w:fldChar w:fldCharType="end"/>
              </w:r>
            </w:ins>
          </w:p>
        </w:tc>
      </w:tr>
    </w:tbl>
    <w:p w14:paraId="066D2AF5" w14:textId="2515AA89" w:rsidR="00975432" w:rsidRPr="008E320E" w:rsidRDefault="00975432" w:rsidP="00975432">
      <w:pPr>
        <w:jc w:val="center"/>
        <w:rPr>
          <w:ins w:id="2196" w:author="Tristen Paul" w:date="2020-10-17T19:52:00Z"/>
          <w:color w:val="000000" w:themeColor="text1"/>
          <w:lang w:val="en-GB"/>
        </w:rPr>
      </w:pPr>
      <w:ins w:id="2197" w:author="Tristen Paul" w:date="2020-10-17T19:52:00Z">
        <w:r w:rsidRPr="008E320E">
          <w:rPr>
            <w:color w:val="000000" w:themeColor="text1"/>
            <w:lang w:val="en-GB"/>
          </w:rPr>
          <w:t>Figure 1</w:t>
        </w:r>
        <w:r>
          <w:rPr>
            <w:color w:val="000000" w:themeColor="text1"/>
            <w:lang w:val="en-GB"/>
          </w:rPr>
          <w:t>1</w:t>
        </w:r>
        <w:r w:rsidRPr="008E320E">
          <w:rPr>
            <w:color w:val="000000" w:themeColor="text1"/>
            <w:lang w:val="en-GB"/>
          </w:rPr>
          <w:t>:</w:t>
        </w:r>
      </w:ins>
    </w:p>
    <w:p w14:paraId="730855D0" w14:textId="169BD4ED" w:rsidR="004E7CE2" w:rsidRDefault="004E7CE2" w:rsidP="004E7CE2">
      <w:pPr>
        <w:rPr>
          <w:ins w:id="2198" w:author="Michael Gomes" w:date="2020-10-16T12:27:00Z"/>
          <w:lang w:val="en-GB"/>
        </w:rPr>
      </w:pPr>
    </w:p>
    <w:p w14:paraId="73443A86" w14:textId="4FE48983" w:rsidR="00A8379C" w:rsidRDefault="00FF4C8A" w:rsidP="00852C1E">
      <w:pPr>
        <w:rPr>
          <w:ins w:id="2199" w:author="Tristen Paul" w:date="2020-10-17T19:52:00Z"/>
          <w:lang w:val="en-GB"/>
        </w:rPr>
      </w:pPr>
      <w:ins w:id="2200" w:author="Tristen Paul" w:date="2020-10-17T21:03:00Z">
        <w:r>
          <w:rPr>
            <w:noProof/>
          </w:rPr>
          <w:lastRenderedPageBreak/>
          <w:drawing>
            <wp:inline distT="0" distB="0" distL="0" distR="0" wp14:anchorId="1CEEEDD1" wp14:editId="47DBFD39">
              <wp:extent cx="5731510" cy="4083050"/>
              <wp:effectExtent l="0" t="0" r="254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commentRangeStart w:id="2201"/>
      <w:commentRangeStart w:id="2202"/>
      <w:ins w:id="2203" w:author="Michael Gomes" w:date="2020-10-16T12:28:00Z">
        <w:del w:id="2204" w:author="Tristen Paul" w:date="2020-10-17T21:03:00Z">
          <w:r w:rsidR="00A8379C" w:rsidDel="00FF4C8A">
            <w:rPr>
              <w:noProof/>
              <w:lang w:val="en-GB"/>
            </w:rPr>
            <w:drawing>
              <wp:inline distT="0" distB="0" distL="0" distR="0" wp14:anchorId="3509DAA2" wp14:editId="0D7C557D">
                <wp:extent cx="6457950" cy="46005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commentRangeEnd w:id="2201"/>
      <w:r w:rsidR="007A365E">
        <w:rPr>
          <w:rStyle w:val="CommentReference"/>
        </w:rPr>
        <w:commentReference w:id="2201"/>
      </w:r>
      <w:commentRangeEnd w:id="2202"/>
      <w:r w:rsidR="00767A59">
        <w:rPr>
          <w:rStyle w:val="CommentReference"/>
        </w:rPr>
        <w:commentReference w:id="2202"/>
      </w:r>
    </w:p>
    <w:p w14:paraId="5987156F" w14:textId="00DA26E6" w:rsidR="00975432" w:rsidRPr="00975432" w:rsidRDefault="00975432">
      <w:pPr>
        <w:jc w:val="center"/>
        <w:rPr>
          <w:color w:val="000000" w:themeColor="text1"/>
          <w:lang w:val="en-GB"/>
          <w:rPrChange w:id="2205" w:author="Tristen Paul" w:date="2020-10-17T19:52:00Z">
            <w:rPr>
              <w:lang w:val="en-GB"/>
            </w:rPr>
          </w:rPrChange>
        </w:rPr>
        <w:pPrChange w:id="2206" w:author="Tristen Paul" w:date="2020-10-17T19:52:00Z">
          <w:pPr/>
        </w:pPrChange>
      </w:pPr>
      <w:ins w:id="2207" w:author="Tristen Paul" w:date="2020-10-17T19:52:00Z">
        <w:r w:rsidRPr="008E320E">
          <w:rPr>
            <w:color w:val="000000" w:themeColor="text1"/>
            <w:lang w:val="en-GB"/>
          </w:rPr>
          <w:t>Figure 1</w:t>
        </w:r>
        <w:r>
          <w:rPr>
            <w:color w:val="000000" w:themeColor="text1"/>
            <w:lang w:val="en-GB"/>
          </w:rPr>
          <w:t>2</w:t>
        </w:r>
        <w:r w:rsidRPr="008E320E">
          <w:rPr>
            <w:color w:val="000000" w:themeColor="text1"/>
            <w:lang w:val="en-GB"/>
          </w:rPr>
          <w:t>:</w:t>
        </w:r>
      </w:ins>
    </w:p>
    <w:p w14:paraId="5DF7EDDE" w14:textId="79D521C2" w:rsidR="007E2110" w:rsidDel="007A365E" w:rsidRDefault="007E2110">
      <w:pPr>
        <w:pStyle w:val="Heading1"/>
        <w:rPr>
          <w:del w:id="2208" w:author="Tristen Paul" w:date="2020-10-17T00:24:00Z"/>
          <w:lang w:val="en-GB"/>
        </w:rPr>
      </w:pPr>
      <w:r>
        <w:rPr>
          <w:lang w:val="en-GB"/>
        </w:rPr>
        <w:t>Interpretation of Results</w:t>
      </w:r>
    </w:p>
    <w:p w14:paraId="60E6909B" w14:textId="0D6F875E" w:rsidR="00357954" w:rsidRDefault="00312599" w:rsidP="007A365E">
      <w:pPr>
        <w:pStyle w:val="Heading1"/>
        <w:rPr>
          <w:ins w:id="2209" w:author="Tristen Paul" w:date="2020-10-17T00:27:00Z"/>
          <w:lang w:val="en-GB"/>
        </w:rPr>
      </w:pPr>
      <w:del w:id="2210" w:author="Tristen Paul" w:date="2020-10-17T00:24:00Z">
        <w:r w:rsidRPr="00B71A37" w:rsidDel="007A365E">
          <w:rPr>
            <w:lang w:val="en-GB"/>
          </w:rPr>
          <w:delText>//TODO</w:delText>
        </w:r>
      </w:del>
    </w:p>
    <w:p w14:paraId="0AA8EC61" w14:textId="77777777" w:rsidR="007A365E" w:rsidRPr="007A365E" w:rsidRDefault="007A365E">
      <w:pPr>
        <w:rPr>
          <w:lang w:val="en-GB"/>
        </w:rPr>
      </w:pPr>
    </w:p>
    <w:p w14:paraId="5D6D741A" w14:textId="1A4D4750" w:rsidR="007E2110" w:rsidDel="001760F8" w:rsidRDefault="00AB2BF2" w:rsidP="007E2110">
      <w:pPr>
        <w:rPr>
          <w:del w:id="2211" w:author="Michael Gomes" w:date="2020-10-16T13:12:00Z"/>
          <w:lang w:val="en-GB"/>
        </w:rPr>
      </w:pPr>
      <w:ins w:id="2212" w:author="Michael Gomes" w:date="2020-10-16T13:12:00Z">
        <w:r>
          <w:rPr>
            <w:lang w:val="en-GB"/>
          </w:rPr>
          <w:t xml:space="preserve">From the results above, we can clearly see that the </w:t>
        </w:r>
        <w:del w:id="2213" w:author="Tristen Paul" w:date="2020-10-17T00:27:00Z">
          <w:r w:rsidDel="007A365E">
            <w:rPr>
              <w:lang w:val="en-GB"/>
            </w:rPr>
            <w:delText>specifications</w:delText>
          </w:r>
        </w:del>
      </w:ins>
      <w:ins w:id="2214" w:author="Tristen Paul" w:date="2020-10-17T00:27:00Z">
        <w:r w:rsidR="007A365E">
          <w:rPr>
            <w:lang w:val="en-GB"/>
          </w:rPr>
          <w:t>single core performance</w:t>
        </w:r>
      </w:ins>
      <w:ins w:id="2215" w:author="Michael Gomes" w:date="2020-10-16T13:12:00Z">
        <w:r>
          <w:rPr>
            <w:lang w:val="en-GB"/>
          </w:rPr>
          <w:t xml:space="preserve"> of the </w:t>
        </w:r>
      </w:ins>
      <w:ins w:id="2216" w:author="Michael Gomes" w:date="2020-10-16T13:13:00Z">
        <w:r>
          <w:rPr>
            <w:lang w:val="en-GB"/>
          </w:rPr>
          <w:t>computer system</w:t>
        </w:r>
      </w:ins>
      <w:ins w:id="2217" w:author="Michael Gomes" w:date="2020-10-16T13:12:00Z">
        <w:r>
          <w:rPr>
            <w:lang w:val="en-GB"/>
          </w:rPr>
          <w:t xml:space="preserve"> </w:t>
        </w:r>
        <w:del w:id="2218" w:author="Tristen Paul" w:date="2020-10-17T00:27:00Z">
          <w:r w:rsidDel="007A365E">
            <w:rPr>
              <w:lang w:val="en-GB"/>
            </w:rPr>
            <w:delText>you run the algorithms on</w:delText>
          </w:r>
        </w:del>
      </w:ins>
      <w:ins w:id="2219" w:author="Tristen Paul" w:date="2020-10-17T00:27:00Z">
        <w:r w:rsidR="007A365E">
          <w:rPr>
            <w:lang w:val="en-GB"/>
          </w:rPr>
          <w:t>on which the algorithm is run</w:t>
        </w:r>
      </w:ins>
      <w:ins w:id="2220" w:author="Michael Gomes" w:date="2020-10-16T13:12:00Z">
        <w:r>
          <w:rPr>
            <w:lang w:val="en-GB"/>
          </w:rPr>
          <w:t xml:space="preserve"> </w:t>
        </w:r>
        <w:del w:id="2221" w:author="Tristen Paul" w:date="2020-10-17T00:28:00Z">
          <w:r w:rsidDel="007A365E">
            <w:rPr>
              <w:lang w:val="en-GB"/>
            </w:rPr>
            <w:delText>makes a massive difference</w:delText>
          </w:r>
        </w:del>
      </w:ins>
      <w:ins w:id="2222" w:author="Tristen Paul" w:date="2020-10-17T00:28:00Z">
        <w:r w:rsidR="007A365E">
          <w:rPr>
            <w:lang w:val="en-GB"/>
          </w:rPr>
          <w:t>has a significant impact</w:t>
        </w:r>
      </w:ins>
      <w:ins w:id="2223" w:author="Michael Gomes" w:date="2020-10-16T13:12:00Z">
        <w:r>
          <w:rPr>
            <w:lang w:val="en-GB"/>
          </w:rPr>
          <w:t xml:space="preserve"> on </w:t>
        </w:r>
      </w:ins>
      <w:ins w:id="2224" w:author="Michael Gomes" w:date="2020-10-16T13:13:00Z">
        <w:r>
          <w:rPr>
            <w:lang w:val="en-GB"/>
          </w:rPr>
          <w:t>the run</w:t>
        </w:r>
      </w:ins>
      <w:ins w:id="2225" w:author="Tristen Paul" w:date="2020-10-17T00:28:00Z">
        <w:r w:rsidR="007A365E">
          <w:rPr>
            <w:lang w:val="en-GB"/>
          </w:rPr>
          <w:t xml:space="preserve"> </w:t>
        </w:r>
      </w:ins>
      <w:ins w:id="2226" w:author="Michael Gomes" w:date="2020-10-16T13:13:00Z">
        <w:del w:id="2227" w:author="Tristen Paul" w:date="2020-10-17T00:28:00Z">
          <w:r w:rsidDel="007A365E">
            <w:rPr>
              <w:lang w:val="en-GB"/>
            </w:rPr>
            <w:delText xml:space="preserve"> </w:delText>
          </w:r>
        </w:del>
        <w:r>
          <w:rPr>
            <w:lang w:val="en-GB"/>
          </w:rPr>
          <w:t xml:space="preserve">time. </w:t>
        </w:r>
      </w:ins>
      <w:ins w:id="2228" w:author="Michael Gomes" w:date="2020-10-16T13:14:00Z">
        <w:del w:id="2229" w:author="Tristen Paul" w:date="2020-10-17T00:28:00Z">
          <w:r w:rsidDel="007A365E">
            <w:rPr>
              <w:lang w:val="en-GB"/>
            </w:rPr>
            <w:delText>We can see that f</w:delText>
          </w:r>
        </w:del>
      </w:ins>
      <w:ins w:id="2230" w:author="Tristen Paul" w:date="2020-10-17T00:28:00Z">
        <w:r w:rsidR="007A365E">
          <w:rPr>
            <w:lang w:val="en-GB"/>
          </w:rPr>
          <w:t>F</w:t>
        </w:r>
      </w:ins>
      <w:ins w:id="2231" w:author="Michael Gomes" w:date="2020-10-16T13:14:00Z">
        <w:r>
          <w:rPr>
            <w:lang w:val="en-GB"/>
          </w:rPr>
          <w:t xml:space="preserve">or both algorithms </w:t>
        </w:r>
        <w:del w:id="2232" w:author="Tristen Paul" w:date="2020-10-17T00:28:00Z">
          <w:r w:rsidDel="007A365E">
            <w:rPr>
              <w:lang w:val="en-GB"/>
            </w:rPr>
            <w:delText xml:space="preserve">we </w:delText>
          </w:r>
        </w:del>
        <w:r>
          <w:rPr>
            <w:lang w:val="en-GB"/>
          </w:rPr>
          <w:t xml:space="preserve">used, the run time </w:t>
        </w:r>
      </w:ins>
      <w:ins w:id="2233" w:author="Michael Gomes" w:date="2020-10-16T13:15:00Z">
        <w:r>
          <w:rPr>
            <w:lang w:val="en-GB"/>
          </w:rPr>
          <w:t xml:space="preserve">to solve the puzzles </w:t>
        </w:r>
      </w:ins>
      <w:ins w:id="2234" w:author="Michael Gomes" w:date="2020-10-16T13:14:00Z">
        <w:r>
          <w:rPr>
            <w:lang w:val="en-GB"/>
          </w:rPr>
          <w:t>on computer system 1 is 3-4 times less than</w:t>
        </w:r>
      </w:ins>
      <w:ins w:id="2235" w:author="Michael Gomes" w:date="2020-10-16T13:15:00Z">
        <w:r>
          <w:rPr>
            <w:lang w:val="en-GB"/>
          </w:rPr>
          <w:t xml:space="preserve"> that on computer system 2.</w:t>
        </w:r>
      </w:ins>
      <w:ins w:id="2236" w:author="Michael Gomes" w:date="2020-10-16T13:14:00Z">
        <w:r>
          <w:rPr>
            <w:lang w:val="en-GB"/>
          </w:rPr>
          <w:t xml:space="preserve"> </w:t>
        </w:r>
      </w:ins>
      <w:del w:id="2237" w:author="Michael Gomes" w:date="2020-10-16T13:12:00Z">
        <w:r w:rsidR="007E2110" w:rsidRPr="007E2110" w:rsidDel="00AB2BF2">
          <w:rPr>
            <w:lang w:val="en-GB"/>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1EDA2065" w14:textId="77777777" w:rsidR="001760F8" w:rsidRDefault="001760F8" w:rsidP="007E2110">
      <w:pPr>
        <w:rPr>
          <w:ins w:id="2238" w:author="Michael Gomes" w:date="2020-10-16T13:16:00Z"/>
          <w:lang w:val="en-GB"/>
        </w:rPr>
      </w:pPr>
    </w:p>
    <w:p w14:paraId="55BB0D3C" w14:textId="01D6FFCF" w:rsidR="004F3172" w:rsidRDefault="007A365E" w:rsidP="007233D7">
      <w:pPr>
        <w:rPr>
          <w:ins w:id="2239" w:author="Michael Gomes" w:date="2020-10-16T14:21:00Z"/>
          <w:lang w:val="en-GB"/>
        </w:rPr>
      </w:pPr>
      <w:ins w:id="2240" w:author="Tristen Paul" w:date="2020-10-17T00:28:00Z">
        <w:r>
          <w:rPr>
            <w:lang w:val="en-GB"/>
          </w:rPr>
          <w:t>F</w:t>
        </w:r>
      </w:ins>
      <w:ins w:id="2241" w:author="Michael Gomes" w:date="2020-10-16T13:52:00Z">
        <w:del w:id="2242" w:author="Tristen Paul" w:date="2020-10-17T00:28:00Z">
          <w:r w:rsidR="007233D7" w:rsidDel="007A365E">
            <w:rPr>
              <w:lang w:val="en-GB"/>
            </w:rPr>
            <w:delText>We can see f</w:delText>
          </w:r>
        </w:del>
        <w:r w:rsidR="007233D7">
          <w:rPr>
            <w:lang w:val="en-GB"/>
          </w:rPr>
          <w:t>rom the line graphs above</w:t>
        </w:r>
      </w:ins>
      <w:ins w:id="2243" w:author="Tristen Paul" w:date="2020-10-17T00:28:00Z">
        <w:r>
          <w:rPr>
            <w:lang w:val="en-GB"/>
          </w:rPr>
          <w:t>, it can be observed</w:t>
        </w:r>
      </w:ins>
      <w:ins w:id="2244" w:author="Michael Gomes" w:date="2020-10-16T13:52:00Z">
        <w:r w:rsidR="007233D7">
          <w:rPr>
            <w:lang w:val="en-GB"/>
          </w:rPr>
          <w:t xml:space="preserve"> that each algorithm seems to trend the same on each computer system</w:t>
        </w:r>
      </w:ins>
      <w:ins w:id="2245" w:author="Tristen Paul" w:date="2020-10-17T00:29:00Z">
        <w:r>
          <w:rPr>
            <w:lang w:val="en-GB"/>
          </w:rPr>
          <w:t xml:space="preserve"> due to the fact that both graphs</w:t>
        </w:r>
      </w:ins>
      <w:ins w:id="2246" w:author="Michael Gomes" w:date="2020-10-16T13:52:00Z">
        <w:del w:id="2247" w:author="Tristen Paul" w:date="2020-10-17T00:29:00Z">
          <w:r w:rsidR="007233D7" w:rsidDel="007A365E">
            <w:rPr>
              <w:lang w:val="en-GB"/>
            </w:rPr>
            <w:delText xml:space="preserve"> as they essential</w:delText>
          </w:r>
        </w:del>
        <w:del w:id="2248" w:author="Tristen Paul" w:date="2020-10-17T00:28:00Z">
          <w:r w:rsidR="007233D7" w:rsidDel="007A365E">
            <w:rPr>
              <w:lang w:val="en-GB"/>
            </w:rPr>
            <w:delText>ly</w:delText>
          </w:r>
        </w:del>
        <w:r w:rsidR="007233D7">
          <w:rPr>
            <w:lang w:val="en-GB"/>
          </w:rPr>
          <w:t xml:space="preserve"> have the same shape. </w:t>
        </w:r>
      </w:ins>
      <w:ins w:id="2249" w:author="Michael Gomes" w:date="2020-10-16T13:53:00Z">
        <w:r w:rsidR="007233D7">
          <w:rPr>
            <w:lang w:val="en-GB"/>
          </w:rPr>
          <w:t>We can</w:t>
        </w:r>
      </w:ins>
      <w:ins w:id="2250" w:author="Michael Gomes" w:date="2020-10-16T13:56:00Z">
        <w:r w:rsidR="007233D7">
          <w:rPr>
            <w:lang w:val="en-GB"/>
          </w:rPr>
          <w:t xml:space="preserve"> also</w:t>
        </w:r>
      </w:ins>
      <w:ins w:id="2251" w:author="Michael Gomes" w:date="2020-10-16T13:53:00Z">
        <w:r w:rsidR="007233D7">
          <w:rPr>
            <w:lang w:val="en-GB"/>
          </w:rPr>
          <w:t xml:space="preserve"> see that our backtracking algorithm involving stacks </w:t>
        </w:r>
        <w:del w:id="2252" w:author="Tristen Paul" w:date="2020-10-17T00:29:00Z">
          <w:r w:rsidR="007233D7" w:rsidDel="007A365E">
            <w:rPr>
              <w:lang w:val="en-GB"/>
            </w:rPr>
            <w:delText>runs considerably worse</w:delText>
          </w:r>
        </w:del>
      </w:ins>
      <w:ins w:id="2253" w:author="Tristen Paul" w:date="2020-10-17T00:29:00Z">
        <w:r>
          <w:rPr>
            <w:lang w:val="en-GB"/>
          </w:rPr>
          <w:t>is considerably more inefficient</w:t>
        </w:r>
      </w:ins>
      <w:ins w:id="2254" w:author="Michael Gomes" w:date="2020-10-16T13:53:00Z">
        <w:r w:rsidR="007233D7">
          <w:rPr>
            <w:lang w:val="en-GB"/>
          </w:rPr>
          <w:t xml:space="preserve"> than the</w:t>
        </w:r>
      </w:ins>
      <w:ins w:id="2255" w:author="Tristen Paul" w:date="2020-10-17T00:29:00Z">
        <w:r>
          <w:rPr>
            <w:lang w:val="en-GB"/>
          </w:rPr>
          <w:t xml:space="preserve"> recursive implementation of the</w:t>
        </w:r>
      </w:ins>
      <w:ins w:id="2256" w:author="Michael Gomes" w:date="2020-10-16T13:54:00Z">
        <w:r w:rsidR="007233D7">
          <w:rPr>
            <w:lang w:val="en-GB"/>
          </w:rPr>
          <w:t xml:space="preserve"> backtracking algorithm</w:t>
        </w:r>
        <w:del w:id="2257" w:author="Tristen Paul" w:date="2020-10-17T00:30:00Z">
          <w:r w:rsidR="007233D7" w:rsidDel="007A365E">
            <w:rPr>
              <w:lang w:val="en-GB"/>
            </w:rPr>
            <w:delText xml:space="preserve"> using recursion</w:delText>
          </w:r>
        </w:del>
        <w:r w:rsidR="007233D7">
          <w:rPr>
            <w:lang w:val="en-GB"/>
          </w:rPr>
          <w:t>.</w:t>
        </w:r>
      </w:ins>
      <w:ins w:id="2258" w:author="Michael Gomes" w:date="2020-10-16T13:57:00Z">
        <w:r w:rsidR="007233D7">
          <w:rPr>
            <w:lang w:val="en-GB"/>
          </w:rPr>
          <w:t xml:space="preserve"> This is further </w:t>
        </w:r>
        <w:del w:id="2259" w:author="Tristen Paul" w:date="2020-10-17T00:30:00Z">
          <w:r w:rsidR="007233D7" w:rsidDel="007A365E">
            <w:rPr>
              <w:lang w:val="en-GB"/>
            </w:rPr>
            <w:delText>backed</w:delText>
          </w:r>
        </w:del>
      </w:ins>
      <w:ins w:id="2260" w:author="Tristen Paul" w:date="2020-10-17T00:30:00Z">
        <w:r>
          <w:rPr>
            <w:lang w:val="en-GB"/>
          </w:rPr>
          <w:t xml:space="preserve">supported </w:t>
        </w:r>
      </w:ins>
      <w:ins w:id="2261" w:author="Michael Gomes" w:date="2020-10-16T13:57:00Z">
        <w:del w:id="2262" w:author="Tristen Paul" w:date="2020-10-17T00:30:00Z">
          <w:r w:rsidR="007233D7" w:rsidDel="007A365E">
            <w:rPr>
              <w:lang w:val="en-GB"/>
            </w:rPr>
            <w:delText xml:space="preserve"> up </w:delText>
          </w:r>
        </w:del>
        <w:r w:rsidR="007233D7">
          <w:rPr>
            <w:lang w:val="en-GB"/>
          </w:rPr>
          <w:t xml:space="preserve">by the bar graph above which shows that the stacks algorithm runs 3-4 times </w:t>
        </w:r>
        <w:del w:id="2263" w:author="Tristen Paul" w:date="2020-10-17T00:30:00Z">
          <w:r w:rsidR="007233D7" w:rsidDel="007A365E">
            <w:rPr>
              <w:lang w:val="en-GB"/>
            </w:rPr>
            <w:delText>worse</w:delText>
          </w:r>
        </w:del>
      </w:ins>
      <w:ins w:id="2264" w:author="Tristen Paul" w:date="2020-10-17T00:30:00Z">
        <w:r>
          <w:rPr>
            <w:lang w:val="en-GB"/>
          </w:rPr>
          <w:t xml:space="preserve">slower </w:t>
        </w:r>
      </w:ins>
      <w:ins w:id="2265" w:author="Michael Gomes" w:date="2020-10-16T13:57:00Z">
        <w:del w:id="2266" w:author="Tristen Paul" w:date="2020-10-17T00:30:00Z">
          <w:r w:rsidR="007233D7" w:rsidDel="007A365E">
            <w:rPr>
              <w:lang w:val="en-GB"/>
            </w:rPr>
            <w:delText xml:space="preserve"> </w:delText>
          </w:r>
        </w:del>
        <w:r w:rsidR="007233D7">
          <w:rPr>
            <w:lang w:val="en-GB"/>
          </w:rPr>
          <w:t>than the recursive imple</w:t>
        </w:r>
      </w:ins>
      <w:ins w:id="2267" w:author="Michael Gomes" w:date="2020-10-16T13:58:00Z">
        <w:r w:rsidR="007233D7">
          <w:rPr>
            <w:lang w:val="en-GB"/>
          </w:rPr>
          <w:t>mentation</w:t>
        </w:r>
      </w:ins>
      <w:ins w:id="2268" w:author="Tristen Paul" w:date="2020-10-17T00:30:00Z">
        <w:r>
          <w:rPr>
            <w:lang w:val="en-GB"/>
          </w:rPr>
          <w:t xml:space="preserve"> in identical conditions on the same puzzle</w:t>
        </w:r>
      </w:ins>
      <w:ins w:id="2269" w:author="Michael Gomes" w:date="2020-10-16T13:58:00Z">
        <w:r w:rsidR="007233D7">
          <w:rPr>
            <w:lang w:val="en-GB"/>
          </w:rPr>
          <w:t xml:space="preserve">. </w:t>
        </w:r>
      </w:ins>
    </w:p>
    <w:p w14:paraId="4949F3F7" w14:textId="5AB421F8" w:rsidR="004F3172" w:rsidRDefault="007233D7" w:rsidP="007233D7">
      <w:pPr>
        <w:rPr>
          <w:ins w:id="2270" w:author="Michael Gomes" w:date="2020-10-16T14:21:00Z"/>
          <w:lang w:val="en-GB"/>
        </w:rPr>
      </w:pPr>
      <w:commentRangeStart w:id="2271"/>
      <w:commentRangeStart w:id="2272"/>
      <w:ins w:id="2273" w:author="Michael Gomes" w:date="2020-10-16T13:58:00Z">
        <w:r>
          <w:rPr>
            <w:lang w:val="en-GB"/>
          </w:rPr>
          <w:t>The</w:t>
        </w:r>
      </w:ins>
      <w:commentRangeEnd w:id="2271"/>
      <w:ins w:id="2274" w:author="Michael Gomes" w:date="2020-10-16T14:21:00Z">
        <w:r w:rsidR="004F3172">
          <w:rPr>
            <w:rStyle w:val="CommentReference"/>
          </w:rPr>
          <w:commentReference w:id="2271"/>
        </w:r>
      </w:ins>
      <w:commentRangeEnd w:id="2272"/>
      <w:r w:rsidR="007A365E">
        <w:rPr>
          <w:rStyle w:val="CommentReference"/>
        </w:rPr>
        <w:commentReference w:id="2272"/>
      </w:r>
      <w:ins w:id="2275" w:author="Michael Gomes" w:date="2020-10-16T13:58:00Z">
        <w:r>
          <w:rPr>
            <w:lang w:val="en-GB"/>
          </w:rPr>
          <w:t xml:space="preserve"> reason for this is </w:t>
        </w:r>
        <w:del w:id="2276" w:author="Tristen Paul" w:date="2020-10-17T00:30:00Z">
          <w:r w:rsidDel="007A365E">
            <w:rPr>
              <w:lang w:val="en-GB"/>
            </w:rPr>
            <w:delText xml:space="preserve">probably </w:delText>
          </w:r>
        </w:del>
      </w:ins>
      <w:ins w:id="2277" w:author="Michael Gomes" w:date="2020-10-16T13:59:00Z">
        <w:del w:id="2278" w:author="Tristen Paul" w:date="2020-10-17T00:30:00Z">
          <w:r w:rsidR="00A9028B" w:rsidDel="007A365E">
            <w:rPr>
              <w:lang w:val="en-GB"/>
            </w:rPr>
            <w:delText xml:space="preserve">solely </w:delText>
          </w:r>
        </w:del>
        <w:r w:rsidR="00A9028B">
          <w:rPr>
            <w:lang w:val="en-GB"/>
          </w:rPr>
          <w:t xml:space="preserve">due to the fact that the </w:t>
        </w:r>
      </w:ins>
      <w:ins w:id="2279" w:author="Tristen Paul" w:date="2020-10-17T00:31:00Z">
        <w:r w:rsidR="007A365E">
          <w:rPr>
            <w:lang w:val="en-GB"/>
          </w:rPr>
          <w:t xml:space="preserve">chosen method of stack implementation is </w:t>
        </w:r>
      </w:ins>
      <w:ins w:id="2280" w:author="Michael Gomes" w:date="2020-10-16T14:13:00Z">
        <w:del w:id="2281" w:author="Tristen Paul" w:date="2020-10-17T00:31:00Z">
          <w:r w:rsidR="00977E66" w:rsidDel="007A365E">
            <w:rPr>
              <w:lang w:val="en-GB"/>
            </w:rPr>
            <w:delText xml:space="preserve">way we are using the </w:delText>
          </w:r>
        </w:del>
      </w:ins>
      <w:ins w:id="2282" w:author="Michael Gomes" w:date="2020-10-16T13:59:00Z">
        <w:del w:id="2283" w:author="Tristen Paul" w:date="2020-10-17T00:31:00Z">
          <w:r w:rsidR="00A9028B" w:rsidDel="007A365E">
            <w:rPr>
              <w:lang w:val="en-GB"/>
            </w:rPr>
            <w:delText>stacks are te</w:delText>
          </w:r>
        </w:del>
      </w:ins>
      <w:ins w:id="2284" w:author="Michael Gomes" w:date="2020-10-16T14:00:00Z">
        <w:del w:id="2285" w:author="Tristen Paul" w:date="2020-10-17T00:31:00Z">
          <w:r w:rsidR="00A9028B" w:rsidDel="007A365E">
            <w:rPr>
              <w:lang w:val="en-GB"/>
            </w:rPr>
            <w:delText>rrible</w:delText>
          </w:r>
        </w:del>
      </w:ins>
      <w:ins w:id="2286" w:author="Tristen Paul" w:date="2020-10-17T00:31:00Z">
        <w:r w:rsidR="007A365E">
          <w:rPr>
            <w:lang w:val="en-GB"/>
          </w:rPr>
          <w:t>inefficient</w:t>
        </w:r>
      </w:ins>
      <w:ins w:id="2287" w:author="Michael Gomes" w:date="2020-10-16T14:00:00Z">
        <w:r w:rsidR="00A9028B">
          <w:rPr>
            <w:lang w:val="en-GB"/>
          </w:rPr>
          <w:t xml:space="preserve">. </w:t>
        </w:r>
      </w:ins>
      <w:ins w:id="2288" w:author="Michael Gomes" w:date="2020-10-16T14:02:00Z">
        <w:r w:rsidR="00A9028B">
          <w:rPr>
            <w:lang w:val="en-GB"/>
          </w:rPr>
          <w:t>The recursive</w:t>
        </w:r>
      </w:ins>
      <w:ins w:id="2289" w:author="Michael Gomes" w:date="2020-10-16T14:00:00Z">
        <w:r w:rsidR="00A9028B">
          <w:rPr>
            <w:lang w:val="en-GB"/>
          </w:rPr>
          <w:t xml:space="preserve"> solving</w:t>
        </w:r>
      </w:ins>
      <w:ins w:id="2290" w:author="Michael Gomes" w:date="2020-10-16T14:02:00Z">
        <w:r w:rsidR="00A9028B">
          <w:rPr>
            <w:lang w:val="en-GB"/>
          </w:rPr>
          <w:t xml:space="preserve"> of</w:t>
        </w:r>
      </w:ins>
      <w:ins w:id="2291" w:author="Michael Gomes" w:date="2020-10-16T14:00:00Z">
        <w:r w:rsidR="00A9028B">
          <w:rPr>
            <w:lang w:val="en-GB"/>
          </w:rPr>
          <w:t xml:space="preserve"> the sudoku puzzle </w:t>
        </w:r>
      </w:ins>
      <w:ins w:id="2292" w:author="Michael Gomes" w:date="2020-10-16T14:02:00Z">
        <w:r w:rsidR="00A9028B">
          <w:rPr>
            <w:lang w:val="en-GB"/>
          </w:rPr>
          <w:t>involves trying</w:t>
        </w:r>
      </w:ins>
      <w:ins w:id="2293" w:author="Michael Gomes" w:date="2020-10-16T14:00:00Z">
        <w:r w:rsidR="00A9028B">
          <w:rPr>
            <w:lang w:val="en-GB"/>
          </w:rPr>
          <w:t xml:space="preserve"> different number</w:t>
        </w:r>
      </w:ins>
      <w:ins w:id="2294" w:author="Tristen Paul" w:date="2020-10-17T00:31:00Z">
        <w:r w:rsidR="004D54FC">
          <w:rPr>
            <w:lang w:val="en-GB"/>
          </w:rPr>
          <w:t xml:space="preserve"> combinations</w:t>
        </w:r>
      </w:ins>
      <w:ins w:id="2295" w:author="Michael Gomes" w:date="2020-10-16T14:00:00Z">
        <w:del w:id="2296" w:author="Tristen Paul" w:date="2020-10-17T00:31:00Z">
          <w:r w:rsidR="00A9028B" w:rsidDel="004D54FC">
            <w:rPr>
              <w:lang w:val="en-GB"/>
            </w:rPr>
            <w:delText>s</w:delText>
          </w:r>
        </w:del>
      </w:ins>
      <w:ins w:id="2297" w:author="Michael Gomes" w:date="2020-10-16T14:01:00Z">
        <w:r w:rsidR="00A9028B">
          <w:rPr>
            <w:lang w:val="en-GB"/>
          </w:rPr>
          <w:t xml:space="preserve"> where the</w:t>
        </w:r>
      </w:ins>
      <w:ins w:id="2298" w:author="Tristen Paul" w:date="2020-10-17T00:31:00Z">
        <w:r w:rsidR="004D54FC">
          <w:rPr>
            <w:lang w:val="en-GB"/>
          </w:rPr>
          <w:t>re are</w:t>
        </w:r>
      </w:ins>
      <w:ins w:id="2299" w:author="Michael Gomes" w:date="2020-10-16T14:01:00Z">
        <w:r w:rsidR="00A9028B">
          <w:rPr>
            <w:lang w:val="en-GB"/>
          </w:rPr>
          <w:t xml:space="preserve"> zeroes </w:t>
        </w:r>
      </w:ins>
      <w:ins w:id="2300" w:author="Michael Gomes" w:date="2020-10-16T14:02:00Z">
        <w:r w:rsidR="00A9028B">
          <w:rPr>
            <w:lang w:val="en-GB"/>
          </w:rPr>
          <w:t xml:space="preserve">by calling the same solve function. If the algorithm </w:t>
        </w:r>
      </w:ins>
      <w:ins w:id="2301" w:author="Michael Gomes" w:date="2020-10-16T14:03:00Z">
        <w:r w:rsidR="00A9028B">
          <w:rPr>
            <w:lang w:val="en-GB"/>
          </w:rPr>
          <w:t>finds correct values for 3 elements and then realizes that it cannot be solved</w:t>
        </w:r>
      </w:ins>
      <w:ins w:id="2302" w:author="Michael Gomes" w:date="2020-10-16T14:12:00Z">
        <w:r w:rsidR="00977E66">
          <w:rPr>
            <w:lang w:val="en-GB"/>
          </w:rPr>
          <w:t xml:space="preserve"> </w:t>
        </w:r>
        <w:del w:id="2303" w:author="Tristen Paul" w:date="2020-10-17T00:31:00Z">
          <w:r w:rsidR="00977E66" w:rsidDel="004D54FC">
            <w:rPr>
              <w:lang w:val="en-GB"/>
            </w:rPr>
            <w:delText>so far</w:delText>
          </w:r>
        </w:del>
      </w:ins>
      <w:ins w:id="2304" w:author="Tristen Paul" w:date="2020-10-17T00:31:00Z">
        <w:r w:rsidR="004D54FC">
          <w:rPr>
            <w:lang w:val="en-GB"/>
          </w:rPr>
          <w:t>further</w:t>
        </w:r>
      </w:ins>
      <w:ins w:id="2305" w:author="Michael Gomes" w:date="2020-10-16T14:03:00Z">
        <w:r w:rsidR="00A9028B">
          <w:rPr>
            <w:lang w:val="en-GB"/>
          </w:rPr>
          <w:t>,</w:t>
        </w:r>
      </w:ins>
      <w:ins w:id="2306" w:author="Michael Gomes" w:date="2020-10-16T14:04:00Z">
        <w:r w:rsidR="00A9028B">
          <w:rPr>
            <w:lang w:val="en-GB"/>
          </w:rPr>
          <w:t xml:space="preserve"> it can backtrack </w:t>
        </w:r>
        <w:del w:id="2307" w:author="Tristen Paul" w:date="2020-10-17T00:32:00Z">
          <w:r w:rsidR="00A9028B" w:rsidDel="004D54FC">
            <w:rPr>
              <w:lang w:val="en-GB"/>
            </w:rPr>
            <w:delText xml:space="preserve">really </w:delText>
          </w:r>
        </w:del>
        <w:r w:rsidR="00A9028B">
          <w:rPr>
            <w:lang w:val="en-GB"/>
          </w:rPr>
          <w:t>quickly</w:t>
        </w:r>
      </w:ins>
      <w:ins w:id="2308" w:author="Tristen Paul" w:date="2020-10-17T00:32:00Z">
        <w:r w:rsidR="004D54FC">
          <w:rPr>
            <w:lang w:val="en-GB"/>
          </w:rPr>
          <w:t>,</w:t>
        </w:r>
      </w:ins>
      <w:ins w:id="2309" w:author="Michael Gomes" w:date="2020-10-16T14:12:00Z">
        <w:r w:rsidR="00977E66">
          <w:rPr>
            <w:lang w:val="en-GB"/>
          </w:rPr>
          <w:t xml:space="preserve"> even if it has to go back to the firs</w:t>
        </w:r>
      </w:ins>
      <w:ins w:id="2310" w:author="Michael Gomes" w:date="2020-10-16T14:13:00Z">
        <w:r w:rsidR="00977E66">
          <w:rPr>
            <w:lang w:val="en-GB"/>
          </w:rPr>
          <w:t>t element</w:t>
        </w:r>
      </w:ins>
      <w:ins w:id="2311" w:author="Michael Gomes" w:date="2020-10-16T14:12:00Z">
        <w:del w:id="2312" w:author="Tristen Paul" w:date="2020-10-17T00:32:00Z">
          <w:r w:rsidR="00977E66" w:rsidDel="004D54FC">
            <w:rPr>
              <w:lang w:val="en-GB"/>
            </w:rPr>
            <w:delText>,</w:delText>
          </w:r>
        </w:del>
        <w:r w:rsidR="00977E66">
          <w:rPr>
            <w:lang w:val="en-GB"/>
          </w:rPr>
          <w:t xml:space="preserve"> </w:t>
        </w:r>
      </w:ins>
      <w:ins w:id="2313" w:author="Michael Gomes" w:date="2020-10-16T14:04:00Z">
        <w:r w:rsidR="00A9028B">
          <w:rPr>
            <w:lang w:val="en-GB"/>
          </w:rPr>
          <w:t xml:space="preserve">by </w:t>
        </w:r>
        <w:del w:id="2314" w:author="Tristen Paul" w:date="2020-10-17T00:32:00Z">
          <w:r w:rsidR="00A9028B" w:rsidDel="004D54FC">
            <w:rPr>
              <w:lang w:val="en-GB"/>
            </w:rPr>
            <w:delText xml:space="preserve">just </w:delText>
          </w:r>
        </w:del>
        <w:r w:rsidR="00A9028B">
          <w:rPr>
            <w:lang w:val="en-GB"/>
          </w:rPr>
          <w:t>retu</w:t>
        </w:r>
      </w:ins>
      <w:ins w:id="2315" w:author="Michael Gomes" w:date="2020-10-16T14:05:00Z">
        <w:r w:rsidR="00A9028B">
          <w:rPr>
            <w:lang w:val="en-GB"/>
          </w:rPr>
          <w:t>r</w:t>
        </w:r>
      </w:ins>
      <w:ins w:id="2316" w:author="Michael Gomes" w:date="2020-10-16T14:04:00Z">
        <w:r w:rsidR="00A9028B">
          <w:rPr>
            <w:lang w:val="en-GB"/>
          </w:rPr>
          <w:t xml:space="preserve">ning false and </w:t>
        </w:r>
      </w:ins>
      <w:ins w:id="2317" w:author="Michael Gomes" w:date="2020-10-16T14:05:00Z">
        <w:r w:rsidR="00A9028B">
          <w:rPr>
            <w:lang w:val="en-GB"/>
          </w:rPr>
          <w:t xml:space="preserve">setting </w:t>
        </w:r>
      </w:ins>
      <w:ins w:id="2318" w:author="Michael Gomes" w:date="2020-10-16T14:06:00Z">
        <w:r w:rsidR="00A9028B">
          <w:rPr>
            <w:lang w:val="en-GB"/>
          </w:rPr>
          <w:t xml:space="preserve">all </w:t>
        </w:r>
        <w:del w:id="2319" w:author="Tristen Paul" w:date="2020-10-17T00:32:00Z">
          <w:r w:rsidR="00A9028B" w:rsidDel="004D54FC">
            <w:rPr>
              <w:lang w:val="en-GB"/>
            </w:rPr>
            <w:delText>supposed</w:delText>
          </w:r>
        </w:del>
      </w:ins>
      <w:ins w:id="2320" w:author="Tristen Paul" w:date="2020-10-17T00:33:00Z">
        <w:r w:rsidR="004D54FC">
          <w:rPr>
            <w:lang w:val="en-GB"/>
          </w:rPr>
          <w:t>updated element values</w:t>
        </w:r>
      </w:ins>
      <w:ins w:id="2321" w:author="Michael Gomes" w:date="2020-10-16T14:06:00Z">
        <w:r w:rsidR="00A9028B">
          <w:rPr>
            <w:lang w:val="en-GB"/>
          </w:rPr>
          <w:t xml:space="preserve"> </w:t>
        </w:r>
        <w:del w:id="2322" w:author="Tristen Paul" w:date="2020-10-17T00:33:00Z">
          <w:r w:rsidR="00A9028B" w:rsidDel="004D54FC">
            <w:rPr>
              <w:lang w:val="en-GB"/>
            </w:rPr>
            <w:delText xml:space="preserve">correct element values </w:delText>
          </w:r>
        </w:del>
        <w:r w:rsidR="00A9028B">
          <w:rPr>
            <w:lang w:val="en-GB"/>
          </w:rPr>
          <w:t xml:space="preserve">back to 0. </w:t>
        </w:r>
      </w:ins>
    </w:p>
    <w:p w14:paraId="15A6115C" w14:textId="4DC8CA7F" w:rsidR="007233D7" w:rsidRDefault="00A9028B" w:rsidP="007233D7">
      <w:pPr>
        <w:rPr>
          <w:ins w:id="2323" w:author="Michael Gomes" w:date="2020-10-16T13:52:00Z"/>
          <w:lang w:val="en-GB"/>
        </w:rPr>
      </w:pPr>
      <w:ins w:id="2324" w:author="Michael Gomes" w:date="2020-10-16T14:07:00Z">
        <w:del w:id="2325" w:author="Tristen Paul" w:date="2020-10-17T00:33:00Z">
          <w:r w:rsidDel="004D54FC">
            <w:rPr>
              <w:lang w:val="en-GB"/>
            </w:rPr>
            <w:delText>Our</w:delText>
          </w:r>
        </w:del>
      </w:ins>
      <w:ins w:id="2326" w:author="Tristen Paul" w:date="2020-10-17T00:33:00Z">
        <w:r w:rsidR="004D54FC">
          <w:rPr>
            <w:lang w:val="en-GB"/>
          </w:rPr>
          <w:t xml:space="preserve">The stack implementation of the </w:t>
        </w:r>
      </w:ins>
      <w:ins w:id="2327" w:author="Michael Gomes" w:date="2020-10-16T14:07:00Z">
        <w:del w:id="2328" w:author="Tristen Paul" w:date="2020-10-17T00:33:00Z">
          <w:r w:rsidDel="004D54FC">
            <w:rPr>
              <w:lang w:val="en-GB"/>
            </w:rPr>
            <w:delText xml:space="preserve"> </w:delText>
          </w:r>
        </w:del>
        <w:r>
          <w:rPr>
            <w:lang w:val="en-GB"/>
          </w:rPr>
          <w:t xml:space="preserve">backtracking algorithm </w:t>
        </w:r>
        <w:del w:id="2329" w:author="Tristen Paul" w:date="2020-10-17T00:33:00Z">
          <w:r w:rsidDel="004D54FC">
            <w:rPr>
              <w:lang w:val="en-GB"/>
            </w:rPr>
            <w:delText xml:space="preserve">using stacks </w:delText>
          </w:r>
        </w:del>
        <w:r>
          <w:rPr>
            <w:lang w:val="en-GB"/>
          </w:rPr>
          <w:t>find</w:t>
        </w:r>
      </w:ins>
      <w:ins w:id="2330" w:author="Tristen Paul" w:date="2020-10-17T00:33:00Z">
        <w:r w:rsidR="004D54FC">
          <w:rPr>
            <w:lang w:val="en-GB"/>
          </w:rPr>
          <w:t>s</w:t>
        </w:r>
      </w:ins>
      <w:ins w:id="2331" w:author="Michael Gomes" w:date="2020-10-16T14:07:00Z">
        <w:r>
          <w:rPr>
            <w:lang w:val="en-GB"/>
          </w:rPr>
          <w:t xml:space="preserve"> the first zero and pus</w:t>
        </w:r>
      </w:ins>
      <w:ins w:id="2332" w:author="Michael Gomes" w:date="2020-10-16T14:08:00Z">
        <w:r>
          <w:rPr>
            <w:lang w:val="en-GB"/>
          </w:rPr>
          <w:t xml:space="preserve">hes the first value to try which would be 1 to </w:t>
        </w:r>
      </w:ins>
      <w:ins w:id="2333" w:author="Tristen Paul" w:date="2020-10-17T00:33:00Z">
        <w:r w:rsidR="004D54FC">
          <w:rPr>
            <w:lang w:val="en-GB"/>
          </w:rPr>
          <w:t xml:space="preserve">the </w:t>
        </w:r>
      </w:ins>
      <w:ins w:id="2334" w:author="Michael Gomes" w:date="2020-10-16T14:08:00Z">
        <w:del w:id="2335" w:author="Tristen Paul" w:date="2020-10-17T00:33:00Z">
          <w:r w:rsidDel="004D54FC">
            <w:rPr>
              <w:lang w:val="en-GB"/>
            </w:rPr>
            <w:delText xml:space="preserve">a </w:delText>
          </w:r>
        </w:del>
      </w:ins>
      <w:ins w:id="2336" w:author="Michael Gomes" w:date="2020-10-16T14:21:00Z">
        <w:del w:id="2337" w:author="Tristen Paul" w:date="2020-10-17T00:33:00Z">
          <w:r w:rsidR="004F3172" w:rsidDel="004D54FC">
            <w:rPr>
              <w:lang w:val="en-GB"/>
            </w:rPr>
            <w:delText xml:space="preserve">value </w:delText>
          </w:r>
        </w:del>
      </w:ins>
      <w:ins w:id="2338" w:author="Michael Gomes" w:date="2020-10-16T14:08:00Z">
        <w:r>
          <w:rPr>
            <w:lang w:val="en-GB"/>
          </w:rPr>
          <w:t xml:space="preserve">stack. It also pushes the x and y coordinate of </w:t>
        </w:r>
        <w:del w:id="2339" w:author="Tristen Paul" w:date="2020-10-17T00:34:00Z">
          <w:r w:rsidDel="004D54FC">
            <w:rPr>
              <w:lang w:val="en-GB"/>
            </w:rPr>
            <w:delText>where that</w:delText>
          </w:r>
        </w:del>
      </w:ins>
      <w:ins w:id="2340" w:author="Tristen Paul" w:date="2020-10-17T00:34:00Z">
        <w:r w:rsidR="004D54FC">
          <w:rPr>
            <w:lang w:val="en-GB"/>
          </w:rPr>
          <w:t>the</w:t>
        </w:r>
      </w:ins>
      <w:ins w:id="2341" w:author="Michael Gomes" w:date="2020-10-16T14:08:00Z">
        <w:r>
          <w:rPr>
            <w:lang w:val="en-GB"/>
          </w:rPr>
          <w:t xml:space="preserve"> value </w:t>
        </w:r>
        <w:del w:id="2342" w:author="Tristen Paul" w:date="2020-10-17T00:34:00Z">
          <w:r w:rsidDel="004D54FC">
            <w:rPr>
              <w:lang w:val="en-GB"/>
            </w:rPr>
            <w:delText xml:space="preserve">was input </w:delText>
          </w:r>
        </w:del>
        <w:r>
          <w:rPr>
            <w:lang w:val="en-GB"/>
          </w:rPr>
          <w:t>to two other stacks</w:t>
        </w:r>
      </w:ins>
      <w:ins w:id="2343" w:author="Tristen Paul" w:date="2020-10-17T00:34:00Z">
        <w:r w:rsidR="004D54FC">
          <w:rPr>
            <w:lang w:val="en-GB"/>
          </w:rPr>
          <w:t xml:space="preserve"> respectively</w:t>
        </w:r>
      </w:ins>
      <w:ins w:id="2344" w:author="Michael Gomes" w:date="2020-10-16T14:08:00Z">
        <w:r>
          <w:rPr>
            <w:lang w:val="en-GB"/>
          </w:rPr>
          <w:t xml:space="preserve">. </w:t>
        </w:r>
        <w:r w:rsidR="00977E66">
          <w:rPr>
            <w:lang w:val="en-GB"/>
          </w:rPr>
          <w:t xml:space="preserve">If the </w:t>
        </w:r>
      </w:ins>
      <w:ins w:id="2345" w:author="Tristen Paul" w:date="2020-10-17T00:34:00Z">
        <w:r w:rsidR="004D54FC">
          <w:rPr>
            <w:lang w:val="en-GB"/>
          </w:rPr>
          <w:t xml:space="preserve">value of one </w:t>
        </w:r>
      </w:ins>
      <w:ins w:id="2346" w:author="Michael Gomes" w:date="2020-10-16T14:09:00Z">
        <w:r w:rsidR="00977E66">
          <w:rPr>
            <w:lang w:val="en-GB"/>
          </w:rPr>
          <w:t xml:space="preserve">1 did not work </w:t>
        </w:r>
      </w:ins>
      <w:ins w:id="2347" w:author="Tristen Paul" w:date="2020-10-17T00:34:00Z">
        <w:r w:rsidR="004D54FC">
          <w:rPr>
            <w:lang w:val="en-GB"/>
          </w:rPr>
          <w:t xml:space="preserve">in that position </w:t>
        </w:r>
      </w:ins>
      <w:ins w:id="2348" w:author="Michael Gomes" w:date="2020-10-16T14:09:00Z">
        <w:r w:rsidR="00977E66">
          <w:rPr>
            <w:lang w:val="en-GB"/>
          </w:rPr>
          <w:t xml:space="preserve">then </w:t>
        </w:r>
        <w:del w:id="2349" w:author="Tristen Paul" w:date="2020-10-17T00:35:00Z">
          <w:r w:rsidR="00977E66" w:rsidDel="004D54FC">
            <w:rPr>
              <w:lang w:val="en-GB"/>
            </w:rPr>
            <w:delText>i</w:delText>
          </w:r>
        </w:del>
      </w:ins>
      <w:ins w:id="2350" w:author="Tristen Paul" w:date="2020-10-17T00:35:00Z">
        <w:r w:rsidR="004D54FC">
          <w:rPr>
            <w:lang w:val="en-GB"/>
          </w:rPr>
          <w:t>the algorithm</w:t>
        </w:r>
      </w:ins>
      <w:ins w:id="2351" w:author="Michael Gomes" w:date="2020-10-16T14:09:00Z">
        <w:del w:id="2352" w:author="Tristen Paul" w:date="2020-10-17T00:35:00Z">
          <w:r w:rsidR="00977E66" w:rsidDel="004D54FC">
            <w:rPr>
              <w:lang w:val="en-GB"/>
            </w:rPr>
            <w:delText>t</w:delText>
          </w:r>
        </w:del>
        <w:r w:rsidR="00977E66">
          <w:rPr>
            <w:lang w:val="en-GB"/>
          </w:rPr>
          <w:t xml:space="preserve"> will </w:t>
        </w:r>
        <w:r w:rsidR="00977E66">
          <w:rPr>
            <w:lang w:val="en-GB"/>
          </w:rPr>
          <w:lastRenderedPageBreak/>
          <w:t xml:space="preserve">pop from </w:t>
        </w:r>
        <w:del w:id="2353" w:author="Tristen Paul" w:date="2020-10-17T00:35:00Z">
          <w:r w:rsidR="00977E66" w:rsidDel="004D54FC">
            <w:rPr>
              <w:lang w:val="en-GB"/>
            </w:rPr>
            <w:delText>all</w:delText>
          </w:r>
        </w:del>
      </w:ins>
      <w:ins w:id="2354" w:author="Tristen Paul" w:date="2020-10-17T00:35:00Z">
        <w:r w:rsidR="004D54FC">
          <w:rPr>
            <w:lang w:val="en-GB"/>
          </w:rPr>
          <w:t xml:space="preserve">the values stack, as well as the two coordinate stacks </w:t>
        </w:r>
      </w:ins>
      <w:ins w:id="2355" w:author="Michael Gomes" w:date="2020-10-16T14:09:00Z">
        <w:del w:id="2356" w:author="Tristen Paul" w:date="2020-10-17T00:35:00Z">
          <w:r w:rsidR="00977E66" w:rsidDel="004D54FC">
            <w:rPr>
              <w:lang w:val="en-GB"/>
            </w:rPr>
            <w:delText xml:space="preserve"> </w:delText>
          </w:r>
        </w:del>
      </w:ins>
      <w:ins w:id="2357" w:author="Tristen Paul" w:date="2020-10-17T00:35:00Z">
        <w:r w:rsidR="004D54FC">
          <w:rPr>
            <w:lang w:val="en-GB"/>
          </w:rPr>
          <w:t xml:space="preserve">and then </w:t>
        </w:r>
      </w:ins>
      <w:ins w:id="2358" w:author="Michael Gomes" w:date="2020-10-16T14:09:00Z">
        <w:del w:id="2359" w:author="Tristen Paul" w:date="2020-10-17T00:35:00Z">
          <w:r w:rsidR="00977E66" w:rsidDel="004D54FC">
            <w:rPr>
              <w:lang w:val="en-GB"/>
            </w:rPr>
            <w:delText xml:space="preserve">3 stacks and </w:delText>
          </w:r>
        </w:del>
        <w:r w:rsidR="00977E66">
          <w:rPr>
            <w:lang w:val="en-GB"/>
          </w:rPr>
          <w:t>try the next value 2 in that x and y coordinate. It will also push</w:t>
        </w:r>
      </w:ins>
      <w:ins w:id="2360" w:author="Tristen Paul" w:date="2020-10-17T00:36:00Z">
        <w:r w:rsidR="004D54FC">
          <w:rPr>
            <w:lang w:val="en-GB"/>
          </w:rPr>
          <w:t xml:space="preserve"> the same x and y co-ordinate values</w:t>
        </w:r>
      </w:ins>
      <w:ins w:id="2361" w:author="Michael Gomes" w:date="2020-10-16T14:09:00Z">
        <w:r w:rsidR="00977E66">
          <w:rPr>
            <w:lang w:val="en-GB"/>
          </w:rPr>
          <w:t xml:space="preserve"> to the stacks again.</w:t>
        </w:r>
      </w:ins>
      <w:ins w:id="2362" w:author="Michael Gomes" w:date="2020-10-16T14:10:00Z">
        <w:r w:rsidR="00977E66">
          <w:rPr>
            <w:lang w:val="en-GB"/>
          </w:rPr>
          <w:t xml:space="preserve"> These stack</w:t>
        </w:r>
        <w:del w:id="2363" w:author="Tristen Paul" w:date="2020-10-17T00:36:00Z">
          <w:r w:rsidR="00977E66" w:rsidDel="004D54FC">
            <w:rPr>
              <w:lang w:val="en-GB"/>
            </w:rPr>
            <w:delText>s</w:delText>
          </w:r>
        </w:del>
        <w:r w:rsidR="00977E66">
          <w:rPr>
            <w:lang w:val="en-GB"/>
          </w:rPr>
          <w:t xml:space="preserve"> operations of pushing and popping </w:t>
        </w:r>
      </w:ins>
      <w:ins w:id="2364" w:author="Tristen Paul" w:date="2020-10-17T00:36:00Z">
        <w:r w:rsidR="004D54FC">
          <w:rPr>
            <w:lang w:val="en-GB"/>
          </w:rPr>
          <w:t xml:space="preserve">make a significant contribution </w:t>
        </w:r>
      </w:ins>
      <w:ins w:id="2365" w:author="Michael Gomes" w:date="2020-10-16T14:10:00Z">
        <w:del w:id="2366" w:author="Tristen Paul" w:date="2020-10-17T00:36:00Z">
          <w:r w:rsidR="00977E66" w:rsidDel="004D54FC">
            <w:rPr>
              <w:lang w:val="en-GB"/>
            </w:rPr>
            <w:delText>can add up very quickly to c</w:delText>
          </w:r>
        </w:del>
      </w:ins>
      <w:ins w:id="2367" w:author="Michael Gomes" w:date="2020-10-16T14:11:00Z">
        <w:del w:id="2368" w:author="Tristen Paul" w:date="2020-10-17T00:36:00Z">
          <w:r w:rsidR="00977E66" w:rsidDel="004D54FC">
            <w:rPr>
              <w:lang w:val="en-GB"/>
            </w:rPr>
            <w:delText>ontribute t</w:delText>
          </w:r>
        </w:del>
      </w:ins>
      <w:ins w:id="2369" w:author="Tristen Paul" w:date="2020-10-17T00:36:00Z">
        <w:r w:rsidR="004D54FC">
          <w:rPr>
            <w:lang w:val="en-GB"/>
          </w:rPr>
          <w:t>t</w:t>
        </w:r>
      </w:ins>
      <w:ins w:id="2370" w:author="Michael Gomes" w:date="2020-10-16T14:11:00Z">
        <w:r w:rsidR="00977E66">
          <w:rPr>
            <w:lang w:val="en-GB"/>
          </w:rPr>
          <w:t>o the lengthy run time</w:t>
        </w:r>
      </w:ins>
      <w:ins w:id="2371" w:author="Tristen Paul" w:date="2020-10-17T00:36:00Z">
        <w:r w:rsidR="004D54FC">
          <w:rPr>
            <w:lang w:val="en-GB"/>
          </w:rPr>
          <w:t xml:space="preserve"> of this implementation</w:t>
        </w:r>
      </w:ins>
      <w:ins w:id="2372" w:author="Michael Gomes" w:date="2020-10-16T14:11:00Z">
        <w:del w:id="2373" w:author="Tristen Paul" w:date="2020-10-17T00:36:00Z">
          <w:r w:rsidR="00977E66" w:rsidDel="004D54FC">
            <w:rPr>
              <w:lang w:val="en-GB"/>
            </w:rPr>
            <w:delText>s</w:delText>
          </w:r>
        </w:del>
        <w:r w:rsidR="00977E66">
          <w:rPr>
            <w:lang w:val="en-GB"/>
          </w:rPr>
          <w:t xml:space="preserve">. If </w:t>
        </w:r>
        <w:del w:id="2374" w:author="Tristen Paul" w:date="2020-10-17T00:36:00Z">
          <w:r w:rsidR="00977E66" w:rsidDel="004D54FC">
            <w:rPr>
              <w:lang w:val="en-GB"/>
            </w:rPr>
            <w:delText>we</w:delText>
          </w:r>
        </w:del>
      </w:ins>
      <w:ins w:id="2375" w:author="Tristen Paul" w:date="2020-10-17T00:36:00Z">
        <w:r w:rsidR="004D54FC">
          <w:rPr>
            <w:lang w:val="en-GB"/>
          </w:rPr>
          <w:t>all</w:t>
        </w:r>
      </w:ins>
      <w:ins w:id="2376" w:author="Michael Gomes" w:date="2020-10-16T14:11:00Z">
        <w:del w:id="2377" w:author="Tristen Paul" w:date="2020-10-17T00:37:00Z">
          <w:r w:rsidR="00977E66" w:rsidDel="004D54FC">
            <w:rPr>
              <w:lang w:val="en-GB"/>
            </w:rPr>
            <w:delText xml:space="preserve"> have</w:delText>
          </w:r>
        </w:del>
        <w:r w:rsidR="00977E66">
          <w:rPr>
            <w:lang w:val="en-GB"/>
          </w:rPr>
          <w:t xml:space="preserve"> 3 elements </w:t>
        </w:r>
      </w:ins>
      <w:ins w:id="2378" w:author="Tristen Paul" w:date="2020-10-17T00:37:00Z">
        <w:r w:rsidR="004D54FC">
          <w:rPr>
            <w:lang w:val="en-GB"/>
          </w:rPr>
          <w:t xml:space="preserve">are </w:t>
        </w:r>
      </w:ins>
      <w:ins w:id="2379" w:author="Michael Gomes" w:date="2020-10-16T14:11:00Z">
        <w:r w:rsidR="00977E66">
          <w:rPr>
            <w:lang w:val="en-GB"/>
          </w:rPr>
          <w:t xml:space="preserve">correctly placed </w:t>
        </w:r>
      </w:ins>
      <w:ins w:id="2380" w:author="Michael Gomes" w:date="2020-10-16T14:13:00Z">
        <w:r w:rsidR="00977E66">
          <w:rPr>
            <w:lang w:val="en-GB"/>
          </w:rPr>
          <w:t xml:space="preserve">and then </w:t>
        </w:r>
      </w:ins>
      <w:ins w:id="2381" w:author="Tristen Paul" w:date="2020-10-17T00:37:00Z">
        <w:r w:rsidR="004D54FC">
          <w:rPr>
            <w:lang w:val="en-GB"/>
          </w:rPr>
          <w:t>the algorithm reaches a point where the puzzle cannot be solved further</w:t>
        </w:r>
      </w:ins>
      <w:ins w:id="2382" w:author="Michael Gomes" w:date="2020-10-16T14:13:00Z">
        <w:del w:id="2383" w:author="Tristen Paul" w:date="2020-10-17T00:37:00Z">
          <w:r w:rsidR="00977E66" w:rsidDel="004D54FC">
            <w:rPr>
              <w:lang w:val="en-GB"/>
            </w:rPr>
            <w:delText>it realizes that it cannot be solved so far</w:delText>
          </w:r>
        </w:del>
        <w:r w:rsidR="00977E66">
          <w:rPr>
            <w:lang w:val="en-GB"/>
          </w:rPr>
          <w:t xml:space="preserve">, it </w:t>
        </w:r>
      </w:ins>
      <w:ins w:id="2384" w:author="Michael Gomes" w:date="2020-10-16T14:14:00Z">
        <w:r w:rsidR="00977E66">
          <w:rPr>
            <w:lang w:val="en-GB"/>
          </w:rPr>
          <w:t xml:space="preserve">backtracks </w:t>
        </w:r>
        <w:del w:id="2385" w:author="Tristen Paul" w:date="2020-10-17T00:37:00Z">
          <w:r w:rsidR="00977E66" w:rsidDel="004D54FC">
            <w:rPr>
              <w:lang w:val="en-GB"/>
            </w:rPr>
            <w:delText xml:space="preserve">very </w:delText>
          </w:r>
        </w:del>
        <w:r w:rsidR="00977E66">
          <w:rPr>
            <w:lang w:val="en-GB"/>
          </w:rPr>
          <w:t>slowly</w:t>
        </w:r>
      </w:ins>
      <w:ins w:id="2386" w:author="Michael Gomes" w:date="2020-10-16T14:15:00Z">
        <w:r w:rsidR="00977E66">
          <w:rPr>
            <w:lang w:val="en-GB"/>
          </w:rPr>
          <w:t xml:space="preserve"> if it has to go back to the first element due to the numerous peeks and pops needed</w:t>
        </w:r>
      </w:ins>
      <w:ins w:id="2387" w:author="Michael Gomes" w:date="2020-10-16T14:16:00Z">
        <w:r w:rsidR="00977E66">
          <w:rPr>
            <w:lang w:val="en-GB"/>
          </w:rPr>
          <w:t>.</w:t>
        </w:r>
      </w:ins>
      <w:ins w:id="2388" w:author="Tristen Paul" w:date="2020-10-17T00:38:00Z">
        <w:r w:rsidR="004D54FC" w:rsidRPr="004D54FC">
          <w:rPr>
            <w:lang w:val="en-GB"/>
          </w:rPr>
          <w:t xml:space="preserve"> </w:t>
        </w:r>
        <w:r w:rsidR="004D54FC">
          <w:rPr>
            <w:lang w:val="en-GB"/>
          </w:rPr>
          <w:t>Each x and y</w:t>
        </w:r>
      </w:ins>
      <w:ins w:id="2389" w:author="Michael Gomes" w:date="2020-10-16T14:16:00Z">
        <w:r w:rsidR="00977E66">
          <w:rPr>
            <w:lang w:val="en-GB"/>
          </w:rPr>
          <w:t xml:space="preserve"> </w:t>
        </w:r>
      </w:ins>
      <w:ins w:id="2390" w:author="Tristen Paul" w:date="2020-10-17T00:38:00Z">
        <w:r w:rsidR="004D54FC">
          <w:rPr>
            <w:lang w:val="en-GB"/>
          </w:rPr>
          <w:t xml:space="preserve">coordinate pair will </w:t>
        </w:r>
      </w:ins>
      <w:ins w:id="2391" w:author="Michael Gomes" w:date="2020-10-16T14:16:00Z">
        <w:del w:id="2392" w:author="Tristen Paul" w:date="2020-10-17T00:38:00Z">
          <w:r w:rsidR="00977E66" w:rsidDel="004D54FC">
            <w:rPr>
              <w:lang w:val="en-GB"/>
            </w:rPr>
            <w:delText xml:space="preserve">We will </w:delText>
          </w:r>
        </w:del>
        <w:r w:rsidR="00977E66">
          <w:rPr>
            <w:lang w:val="en-GB"/>
          </w:rPr>
          <w:t>need to peek</w:t>
        </w:r>
      </w:ins>
      <w:ins w:id="2393" w:author="Tristen Paul" w:date="2020-10-17T00:38:00Z">
        <w:r w:rsidR="004D54FC">
          <w:rPr>
            <w:lang w:val="en-GB"/>
          </w:rPr>
          <w:t>ed</w:t>
        </w:r>
      </w:ins>
      <w:ins w:id="2394" w:author="Michael Gomes" w:date="2020-10-16T14:16:00Z">
        <w:r w:rsidR="00977E66">
          <w:rPr>
            <w:lang w:val="en-GB"/>
          </w:rPr>
          <w:t xml:space="preserve"> and pop</w:t>
        </w:r>
      </w:ins>
      <w:ins w:id="2395" w:author="Tristen Paul" w:date="2020-10-17T00:38:00Z">
        <w:r w:rsidR="004D54FC">
          <w:rPr>
            <w:lang w:val="en-GB"/>
          </w:rPr>
          <w:t>ped</w:t>
        </w:r>
      </w:ins>
      <w:ins w:id="2396" w:author="Michael Gomes" w:date="2020-10-16T14:16:00Z">
        <w:r w:rsidR="00977E66">
          <w:rPr>
            <w:lang w:val="en-GB"/>
          </w:rPr>
          <w:t xml:space="preserve"> </w:t>
        </w:r>
        <w:del w:id="2397" w:author="Tristen Paul" w:date="2020-10-17T00:38:00Z">
          <w:r w:rsidR="00977E66" w:rsidDel="004D54FC">
            <w:rPr>
              <w:lang w:val="en-GB"/>
            </w:rPr>
            <w:delText xml:space="preserve">each x and y coordinate </w:delText>
          </w:r>
        </w:del>
        <w:r w:rsidR="00977E66">
          <w:rPr>
            <w:lang w:val="en-GB"/>
          </w:rPr>
          <w:t xml:space="preserve">and </w:t>
        </w:r>
        <w:del w:id="2398" w:author="Tristen Paul" w:date="2020-10-17T00:38:00Z">
          <w:r w:rsidR="00977E66" w:rsidDel="004D54FC">
            <w:rPr>
              <w:lang w:val="en-GB"/>
            </w:rPr>
            <w:delText xml:space="preserve">set </w:delText>
          </w:r>
        </w:del>
      </w:ins>
      <w:ins w:id="2399" w:author="Tristen Paul" w:date="2020-10-17T00:38:00Z">
        <w:r w:rsidR="004D54FC">
          <w:rPr>
            <w:lang w:val="en-GB"/>
          </w:rPr>
          <w:t xml:space="preserve">the </w:t>
        </w:r>
      </w:ins>
      <w:ins w:id="2400" w:author="Michael Gomes" w:date="2020-10-16T14:16:00Z">
        <w:del w:id="2401" w:author="Tristen Paul" w:date="2020-10-17T00:38:00Z">
          <w:r w:rsidR="00977E66" w:rsidDel="004D54FC">
            <w:rPr>
              <w:lang w:val="en-GB"/>
            </w:rPr>
            <w:delText xml:space="preserve">that </w:delText>
          </w:r>
        </w:del>
        <w:r w:rsidR="00977E66">
          <w:rPr>
            <w:lang w:val="en-GB"/>
          </w:rPr>
          <w:t>value</w:t>
        </w:r>
      </w:ins>
      <w:ins w:id="2402" w:author="Tristen Paul" w:date="2020-10-17T00:38:00Z">
        <w:r w:rsidR="004D54FC">
          <w:rPr>
            <w:lang w:val="en-GB"/>
          </w:rPr>
          <w:t xml:space="preserve"> set</w:t>
        </w:r>
      </w:ins>
      <w:ins w:id="2403" w:author="Michael Gomes" w:date="2020-10-16T14:16:00Z">
        <w:r w:rsidR="00977E66">
          <w:rPr>
            <w:lang w:val="en-GB"/>
          </w:rPr>
          <w:t xml:space="preserve"> back to 0.</w:t>
        </w:r>
      </w:ins>
      <w:ins w:id="2404" w:author="Michael Gomes" w:date="2020-10-16T14:17:00Z">
        <w:r w:rsidR="00977E66">
          <w:rPr>
            <w:lang w:val="en-GB"/>
          </w:rPr>
          <w:t xml:space="preserve"> In this example</w:t>
        </w:r>
        <w:del w:id="2405" w:author="Tristen Paul" w:date="2020-10-17T00:38:00Z">
          <w:r w:rsidR="00977E66" w:rsidDel="004D54FC">
            <w:rPr>
              <w:lang w:val="en-GB"/>
            </w:rPr>
            <w:delText xml:space="preserve"> it</w:delText>
          </w:r>
        </w:del>
      </w:ins>
      <w:ins w:id="2406" w:author="Tristen Paul" w:date="2020-10-17T00:38:00Z">
        <w:r w:rsidR="004D54FC">
          <w:rPr>
            <w:lang w:val="en-GB"/>
          </w:rPr>
          <w:t xml:space="preserve"> there </w:t>
        </w:r>
      </w:ins>
      <w:ins w:id="2407" w:author="Tristen Paul" w:date="2020-10-17T00:39:00Z">
        <w:r w:rsidR="004D54FC">
          <w:rPr>
            <w:lang w:val="en-GB"/>
          </w:rPr>
          <w:t>will</w:t>
        </w:r>
      </w:ins>
      <w:ins w:id="2408" w:author="Michael Gomes" w:date="2020-10-16T14:17:00Z">
        <w:del w:id="2409" w:author="Tristen Paul" w:date="2020-10-17T00:39:00Z">
          <w:r w:rsidR="00977E66" w:rsidDel="004D54FC">
            <w:rPr>
              <w:lang w:val="en-GB"/>
            </w:rPr>
            <w:delText xml:space="preserve"> </w:delText>
          </w:r>
        </w:del>
        <w:del w:id="2410" w:author="Tristen Paul" w:date="2020-10-17T00:38:00Z">
          <w:r w:rsidR="00977E66" w:rsidDel="004D54FC">
            <w:rPr>
              <w:lang w:val="en-GB"/>
            </w:rPr>
            <w:delText>wil</w:delText>
          </w:r>
        </w:del>
        <w:del w:id="2411" w:author="Tristen Paul" w:date="2020-10-17T00:39:00Z">
          <w:r w:rsidR="00977E66" w:rsidDel="004D54FC">
            <w:rPr>
              <w:lang w:val="en-GB"/>
            </w:rPr>
            <w:delText>l</w:delText>
          </w:r>
        </w:del>
        <w:r w:rsidR="00977E66">
          <w:rPr>
            <w:lang w:val="en-GB"/>
          </w:rPr>
          <w:t xml:space="preserve"> be 3 peeks and pops each for the x and y coordinates. </w:t>
        </w:r>
      </w:ins>
      <w:ins w:id="2412" w:author="Tristen Paul" w:date="2020-10-17T00:39:00Z">
        <w:r w:rsidR="004D54FC">
          <w:rPr>
            <w:lang w:val="en-GB"/>
          </w:rPr>
          <w:t xml:space="preserve">The algorithm will </w:t>
        </w:r>
      </w:ins>
      <w:ins w:id="2413" w:author="Michael Gomes" w:date="2020-10-16T14:17:00Z">
        <w:del w:id="2414" w:author="Tristen Paul" w:date="2020-10-17T00:39:00Z">
          <w:r w:rsidR="00977E66" w:rsidDel="004D54FC">
            <w:rPr>
              <w:lang w:val="en-GB"/>
            </w:rPr>
            <w:delText xml:space="preserve">We </w:delText>
          </w:r>
        </w:del>
      </w:ins>
      <w:ins w:id="2415" w:author="Michael Gomes" w:date="2020-10-16T14:18:00Z">
        <w:del w:id="2416" w:author="Tristen Paul" w:date="2020-10-17T00:39:00Z">
          <w:r w:rsidR="00977E66" w:rsidDel="004D54FC">
            <w:rPr>
              <w:lang w:val="en-GB"/>
            </w:rPr>
            <w:delText xml:space="preserve">will </w:delText>
          </w:r>
        </w:del>
      </w:ins>
      <w:ins w:id="2417" w:author="Michael Gomes" w:date="2020-10-16T14:19:00Z">
        <w:r w:rsidR="004F3172">
          <w:rPr>
            <w:lang w:val="en-GB"/>
          </w:rPr>
          <w:t xml:space="preserve">also </w:t>
        </w:r>
      </w:ins>
      <w:ins w:id="2418" w:author="Michael Gomes" w:date="2020-10-16T14:18:00Z">
        <w:r w:rsidR="00977E66">
          <w:rPr>
            <w:lang w:val="en-GB"/>
          </w:rPr>
          <w:t>need to</w:t>
        </w:r>
      </w:ins>
      <w:ins w:id="2419" w:author="Michael Gomes" w:date="2020-10-16T14:19:00Z">
        <w:r w:rsidR="004F3172">
          <w:rPr>
            <w:lang w:val="en-GB"/>
          </w:rPr>
          <w:t xml:space="preserve"> perform three pops and a peek in total </w:t>
        </w:r>
      </w:ins>
      <w:ins w:id="2420" w:author="Michael Gomes" w:date="2020-10-16T14:18:00Z">
        <w:r w:rsidR="00977E66">
          <w:rPr>
            <w:lang w:val="en-GB"/>
          </w:rPr>
          <w:t>on the value stack</w:t>
        </w:r>
      </w:ins>
      <w:ins w:id="2421" w:author="Michael Gomes" w:date="2020-10-16T14:19:00Z">
        <w:r w:rsidR="004F3172">
          <w:rPr>
            <w:lang w:val="en-GB"/>
          </w:rPr>
          <w:t>. This is a total of 16</w:t>
        </w:r>
      </w:ins>
      <w:ins w:id="2422" w:author="Michael Gomes" w:date="2020-10-16T14:20:00Z">
        <w:r w:rsidR="004F3172">
          <w:rPr>
            <w:lang w:val="en-GB"/>
          </w:rPr>
          <w:t xml:space="preserve"> peek/pop operations to backtrack to the first element, compared to a maximum of 3 operations in the recursive </w:t>
        </w:r>
      </w:ins>
      <w:ins w:id="2423" w:author="Tristen Paul" w:date="2020-10-17T00:39:00Z">
        <w:r w:rsidR="004D54FC">
          <w:rPr>
            <w:lang w:val="en-GB"/>
          </w:rPr>
          <w:t>impl</w:t>
        </w:r>
      </w:ins>
      <w:ins w:id="2424" w:author="Tristen Paul" w:date="2020-10-17T00:40:00Z">
        <w:r w:rsidR="004D54FC">
          <w:rPr>
            <w:lang w:val="en-GB"/>
          </w:rPr>
          <w:t>e</w:t>
        </w:r>
      </w:ins>
      <w:ins w:id="2425" w:author="Tristen Paul" w:date="2020-10-17T00:39:00Z">
        <w:r w:rsidR="004D54FC">
          <w:rPr>
            <w:lang w:val="en-GB"/>
          </w:rPr>
          <w:t>mentation</w:t>
        </w:r>
      </w:ins>
      <w:ins w:id="2426" w:author="Michael Gomes" w:date="2020-10-16T14:20:00Z">
        <w:del w:id="2427" w:author="Tristen Paul" w:date="2020-10-17T00:39:00Z">
          <w:r w:rsidR="004F3172" w:rsidDel="004D54FC">
            <w:rPr>
              <w:lang w:val="en-GB"/>
            </w:rPr>
            <w:delText>one</w:delText>
          </w:r>
        </w:del>
        <w:r w:rsidR="004F3172">
          <w:rPr>
            <w:lang w:val="en-GB"/>
          </w:rPr>
          <w:t>.</w:t>
        </w:r>
      </w:ins>
      <w:ins w:id="2428" w:author="Michael Gomes" w:date="2020-10-16T14:22:00Z">
        <w:r w:rsidR="004F3172">
          <w:rPr>
            <w:lang w:val="en-GB"/>
          </w:rPr>
          <w:t xml:space="preserve"> Due to these operations</w:t>
        </w:r>
      </w:ins>
      <w:ins w:id="2429" w:author="Tristen Paul" w:date="2020-10-17T00:40:00Z">
        <w:r w:rsidR="004D54FC">
          <w:rPr>
            <w:lang w:val="en-GB"/>
          </w:rPr>
          <w:t>,</w:t>
        </w:r>
      </w:ins>
      <w:ins w:id="2430" w:author="Michael Gomes" w:date="2020-10-16T14:22:00Z">
        <w:r w:rsidR="004F3172">
          <w:rPr>
            <w:lang w:val="en-GB"/>
          </w:rPr>
          <w:t xml:space="preserve"> th</w:t>
        </w:r>
      </w:ins>
      <w:ins w:id="2431" w:author="Tristen Paul" w:date="2020-10-17T00:40:00Z">
        <w:r w:rsidR="004D54FC">
          <w:rPr>
            <w:lang w:val="en-GB"/>
          </w:rPr>
          <w:t>is</w:t>
        </w:r>
      </w:ins>
      <w:ins w:id="2432" w:author="Michael Gomes" w:date="2020-10-16T14:22:00Z">
        <w:del w:id="2433" w:author="Tristen Paul" w:date="2020-10-17T00:40:00Z">
          <w:r w:rsidR="004F3172" w:rsidDel="004D54FC">
            <w:rPr>
              <w:lang w:val="en-GB"/>
            </w:rPr>
            <w:delText>e</w:delText>
          </w:r>
        </w:del>
        <w:r w:rsidR="004F3172">
          <w:rPr>
            <w:lang w:val="en-GB"/>
          </w:rPr>
          <w:t xml:space="preserve"> stack implementation </w:t>
        </w:r>
        <w:del w:id="2434" w:author="Tristen Paul" w:date="2020-10-17T00:40:00Z">
          <w:r w:rsidR="004F3172" w:rsidDel="004D54FC">
            <w:rPr>
              <w:lang w:val="en-GB"/>
            </w:rPr>
            <w:delText xml:space="preserve">we made </w:delText>
          </w:r>
        </w:del>
        <w:r w:rsidR="004F3172">
          <w:rPr>
            <w:lang w:val="en-GB"/>
          </w:rPr>
          <w:t xml:space="preserve">can become considerably </w:t>
        </w:r>
        <w:del w:id="2435" w:author="Tristen Paul" w:date="2020-10-17T00:40:00Z">
          <w:r w:rsidR="004F3172" w:rsidDel="004D54FC">
            <w:rPr>
              <w:lang w:val="en-GB"/>
            </w:rPr>
            <w:delText>worse</w:delText>
          </w:r>
        </w:del>
      </w:ins>
      <w:ins w:id="2436" w:author="Tristen Paul" w:date="2020-10-17T00:40:00Z">
        <w:r w:rsidR="004D54FC">
          <w:rPr>
            <w:lang w:val="en-GB"/>
          </w:rPr>
          <w:t>slower</w:t>
        </w:r>
      </w:ins>
      <w:ins w:id="2437" w:author="Michael Gomes" w:date="2020-10-16T14:22:00Z">
        <w:r w:rsidR="004F3172">
          <w:rPr>
            <w:lang w:val="en-GB"/>
          </w:rPr>
          <w:t xml:space="preserve"> than the recursive one</w:t>
        </w:r>
      </w:ins>
      <w:ins w:id="2438" w:author="Tristen Paul" w:date="2020-10-17T00:40:00Z">
        <w:r w:rsidR="004D54FC">
          <w:rPr>
            <w:lang w:val="en-GB"/>
          </w:rPr>
          <w:t xml:space="preserve"> depending on the size of the puzzle and number of missing elements</w:t>
        </w:r>
      </w:ins>
      <w:ins w:id="2439" w:author="Michael Gomes" w:date="2020-10-16T14:22:00Z">
        <w:r w:rsidR="004F3172">
          <w:rPr>
            <w:lang w:val="en-GB"/>
          </w:rPr>
          <w:t>.</w:t>
        </w:r>
      </w:ins>
    </w:p>
    <w:p w14:paraId="3AFA1F35" w14:textId="752AF453" w:rsidR="00F32746" w:rsidRDefault="008302F6" w:rsidP="00F32746">
      <w:pPr>
        <w:rPr>
          <w:ins w:id="2440" w:author="Tristen Paul" w:date="2020-10-17T20:26:00Z"/>
          <w:lang w:val="en-GB"/>
        </w:rPr>
      </w:pPr>
      <w:ins w:id="2441" w:author="Michael Gomes" w:date="2020-10-16T14:26:00Z">
        <w:r>
          <w:rPr>
            <w:lang w:val="en-GB"/>
          </w:rPr>
          <w:t xml:space="preserve">For the results regarding the relation between the number of populated </w:t>
        </w:r>
      </w:ins>
      <w:ins w:id="2442" w:author="Michael Gomes" w:date="2020-10-16T14:27:00Z">
        <w:r>
          <w:rPr>
            <w:lang w:val="en-GB"/>
          </w:rPr>
          <w:t xml:space="preserve">elements in a sudoku puzzle and the time taken to solve it, </w:t>
        </w:r>
        <w:del w:id="2443" w:author="Tristen Paul" w:date="2020-10-17T00:40:00Z">
          <w:r w:rsidDel="004D54FC">
            <w:rPr>
              <w:lang w:val="en-GB"/>
            </w:rPr>
            <w:delText xml:space="preserve">we can see </w:delText>
          </w:r>
        </w:del>
        <w:r>
          <w:rPr>
            <w:lang w:val="en-GB"/>
          </w:rPr>
          <w:t>a general increase in run time as the number of popu</w:t>
        </w:r>
      </w:ins>
      <w:ins w:id="2444" w:author="Michael Gomes" w:date="2020-10-16T14:28:00Z">
        <w:r>
          <w:rPr>
            <w:lang w:val="en-GB"/>
          </w:rPr>
          <w:t>lated elements decreases</w:t>
        </w:r>
      </w:ins>
      <w:ins w:id="2445" w:author="Tristen Paul" w:date="2020-10-17T00:40:00Z">
        <w:r w:rsidR="004D54FC">
          <w:rPr>
            <w:lang w:val="en-GB"/>
          </w:rPr>
          <w:t xml:space="preserve"> can be observed</w:t>
        </w:r>
      </w:ins>
      <w:ins w:id="2446" w:author="Michael Gomes" w:date="2020-10-16T14:28:00Z">
        <w:r>
          <w:rPr>
            <w:lang w:val="en-GB"/>
          </w:rPr>
          <w:t xml:space="preserve">. </w:t>
        </w:r>
      </w:ins>
      <w:ins w:id="2447" w:author="Tristen Paul" w:date="2020-10-17T20:26:00Z">
        <w:del w:id="2448" w:author="Michael Gomes" w:date="2020-10-18T20:35:00Z">
          <w:r w:rsidR="00F32746" w:rsidDel="0019789E">
            <w:rPr>
              <w:lang w:val="en-GB"/>
            </w:rPr>
            <w:delText>.</w:delText>
          </w:r>
        </w:del>
        <w:commentRangeStart w:id="2449"/>
        <w:commentRangeStart w:id="2450"/>
        <w:commentRangeEnd w:id="2449"/>
        <w:r w:rsidR="00F32746">
          <w:rPr>
            <w:rStyle w:val="CommentReference"/>
          </w:rPr>
          <w:commentReference w:id="2449"/>
        </w:r>
      </w:ins>
      <w:commentRangeEnd w:id="2450"/>
      <w:ins w:id="2451" w:author="Tristen Paul" w:date="2020-10-17T20:28:00Z">
        <w:r w:rsidR="00F32746">
          <w:rPr>
            <w:rStyle w:val="CommentReference"/>
          </w:rPr>
          <w:commentReference w:id="2450"/>
        </w:r>
      </w:ins>
      <w:ins w:id="2452" w:author="Tristen Paul" w:date="2020-10-17T20:26:00Z">
        <w:del w:id="2453" w:author="Michael Gomes" w:date="2020-10-18T20:35:00Z">
          <w:r w:rsidR="00F32746" w:rsidDel="0019789E">
            <w:rPr>
              <w:lang w:val="en-GB"/>
            </w:rPr>
            <w:delText xml:space="preserve"> </w:delText>
          </w:r>
        </w:del>
        <w:r w:rsidR="00F32746">
          <w:rPr>
            <w:lang w:val="en-GB"/>
          </w:rPr>
          <w:t>The times taken using the stack algorithm with regards to this test are</w:t>
        </w:r>
      </w:ins>
      <w:ins w:id="2454" w:author="Tristen Paul" w:date="2020-10-17T20:27:00Z">
        <w:r w:rsidR="00F32746">
          <w:rPr>
            <w:lang w:val="en-GB"/>
          </w:rPr>
          <w:t xml:space="preserve"> also higher than the times recorded by the recursive implementation which </w:t>
        </w:r>
      </w:ins>
      <w:ins w:id="2455" w:author="Tristen Paul" w:date="2020-10-17T20:26:00Z">
        <w:r w:rsidR="00F32746">
          <w:rPr>
            <w:lang w:val="en-GB"/>
          </w:rPr>
          <w:t xml:space="preserve">also further supports </w:t>
        </w:r>
      </w:ins>
      <w:ins w:id="2456" w:author="Tristen Paul" w:date="2020-10-17T20:27:00Z">
        <w:r w:rsidR="00F32746">
          <w:rPr>
            <w:lang w:val="en-GB"/>
          </w:rPr>
          <w:t xml:space="preserve">the assertion </w:t>
        </w:r>
      </w:ins>
      <w:ins w:id="2457" w:author="Tristen Paul" w:date="2020-10-17T20:26:00Z">
        <w:r w:rsidR="00F32746">
          <w:rPr>
            <w:lang w:val="en-GB"/>
          </w:rPr>
          <w:t>that our stack implementation is worse than the recursive implementation.</w:t>
        </w:r>
      </w:ins>
    </w:p>
    <w:p w14:paraId="2CC35A57" w14:textId="3278B4A2" w:rsidR="007E2110" w:rsidDel="00F32746" w:rsidRDefault="008302F6" w:rsidP="007E2110">
      <w:pPr>
        <w:rPr>
          <w:del w:id="2458" w:author="Tristen Paul" w:date="2020-10-17T20:28:00Z"/>
          <w:lang w:val="en-GB"/>
        </w:rPr>
      </w:pPr>
      <w:commentRangeStart w:id="2459"/>
      <w:ins w:id="2460" w:author="Michael Gomes" w:date="2020-10-16T14:28:00Z">
        <w:del w:id="2461" w:author="Tristen Paul" w:date="2020-10-17T20:28:00Z">
          <w:r w:rsidDel="00F32746">
            <w:rPr>
              <w:lang w:val="en-GB"/>
            </w:rPr>
            <w:delText>This helps us come to the conclusion that the more populated elements you have in a sudoku puzzle</w:delText>
          </w:r>
        </w:del>
      </w:ins>
      <w:ins w:id="2462" w:author="Michael Gomes" w:date="2020-10-16T14:29:00Z">
        <w:del w:id="2463" w:author="Tristen Paul" w:date="2020-10-17T20:28:00Z">
          <w:r w:rsidR="00135170" w:rsidDel="00F32746">
            <w:rPr>
              <w:lang w:val="en-GB"/>
            </w:rPr>
            <w:delText>, the more likely it will be solved quicker</w:delText>
          </w:r>
        </w:del>
        <w:del w:id="2464" w:author="Tristen Paul" w:date="2020-10-17T20:26:00Z">
          <w:r w:rsidR="00135170" w:rsidDel="00F32746">
            <w:rPr>
              <w:lang w:val="en-GB"/>
            </w:rPr>
            <w:delText>.</w:delText>
          </w:r>
        </w:del>
      </w:ins>
      <w:commentRangeEnd w:id="2459"/>
      <w:del w:id="2465" w:author="Tristen Paul" w:date="2020-10-17T20:26:00Z">
        <w:r w:rsidR="004D54FC" w:rsidDel="00F32746">
          <w:rPr>
            <w:rStyle w:val="CommentReference"/>
          </w:rPr>
          <w:commentReference w:id="2459"/>
        </w:r>
      </w:del>
      <w:ins w:id="2466" w:author="Michael Gomes" w:date="2020-10-16T14:29:00Z">
        <w:del w:id="2467" w:author="Tristen Paul" w:date="2020-10-17T20:26:00Z">
          <w:r w:rsidR="00135170" w:rsidDel="00F32746">
            <w:rPr>
              <w:lang w:val="en-GB"/>
            </w:rPr>
            <w:delText xml:space="preserve"> The times taken using the stack algorithm with regards to this test </w:delText>
          </w:r>
        </w:del>
      </w:ins>
      <w:ins w:id="2468" w:author="Michael Gomes" w:date="2020-10-16T14:30:00Z">
        <w:del w:id="2469" w:author="Tristen Paul" w:date="2020-10-17T20:26:00Z">
          <w:r w:rsidR="00135170" w:rsidDel="00F32746">
            <w:rPr>
              <w:lang w:val="en-GB"/>
            </w:rPr>
            <w:delText>has an exponential shape, which also further supports that our stack imp</w:delText>
          </w:r>
        </w:del>
      </w:ins>
      <w:ins w:id="2470" w:author="Michael Gomes" w:date="2020-10-16T14:31:00Z">
        <w:del w:id="2471" w:author="Tristen Paul" w:date="2020-10-17T20:26:00Z">
          <w:r w:rsidR="00135170" w:rsidDel="00F32746">
            <w:rPr>
              <w:lang w:val="en-GB"/>
            </w:rPr>
            <w:delText>lementation is much worse than the recursive implementation</w:delText>
          </w:r>
        </w:del>
        <w:del w:id="2472" w:author="Tristen Paul" w:date="2020-10-17T20:19:00Z">
          <w:r w:rsidR="00135170" w:rsidDel="00732C3C">
            <w:rPr>
              <w:lang w:val="en-GB"/>
            </w:rPr>
            <w:delText xml:space="preserve"> as the recursive algorithm </w:delText>
          </w:r>
        </w:del>
      </w:ins>
      <w:ins w:id="2473" w:author="Michael Gomes" w:date="2020-10-16T14:32:00Z">
        <w:del w:id="2474" w:author="Tristen Paul" w:date="2020-10-17T20:19:00Z">
          <w:r w:rsidR="00135170" w:rsidDel="00732C3C">
            <w:rPr>
              <w:lang w:val="en-GB"/>
            </w:rPr>
            <w:delText xml:space="preserve">has a semi linear </w:delText>
          </w:r>
        </w:del>
      </w:ins>
      <w:ins w:id="2475" w:author="Michael Gomes" w:date="2020-10-16T14:31:00Z">
        <w:del w:id="2476" w:author="Tristen Paul" w:date="2020-10-17T20:19:00Z">
          <w:r w:rsidR="00135170" w:rsidDel="00732C3C">
            <w:rPr>
              <w:lang w:val="en-GB"/>
            </w:rPr>
            <w:delText>shape</w:delText>
          </w:r>
        </w:del>
        <w:del w:id="2477" w:author="Tristen Paul" w:date="2020-10-17T20:26:00Z">
          <w:r w:rsidR="00135170" w:rsidDel="00F32746">
            <w:rPr>
              <w:lang w:val="en-GB"/>
            </w:rPr>
            <w:delText>.</w:delText>
          </w:r>
        </w:del>
      </w:ins>
    </w:p>
    <w:p w14:paraId="0138416F" w14:textId="54D8F0C2" w:rsidR="007E2110" w:rsidDel="00F32746" w:rsidRDefault="007E2110" w:rsidP="007E2110">
      <w:pPr>
        <w:pStyle w:val="Heading1"/>
        <w:rPr>
          <w:del w:id="2478" w:author="Tristen Paul" w:date="2020-10-17T20:30:00Z"/>
          <w:lang w:val="en-GB"/>
        </w:rPr>
      </w:pPr>
      <w:r>
        <w:rPr>
          <w:lang w:val="en-GB"/>
        </w:rPr>
        <w:t>Relate results to theory</w:t>
      </w:r>
    </w:p>
    <w:p w14:paraId="61117629" w14:textId="6ADCA22C" w:rsidR="00312599" w:rsidRPr="00B71A37" w:rsidRDefault="00312599">
      <w:pPr>
        <w:pStyle w:val="Heading1"/>
        <w:rPr>
          <w:lang w:val="en-GB"/>
        </w:rPr>
        <w:pPrChange w:id="2479" w:author="Tristen Paul" w:date="2020-10-17T20:30:00Z">
          <w:pPr/>
        </w:pPrChange>
      </w:pPr>
      <w:commentRangeStart w:id="2480"/>
      <w:del w:id="2481" w:author="Tristen Paul" w:date="2020-10-17T20:30:00Z">
        <w:r w:rsidRPr="00B71A37" w:rsidDel="00F32746">
          <w:rPr>
            <w:lang w:val="en-GB"/>
          </w:rPr>
          <w:delText>//TODO</w:delText>
        </w:r>
        <w:commentRangeEnd w:id="2480"/>
        <w:r w:rsidDel="00F32746">
          <w:rPr>
            <w:rStyle w:val="CommentReference"/>
          </w:rPr>
          <w:commentReference w:id="2480"/>
        </w:r>
      </w:del>
    </w:p>
    <w:p w14:paraId="31947FFA" w14:textId="18C9C807" w:rsidR="00975432" w:rsidRDefault="00975432" w:rsidP="007E2110">
      <w:pPr>
        <w:rPr>
          <w:ins w:id="2482" w:author="Tristen Paul" w:date="2020-10-17T19:49:00Z"/>
          <w:lang w:val="en-GB"/>
        </w:rPr>
      </w:pPr>
      <w:ins w:id="2483" w:author="Tristen Paul" w:date="2020-10-17T19:49:00Z">
        <w:r>
          <w:rPr>
            <w:lang w:val="en-GB"/>
          </w:rPr>
          <w:t>A</w:t>
        </w:r>
      </w:ins>
      <w:ins w:id="2484" w:author="Tristen Paul" w:date="2020-10-17T19:56:00Z">
        <w:r>
          <w:rPr>
            <w:lang w:val="en-GB"/>
          </w:rPr>
          <w:t xml:space="preserve">s seen in </w:t>
        </w:r>
        <w:r w:rsidR="00BD7F14">
          <w:rPr>
            <w:lang w:val="en-GB"/>
          </w:rPr>
          <w:t xml:space="preserve">figures 1 through to figure 4, </w:t>
        </w:r>
      </w:ins>
      <w:ins w:id="2485" w:author="Tristen Paul" w:date="2020-10-17T19:57:00Z">
        <w:r w:rsidR="00BD7F14">
          <w:rPr>
            <w:lang w:val="en-GB"/>
          </w:rPr>
          <w:t xml:space="preserve">although the runtime of the algorithm increases as the complexity of the puzzle increases, the </w:t>
        </w:r>
      </w:ins>
      <w:ins w:id="2486" w:author="Tristen Paul" w:date="2020-10-17T19:58:00Z">
        <w:r w:rsidR="00BD7F14">
          <w:rPr>
            <w:lang w:val="en-GB"/>
          </w:rPr>
          <w:t>extent of this increase is not proportionate to the number of empty cells but rather to the number of attempts needed to generate a correct solution. This is prevalen</w:t>
        </w:r>
      </w:ins>
      <w:ins w:id="2487" w:author="Tristen Paul" w:date="2020-10-17T19:59:00Z">
        <w:r w:rsidR="00BD7F14">
          <w:rPr>
            <w:lang w:val="en-GB"/>
          </w:rPr>
          <w:t xml:space="preserve">t in the runtime of the three expert level puzzles used to generate the result data with puzzle “expert 2” having a significantly higher runtime than </w:t>
        </w:r>
      </w:ins>
      <w:ins w:id="2488" w:author="Tristen Paul" w:date="2020-10-17T20:00:00Z">
        <w:r w:rsidR="00BD7F14">
          <w:rPr>
            <w:lang w:val="en-GB"/>
          </w:rPr>
          <w:t>puzzles “expert 1” and “expert 3”. T</w:t>
        </w:r>
      </w:ins>
      <w:ins w:id="2489" w:author="Tristen Paul" w:date="2020-10-17T20:02:00Z">
        <w:r w:rsidR="00BD7F14">
          <w:rPr>
            <w:lang w:val="en-GB"/>
          </w:rPr>
          <w:t>he</w:t>
        </w:r>
      </w:ins>
      <w:ins w:id="2490" w:author="Tristen Paul" w:date="2020-10-17T20:01:00Z">
        <w:r w:rsidR="00BD7F14">
          <w:rPr>
            <w:lang w:val="en-GB"/>
          </w:rPr>
          <w:t xml:space="preserve"> graphics in figures 5 to 8 show that there is no </w:t>
        </w:r>
      </w:ins>
      <w:ins w:id="2491" w:author="Tristen Paul" w:date="2020-10-17T20:02:00Z">
        <w:r w:rsidR="00BD7F14">
          <w:rPr>
            <w:lang w:val="en-GB"/>
          </w:rPr>
          <w:t>polynomial representation for the solving of a sudoku puzzle using either implementation of the backtracking al</w:t>
        </w:r>
      </w:ins>
      <w:ins w:id="2492" w:author="Tristen Paul" w:date="2020-10-17T20:03:00Z">
        <w:r w:rsidR="00BD7F14">
          <w:rPr>
            <w:lang w:val="en-GB"/>
          </w:rPr>
          <w:t xml:space="preserve">gorithm and supports the theoretical statement that this problem </w:t>
        </w:r>
      </w:ins>
      <w:ins w:id="2493" w:author="Tristen Paul" w:date="2020-10-17T20:16:00Z">
        <w:r w:rsidR="00C60CF6">
          <w:rPr>
            <w:lang w:val="en-GB"/>
          </w:rPr>
          <w:t>has a nondeterministic polynomial</w:t>
        </w:r>
      </w:ins>
      <w:ins w:id="2494" w:author="Tristen Paul" w:date="2020-10-17T20:03:00Z">
        <w:r w:rsidR="00BD7F14">
          <w:rPr>
            <w:lang w:val="en-GB"/>
          </w:rPr>
          <w:t xml:space="preserve">. </w:t>
        </w:r>
      </w:ins>
    </w:p>
    <w:p w14:paraId="46E62167" w14:textId="2612DD39" w:rsidR="007E2110" w:rsidDel="00732C3C" w:rsidRDefault="00732C3C" w:rsidP="007E2110">
      <w:pPr>
        <w:rPr>
          <w:del w:id="2495" w:author="Tristen Paul" w:date="2020-10-17T20:17:00Z"/>
          <w:lang w:val="en-GB"/>
        </w:rPr>
      </w:pPr>
      <w:ins w:id="2496" w:author="Tristen Paul" w:date="2020-10-17T20:20:00Z">
        <w:r>
          <w:rPr>
            <w:lang w:val="en-GB"/>
          </w:rPr>
          <w:t>Figure 12 shows a graph of the time complexity of solving a s</w:t>
        </w:r>
      </w:ins>
      <w:ins w:id="2497" w:author="Tristen Paul" w:date="2020-10-17T20:21:00Z">
        <w:r>
          <w:rPr>
            <w:lang w:val="en-GB"/>
          </w:rPr>
          <w:t xml:space="preserve">udoku puzzle with </w:t>
        </w:r>
        <w:proofErr w:type="spellStart"/>
        <w:r w:rsidRPr="00732C3C">
          <w:rPr>
            <w:i/>
            <w:iCs/>
            <w:lang w:val="en-GB"/>
            <w:rPrChange w:id="2498" w:author="Tristen Paul" w:date="2020-10-17T20:21:00Z">
              <w:rPr>
                <w:lang w:val="en-GB"/>
              </w:rPr>
            </w:rPrChange>
          </w:rPr>
          <w:t>N</w:t>
        </w:r>
        <w:proofErr w:type="spellEnd"/>
        <w:r>
          <w:rPr>
            <w:lang w:val="en-GB"/>
          </w:rPr>
          <w:t xml:space="preserve"> empty cells. The </w:t>
        </w:r>
      </w:ins>
      <w:ins w:id="2499" w:author="Tristen Paul" w:date="2020-10-17T20:22:00Z">
        <w:r>
          <w:rPr>
            <w:lang w:val="en-GB"/>
          </w:rPr>
          <w:t>theoretical time complexity of solving a</w:t>
        </w:r>
      </w:ins>
      <w:ins w:id="2500" w:author="Tristen Paul" w:date="2020-10-17T20:23:00Z">
        <w:r>
          <w:rPr>
            <w:lang w:val="en-GB"/>
          </w:rPr>
          <w:t xml:space="preserve"> 9-by-9 puzzle </w:t>
        </w:r>
      </w:ins>
      <w:ins w:id="2501" w:author="Michael Gomes" w:date="2020-10-18T20:38:00Z">
        <w:r w:rsidR="001D64C2">
          <w:rPr>
            <w:lang w:val="en-GB"/>
          </w:rPr>
          <w:t xml:space="preserve">is </w:t>
        </w:r>
      </w:ins>
      <w:ins w:id="2502" w:author="Michael Gomes" w:date="2020-10-18T20:39:00Z">
        <w:r w:rsidR="00393823">
          <w:rPr>
            <w:lang w:val="en-GB"/>
          </w:rPr>
          <w:t xml:space="preserve">known </w:t>
        </w:r>
      </w:ins>
      <w:ins w:id="2503" w:author="Tristen Paul" w:date="2020-10-17T20:23:00Z">
        <w:r>
          <w:rPr>
            <w:lang w:val="en-GB"/>
          </w:rPr>
          <w:t>to be exponential. This is suppo</w:t>
        </w:r>
      </w:ins>
      <w:ins w:id="2504" w:author="Tristen Paul" w:date="2020-10-17T20:24:00Z">
        <w:r>
          <w:rPr>
            <w:lang w:val="en-GB"/>
          </w:rPr>
          <w:t xml:space="preserve">rted by the overall shape of the two graphs and is more pronounced in the stack implementation due to the longer and more inefficient runtime. </w:t>
        </w:r>
      </w:ins>
      <w:ins w:id="2505" w:author="Michael Gomes" w:date="2020-10-18T20:40:00Z">
        <w:r w:rsidR="009B79D0">
          <w:rPr>
            <w:lang w:val="en-GB"/>
          </w:rPr>
          <w:t>Thus</w:t>
        </w:r>
      </w:ins>
      <w:ins w:id="2506" w:author="Michael Gomes" w:date="2020-10-18T20:41:00Z">
        <w:r w:rsidR="009E6C43">
          <w:rPr>
            <w:lang w:val="en-GB"/>
          </w:rPr>
          <w:t>,</w:t>
        </w:r>
      </w:ins>
      <w:ins w:id="2507" w:author="Michael Gomes" w:date="2020-10-18T20:40:00Z">
        <w:r w:rsidR="009B79D0">
          <w:rPr>
            <w:lang w:val="en-GB"/>
          </w:rPr>
          <w:t xml:space="preserve"> our empirical analysis agrees with the theoretical analysis. It</w:t>
        </w:r>
      </w:ins>
      <w:ins w:id="2508" w:author="Tristen Paul" w:date="2020-10-17T20:28:00Z">
        <w:del w:id="2509" w:author="Michael Gomes" w:date="2020-10-18T20:40:00Z">
          <w:r w:rsidR="00F32746" w:rsidDel="009B79D0">
            <w:rPr>
              <w:lang w:val="en-GB"/>
            </w:rPr>
            <w:delText>This</w:delText>
          </w:r>
        </w:del>
        <w:r w:rsidR="00F32746">
          <w:rPr>
            <w:lang w:val="en-GB"/>
          </w:rPr>
          <w:t xml:space="preserve"> also helps us come to the conclusion that the more populated elements you have in a sudoku puzzle, the more likely it will be solved quicker when using the backtracking algorithm.</w:t>
        </w:r>
      </w:ins>
      <w:del w:id="2510" w:author="Tristen Paul" w:date="2020-10-17T20:17:00Z">
        <w:r w:rsidR="007E2110" w:rsidRPr="007E2110" w:rsidDel="00732C3C">
          <w:rPr>
            <w:lang w:val="en-GB"/>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6C63ACB9" w14:textId="059C515A" w:rsidR="007E2110" w:rsidRDefault="007E2110" w:rsidP="007E2110">
      <w:pPr>
        <w:rPr>
          <w:lang w:val="en-GB"/>
        </w:rPr>
      </w:pPr>
    </w:p>
    <w:p w14:paraId="71A288E5" w14:textId="11E5D12C" w:rsidR="007E2110" w:rsidDel="00215631" w:rsidRDefault="007E2110" w:rsidP="007E2110">
      <w:pPr>
        <w:pStyle w:val="Heading1"/>
        <w:rPr>
          <w:del w:id="2511" w:author="Tristen Paul" w:date="2020-10-17T20:48:00Z"/>
          <w:lang w:val="en-GB"/>
        </w:rPr>
      </w:pPr>
      <w:r>
        <w:rPr>
          <w:lang w:val="en-GB"/>
        </w:rPr>
        <w:t>Conclusion</w:t>
      </w:r>
    </w:p>
    <w:p w14:paraId="4A8DE55F" w14:textId="43B4D8F3" w:rsidR="00F32746" w:rsidRPr="00B71A37" w:rsidRDefault="00F32746">
      <w:pPr>
        <w:pStyle w:val="Heading1"/>
        <w:rPr>
          <w:ins w:id="2512" w:author="Tristen Paul" w:date="2020-10-12T02:52:00Z"/>
          <w:lang w:val="en-GB"/>
        </w:rPr>
        <w:pPrChange w:id="2513" w:author="Tristen Paul" w:date="2020-10-17T20:48:00Z">
          <w:pPr/>
        </w:pPrChange>
      </w:pPr>
    </w:p>
    <w:p w14:paraId="38962D12" w14:textId="035E7D39" w:rsidR="007E2110" w:rsidDel="00F32746" w:rsidRDefault="00F32746" w:rsidP="007E2110">
      <w:pPr>
        <w:rPr>
          <w:del w:id="2514" w:author="Tristen Paul" w:date="2020-10-12T02:52:00Z"/>
          <w:lang w:val="en-GB"/>
        </w:rPr>
      </w:pPr>
      <w:ins w:id="2515" w:author="Tristen Paul" w:date="2020-10-17T20:30:00Z">
        <w:r>
          <w:rPr>
            <w:lang w:val="en-GB"/>
          </w:rPr>
          <w:t>In this experiment we set out to explore the performance of the backtracking algorithm in solving a 9-by-9 sudo</w:t>
        </w:r>
      </w:ins>
      <w:ins w:id="2516" w:author="Tristen Paul" w:date="2020-10-17T20:31:00Z">
        <w:r>
          <w:rPr>
            <w:lang w:val="en-GB"/>
          </w:rPr>
          <w:t xml:space="preserve">ku puzzle. </w:t>
        </w:r>
      </w:ins>
      <w:ins w:id="2517" w:author="Tristen Paul" w:date="2020-10-17T20:52:00Z">
        <w:r w:rsidR="00215631">
          <w:rPr>
            <w:lang w:val="en-GB"/>
          </w:rPr>
          <w:t>T</w:t>
        </w:r>
      </w:ins>
      <w:ins w:id="2518" w:author="Tristen Paul" w:date="2020-10-17T20:31:00Z">
        <w:r>
          <w:rPr>
            <w:lang w:val="en-GB"/>
          </w:rPr>
          <w:t xml:space="preserve">he </w:t>
        </w:r>
      </w:ins>
      <w:ins w:id="2519" w:author="Tristen Paul" w:date="2020-10-17T20:32:00Z">
        <w:r>
          <w:rPr>
            <w:lang w:val="en-GB"/>
          </w:rPr>
          <w:t>time-based</w:t>
        </w:r>
      </w:ins>
      <w:ins w:id="2520" w:author="Tristen Paul" w:date="2020-10-17T20:31:00Z">
        <w:r>
          <w:rPr>
            <w:lang w:val="en-GB"/>
          </w:rPr>
          <w:t xml:space="preserve"> performance of both a recursive and a stack implementation of the algorithm</w:t>
        </w:r>
      </w:ins>
      <w:ins w:id="2521" w:author="Tristen Paul" w:date="2020-10-17T20:52:00Z">
        <w:r w:rsidR="00215631">
          <w:rPr>
            <w:lang w:val="en-GB"/>
          </w:rPr>
          <w:t xml:space="preserve"> were measured</w:t>
        </w:r>
      </w:ins>
      <w:ins w:id="2522" w:author="Tristen Paul" w:date="2020-10-17T20:31:00Z">
        <w:r>
          <w:rPr>
            <w:lang w:val="en-GB"/>
          </w:rPr>
          <w:t xml:space="preserve"> and compared </w:t>
        </w:r>
      </w:ins>
      <w:ins w:id="2523" w:author="Tristen Paul" w:date="2020-10-17T20:52:00Z">
        <w:r w:rsidR="00215631">
          <w:rPr>
            <w:lang w:val="en-GB"/>
          </w:rPr>
          <w:t>with each other</w:t>
        </w:r>
      </w:ins>
      <w:ins w:id="2524" w:author="Tristen Paul" w:date="2020-10-17T20:31:00Z">
        <w:r>
          <w:rPr>
            <w:lang w:val="en-GB"/>
          </w:rPr>
          <w:t>. In</w:t>
        </w:r>
      </w:ins>
      <w:ins w:id="2525" w:author="Tristen Paul" w:date="2020-10-17T20:32:00Z">
        <w:r>
          <w:rPr>
            <w:lang w:val="en-GB"/>
          </w:rPr>
          <w:t xml:space="preserve"> order to further understand the performance of the algorithm the algorithm</w:t>
        </w:r>
      </w:ins>
      <w:ins w:id="2526" w:author="Tristen Paul" w:date="2020-10-17T20:52:00Z">
        <w:r w:rsidR="00215631">
          <w:rPr>
            <w:lang w:val="en-GB"/>
          </w:rPr>
          <w:t>s were run</w:t>
        </w:r>
      </w:ins>
      <w:ins w:id="2527" w:author="Tristen Paul" w:date="2020-10-17T20:32:00Z">
        <w:r>
          <w:rPr>
            <w:lang w:val="en-GB"/>
          </w:rPr>
          <w:t xml:space="preserve"> on different computer hardware</w:t>
        </w:r>
      </w:ins>
      <w:ins w:id="2528" w:author="Tristen Paul" w:date="2020-10-17T20:52:00Z">
        <w:r w:rsidR="00215631">
          <w:rPr>
            <w:lang w:val="en-GB"/>
          </w:rPr>
          <w:t xml:space="preserve"> in order to obtain additional data and rule out any inac</w:t>
        </w:r>
      </w:ins>
      <w:ins w:id="2529" w:author="Tristen Paul" w:date="2020-10-17T20:53:00Z">
        <w:r w:rsidR="00215631">
          <w:rPr>
            <w:lang w:val="en-GB"/>
          </w:rPr>
          <w:t>curacies due to bottlenecking. A</w:t>
        </w:r>
      </w:ins>
      <w:ins w:id="2530" w:author="Tristen Paul" w:date="2020-10-17T20:32:00Z">
        <w:r>
          <w:rPr>
            <w:lang w:val="en-GB"/>
          </w:rPr>
          <w:t xml:space="preserve">dditional tests on the runtime of the algorithm </w:t>
        </w:r>
      </w:ins>
      <w:ins w:id="2531" w:author="Tristen Paul" w:date="2020-10-17T20:53:00Z">
        <w:r w:rsidR="00215631">
          <w:rPr>
            <w:lang w:val="en-GB"/>
          </w:rPr>
          <w:t xml:space="preserve">were also run </w:t>
        </w:r>
      </w:ins>
      <w:ins w:id="2532" w:author="Tristen Paul" w:date="2020-10-17T20:32:00Z">
        <w:r>
          <w:rPr>
            <w:lang w:val="en-GB"/>
          </w:rPr>
          <w:t>on puz</w:t>
        </w:r>
      </w:ins>
      <w:ins w:id="2533" w:author="Tristen Paul" w:date="2020-10-17T20:33:00Z">
        <w:r>
          <w:rPr>
            <w:lang w:val="en-GB"/>
          </w:rPr>
          <w:t>zles with different numbers of unpopulated cells</w:t>
        </w:r>
      </w:ins>
      <w:ins w:id="2534" w:author="Tristen Paul" w:date="2020-10-17T20:53:00Z">
        <w:r w:rsidR="00215631">
          <w:rPr>
            <w:lang w:val="en-GB"/>
          </w:rPr>
          <w:t xml:space="preserve"> in order to measure the performance and runtime</w:t>
        </w:r>
      </w:ins>
      <w:ins w:id="2535" w:author="Tristen Paul" w:date="2020-10-17T20:33:00Z">
        <w:r>
          <w:rPr>
            <w:lang w:val="en-GB"/>
          </w:rPr>
          <w:t xml:space="preserve">. </w:t>
        </w:r>
      </w:ins>
    </w:p>
    <w:p w14:paraId="3D584AE2" w14:textId="7F3DA6AD" w:rsidR="00F32746" w:rsidRDefault="00F32746" w:rsidP="007E2110">
      <w:pPr>
        <w:rPr>
          <w:ins w:id="2536" w:author="Tristen Paul" w:date="2020-10-17T20:33:00Z"/>
          <w:lang w:val="en-GB"/>
        </w:rPr>
      </w:pPr>
    </w:p>
    <w:p w14:paraId="4E29A9B4" w14:textId="74657E78" w:rsidR="00215631" w:rsidRDefault="00F32746" w:rsidP="007E2110">
      <w:pPr>
        <w:rPr>
          <w:ins w:id="2537" w:author="Tristen Paul" w:date="2020-10-17T20:54:00Z"/>
          <w:lang w:val="en-GB"/>
        </w:rPr>
      </w:pPr>
      <w:ins w:id="2538" w:author="Tristen Paul" w:date="2020-10-17T20:33:00Z">
        <w:r>
          <w:rPr>
            <w:lang w:val="en-GB"/>
          </w:rPr>
          <w:t xml:space="preserve">The experiments were run on puzzles of </w:t>
        </w:r>
      </w:ins>
      <w:ins w:id="2539" w:author="Tristen Paul" w:date="2020-10-17T20:53:00Z">
        <w:r w:rsidR="00215631">
          <w:rPr>
            <w:lang w:val="en-GB"/>
          </w:rPr>
          <w:t>different levels</w:t>
        </w:r>
      </w:ins>
      <w:ins w:id="2540" w:author="Tristen Paul" w:date="2020-10-17T20:34:00Z">
        <w:r>
          <w:rPr>
            <w:lang w:val="en-GB"/>
          </w:rPr>
          <w:t xml:space="preserve"> of difficulty multiple times and the results averaged in order to obtain accurate results. These results </w:t>
        </w:r>
      </w:ins>
      <w:ins w:id="2541" w:author="Tristen Paul" w:date="2020-10-17T20:35:00Z">
        <w:r>
          <w:rPr>
            <w:lang w:val="en-GB"/>
          </w:rPr>
          <w:t>supported the theoretical analysis</w:t>
        </w:r>
      </w:ins>
      <w:ins w:id="2542" w:author="Tristen Paul" w:date="2020-10-17T20:34:00Z">
        <w:r>
          <w:rPr>
            <w:lang w:val="en-GB"/>
          </w:rPr>
          <w:t xml:space="preserve"> </w:t>
        </w:r>
      </w:ins>
      <w:ins w:id="2543" w:author="Tristen Paul" w:date="2020-10-17T20:35:00Z">
        <w:r>
          <w:rPr>
            <w:lang w:val="en-GB"/>
          </w:rPr>
          <w:t>that the backtracking algorithm when</w:t>
        </w:r>
      </w:ins>
      <w:ins w:id="2544" w:author="Tristen Paul" w:date="2020-10-17T20:36:00Z">
        <w:r>
          <w:rPr>
            <w:lang w:val="en-GB"/>
          </w:rPr>
          <w:t xml:space="preserve"> solving a sudoku puzzle</w:t>
        </w:r>
      </w:ins>
      <w:ins w:id="2545" w:author="Tristen Paul" w:date="2020-10-17T20:35:00Z">
        <w:r>
          <w:rPr>
            <w:lang w:val="en-GB"/>
          </w:rPr>
          <w:t xml:space="preserve"> has a non-deterministic </w:t>
        </w:r>
      </w:ins>
      <w:ins w:id="2546" w:author="Tristen Paul" w:date="2020-10-17T20:36:00Z">
        <w:r>
          <w:rPr>
            <w:lang w:val="en-GB"/>
          </w:rPr>
          <w:t>polynomial and that the time taken is depe</w:t>
        </w:r>
        <w:r w:rsidR="004E06EF">
          <w:rPr>
            <w:lang w:val="en-GB"/>
          </w:rPr>
          <w:t>nd</w:t>
        </w:r>
      </w:ins>
      <w:ins w:id="2547" w:author="Michael Gomes" w:date="2020-10-18T20:43:00Z">
        <w:r w:rsidR="00617706">
          <w:rPr>
            <w:lang w:val="en-GB"/>
          </w:rPr>
          <w:t>e</w:t>
        </w:r>
      </w:ins>
      <w:ins w:id="2548" w:author="Tristen Paul" w:date="2020-10-17T20:36:00Z">
        <w:del w:id="2549" w:author="Michael Gomes" w:date="2020-10-18T20:43:00Z">
          <w:r w:rsidR="004E06EF" w:rsidDel="00617706">
            <w:rPr>
              <w:lang w:val="en-GB"/>
            </w:rPr>
            <w:delText>a</w:delText>
          </w:r>
        </w:del>
        <w:r w:rsidR="004E06EF">
          <w:rPr>
            <w:lang w:val="en-GB"/>
          </w:rPr>
          <w:t xml:space="preserve">nt on the number of attempts made </w:t>
        </w:r>
      </w:ins>
      <w:ins w:id="2550" w:author="Tristen Paul" w:date="2020-10-17T20:37:00Z">
        <w:r w:rsidR="004E06EF">
          <w:rPr>
            <w:lang w:val="en-GB"/>
          </w:rPr>
          <w:t xml:space="preserve">by the algorithm. </w:t>
        </w:r>
      </w:ins>
    </w:p>
    <w:p w14:paraId="59A7925B" w14:textId="7DDC3FF2" w:rsidR="007E2110" w:rsidDel="004E06EF" w:rsidRDefault="004E06EF" w:rsidP="007E2110">
      <w:pPr>
        <w:rPr>
          <w:del w:id="2551" w:author="Tristen Paul" w:date="2020-10-17T20:40:00Z"/>
          <w:lang w:val="en-GB"/>
        </w:rPr>
      </w:pPr>
      <w:ins w:id="2552" w:author="Tristen Paul" w:date="2020-10-17T20:37:00Z">
        <w:r>
          <w:rPr>
            <w:lang w:val="en-GB"/>
          </w:rPr>
          <w:lastRenderedPageBreak/>
          <w:t xml:space="preserve">In </w:t>
        </w:r>
      </w:ins>
      <w:ins w:id="2553" w:author="Tristen Paul" w:date="2020-10-17T20:38:00Z">
        <w:r>
          <w:rPr>
            <w:lang w:val="en-GB"/>
          </w:rPr>
          <w:t xml:space="preserve">the second part of this experiment </w:t>
        </w:r>
      </w:ins>
      <w:ins w:id="2554" w:author="Tristen Paul" w:date="2020-10-17T20:54:00Z">
        <w:r w:rsidR="00215631">
          <w:rPr>
            <w:lang w:val="en-GB"/>
          </w:rPr>
          <w:t>it was</w:t>
        </w:r>
      </w:ins>
      <w:ins w:id="2555" w:author="Tristen Paul" w:date="2020-10-17T20:38:00Z">
        <w:r>
          <w:rPr>
            <w:lang w:val="en-GB"/>
          </w:rPr>
          <w:t xml:space="preserve"> found that </w:t>
        </w:r>
      </w:ins>
      <w:ins w:id="2556" w:author="Tristen Paul" w:date="2020-10-17T20:39:00Z">
        <w:r>
          <w:rPr>
            <w:lang w:val="en-GB"/>
          </w:rPr>
          <w:t>the</w:t>
        </w:r>
      </w:ins>
      <w:ins w:id="2557" w:author="Tristen Paul" w:date="2020-10-17T20:40:00Z">
        <w:r>
          <w:rPr>
            <w:lang w:val="en-GB"/>
          </w:rPr>
          <w:t xml:space="preserve"> empirical data supports the assertion that</w:t>
        </w:r>
      </w:ins>
      <w:ins w:id="2558" w:author="Tristen Paul" w:date="2020-10-17T20:41:00Z">
        <w:r>
          <w:rPr>
            <w:lang w:val="en-GB"/>
          </w:rPr>
          <w:t xml:space="preserve"> the</w:t>
        </w:r>
      </w:ins>
      <w:ins w:id="2559" w:author="Tristen Paul" w:date="2020-10-17T20:39:00Z">
        <w:r>
          <w:rPr>
            <w:lang w:val="en-GB"/>
          </w:rPr>
          <w:t xml:space="preserve"> theoretical time complexity of solving a 9-by-9 puzzle </w:t>
        </w:r>
      </w:ins>
      <w:ins w:id="2560" w:author="Tristen Paul" w:date="2020-10-17T20:40:00Z">
        <w:r>
          <w:rPr>
            <w:lang w:val="en-GB"/>
          </w:rPr>
          <w:t>is e</w:t>
        </w:r>
      </w:ins>
      <w:ins w:id="2561" w:author="Tristen Paul" w:date="2020-10-17T20:39:00Z">
        <w:r>
          <w:rPr>
            <w:lang w:val="en-GB"/>
          </w:rPr>
          <w:t>xponential</w:t>
        </w:r>
      </w:ins>
      <w:ins w:id="2562" w:author="Tristen Paul" w:date="2020-10-17T20:40:00Z">
        <w:r>
          <w:rPr>
            <w:lang w:val="en-GB"/>
          </w:rPr>
          <w:t xml:space="preserve">. </w:t>
        </w:r>
      </w:ins>
      <w:del w:id="2563" w:author="Tristen Paul" w:date="2020-10-17T20:40:00Z">
        <w:r w:rsidR="007E2110" w:rsidRPr="007E2110" w:rsidDel="004E06EF">
          <w:rPr>
            <w:lang w:val="en-GB"/>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249F2EF6" w14:textId="09D960C6" w:rsidR="004E06EF" w:rsidRDefault="004E06EF" w:rsidP="007E2110">
      <w:pPr>
        <w:rPr>
          <w:ins w:id="2564" w:author="Tristen Paul" w:date="2020-10-17T20:41:00Z"/>
          <w:lang w:val="en-GB"/>
        </w:rPr>
      </w:pPr>
    </w:p>
    <w:p w14:paraId="73623164" w14:textId="1C37EB3B" w:rsidR="004E06EF" w:rsidRDefault="004E06EF" w:rsidP="007E2110">
      <w:pPr>
        <w:rPr>
          <w:ins w:id="2565" w:author="Tristen Paul" w:date="2020-10-17T20:45:00Z"/>
          <w:lang w:val="en-GB"/>
        </w:rPr>
      </w:pPr>
      <w:ins w:id="2566" w:author="Tristen Paul" w:date="2020-10-17T20:43:00Z">
        <w:r>
          <w:rPr>
            <w:lang w:val="en-GB"/>
          </w:rPr>
          <w:t xml:space="preserve">In using </w:t>
        </w:r>
      </w:ins>
      <w:ins w:id="2567" w:author="Tristen Paul" w:date="2020-10-17T20:44:00Z">
        <w:r>
          <w:rPr>
            <w:lang w:val="en-GB"/>
          </w:rPr>
          <w:t>both a stack and recursive implementation</w:t>
        </w:r>
      </w:ins>
      <w:ins w:id="2568" w:author="Tristen Paul" w:date="2020-10-17T20:43:00Z">
        <w:r>
          <w:rPr>
            <w:lang w:val="en-GB"/>
          </w:rPr>
          <w:t xml:space="preserve"> we were able to compare the effect implementation</w:t>
        </w:r>
      </w:ins>
      <w:ins w:id="2569" w:author="Tristen Paul" w:date="2020-10-17T20:44:00Z">
        <w:r>
          <w:rPr>
            <w:lang w:val="en-GB"/>
          </w:rPr>
          <w:t xml:space="preserve"> has on the overall performance on the runtime of the algorithm. </w:t>
        </w:r>
      </w:ins>
      <w:ins w:id="2570" w:author="Tristen Paul" w:date="2020-10-17T20:54:00Z">
        <w:r w:rsidR="00215631">
          <w:rPr>
            <w:lang w:val="en-GB"/>
          </w:rPr>
          <w:t>It was</w:t>
        </w:r>
      </w:ins>
      <w:ins w:id="2571" w:author="Tristen Paul" w:date="2020-10-17T20:44:00Z">
        <w:r>
          <w:rPr>
            <w:lang w:val="en-GB"/>
          </w:rPr>
          <w:t xml:space="preserve"> observed that using recursion is considerably more efficient and thus </w:t>
        </w:r>
      </w:ins>
      <w:ins w:id="2572" w:author="Tristen Paul" w:date="2020-10-17T20:45:00Z">
        <w:r>
          <w:rPr>
            <w:lang w:val="en-GB"/>
          </w:rPr>
          <w:t xml:space="preserve">implementation and optimisation is essential to the performance of the backtracking algorithm. </w:t>
        </w:r>
      </w:ins>
    </w:p>
    <w:p w14:paraId="09459877" w14:textId="37199DCB" w:rsidR="004E06EF" w:rsidRDefault="004E06EF" w:rsidP="007E2110">
      <w:pPr>
        <w:rPr>
          <w:ins w:id="2573" w:author="Tristen Paul" w:date="2020-10-17T20:41:00Z"/>
          <w:lang w:val="en-GB"/>
        </w:rPr>
      </w:pPr>
      <w:ins w:id="2574" w:author="Tristen Paul" w:date="2020-10-17T20:46:00Z">
        <w:r>
          <w:rPr>
            <w:lang w:val="en-GB"/>
          </w:rPr>
          <w:t xml:space="preserve">Whilst every attempt was made to avoid errors in measurement </w:t>
        </w:r>
        <w:r w:rsidR="00215631">
          <w:rPr>
            <w:lang w:val="en-GB"/>
          </w:rPr>
          <w:t>by running the experiments without background tasks</w:t>
        </w:r>
      </w:ins>
      <w:ins w:id="2575" w:author="Tristen Paul" w:date="2020-10-17T20:47:00Z">
        <w:r w:rsidR="00215631">
          <w:rPr>
            <w:lang w:val="en-GB"/>
          </w:rPr>
          <w:t xml:space="preserve"> it is possible that our results may have been affected by other processes and may have resulted in slightly skewed and less accurate results. </w:t>
        </w:r>
      </w:ins>
    </w:p>
    <w:p w14:paraId="2DF2E0D2" w14:textId="507695C4" w:rsidR="007E2110" w:rsidRDefault="00215631" w:rsidP="007E2110">
      <w:pPr>
        <w:rPr>
          <w:lang w:val="en-GB"/>
        </w:rPr>
      </w:pPr>
      <w:ins w:id="2576" w:author="Tristen Paul" w:date="2020-10-17T20:48:00Z">
        <w:r>
          <w:rPr>
            <w:lang w:val="en-GB"/>
          </w:rPr>
          <w:t>The experiments conducted could be extended to include additional sudoku p</w:t>
        </w:r>
      </w:ins>
      <w:ins w:id="2577" w:author="Tristen Paul" w:date="2020-10-17T20:49:00Z">
        <w:r>
          <w:rPr>
            <w:lang w:val="en-GB"/>
          </w:rPr>
          <w:t xml:space="preserve">uzzles of size N-by-N which would allow for further investigation of the NP-complete nature of an N-by-N sudoku puzzle as well as allow for the observation of the </w:t>
        </w:r>
      </w:ins>
      <w:ins w:id="2578" w:author="Tristen Paul" w:date="2020-10-17T20:50:00Z">
        <w:r>
          <w:rPr>
            <w:lang w:val="en-GB"/>
          </w:rPr>
          <w:t xml:space="preserve">effect the dimensions of the puzzle have on the exponential </w:t>
        </w:r>
      </w:ins>
      <w:ins w:id="2579" w:author="Tristen Paul" w:date="2020-10-17T20:51:00Z">
        <w:r>
          <w:rPr>
            <w:lang w:val="en-GB"/>
          </w:rPr>
          <w:t xml:space="preserve">performance </w:t>
        </w:r>
      </w:ins>
      <w:ins w:id="2580" w:author="Tristen Paul" w:date="2020-10-17T20:50:00Z">
        <w:r>
          <w:rPr>
            <w:lang w:val="en-GB"/>
          </w:rPr>
          <w:t>of the algorithm w</w:t>
        </w:r>
      </w:ins>
      <w:ins w:id="2581" w:author="Tristen Paul" w:date="2020-10-17T20:51:00Z">
        <w:r>
          <w:rPr>
            <w:lang w:val="en-GB"/>
          </w:rPr>
          <w:t>hen comparing the runtimes with empty cells.</w:t>
        </w:r>
      </w:ins>
      <w:ins w:id="2582" w:author="Tristen Paul" w:date="2020-10-17T20:55:00Z">
        <w:r>
          <w:rPr>
            <w:lang w:val="en-GB"/>
          </w:rPr>
          <w:t xml:space="preserve"> Further implementation methods could also be considered in order to determin</w:t>
        </w:r>
      </w:ins>
      <w:ins w:id="2583" w:author="Tristen Paul" w:date="2020-10-17T20:56:00Z">
        <w:r>
          <w:rPr>
            <w:lang w:val="en-GB"/>
          </w:rPr>
          <w:t xml:space="preserve">e the most efficient method of implementing the backtracking algorithm in order to maximize performance. </w:t>
        </w:r>
      </w:ins>
    </w:p>
    <w:p w14:paraId="1FB12025" w14:textId="42841FBB" w:rsidR="007E2110" w:rsidRDefault="007E2110" w:rsidP="007E2110">
      <w:pPr>
        <w:pStyle w:val="Heading1"/>
        <w:rPr>
          <w:lang w:val="en-GB"/>
        </w:rPr>
      </w:pPr>
      <w:commentRangeStart w:id="2584"/>
      <w:r>
        <w:rPr>
          <w:lang w:val="en-GB"/>
        </w:rPr>
        <w:t>References</w:t>
      </w:r>
      <w:commentRangeEnd w:id="2584"/>
      <w:r w:rsidR="00312599">
        <w:rPr>
          <w:rStyle w:val="CommentReference"/>
          <w:rFonts w:asciiTheme="minorHAnsi" w:eastAsiaTheme="minorHAnsi" w:hAnsiTheme="minorHAnsi" w:cstheme="minorBidi"/>
          <w:color w:val="auto"/>
        </w:rPr>
        <w:commentReference w:id="2584"/>
      </w:r>
    </w:p>
    <w:p w14:paraId="61C21369" w14:textId="6D6F921C" w:rsidR="003F0F09" w:rsidRDefault="003F0F09" w:rsidP="003F0F09">
      <w:pPr>
        <w:rPr>
          <w:lang w:val="en-GB"/>
        </w:rPr>
      </w:pPr>
    </w:p>
    <w:p w14:paraId="6C453CBF" w14:textId="02CBF9F2" w:rsidR="003F0F09" w:rsidRPr="003F0F09" w:rsidRDefault="003F0F09" w:rsidP="003F0F09">
      <w:pPr>
        <w:ind w:left="720" w:hanging="720"/>
        <w:rPr>
          <w:lang w:val="en-GB"/>
        </w:rPr>
      </w:pP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ab/>
        <w:t>D. Job and V. Paul, "Recursive Backtracking for Solving 9*9 Sudoku Puzzle", </w:t>
      </w:r>
      <w:proofErr w:type="spellStart"/>
      <w:r>
        <w:rPr>
          <w:rFonts w:ascii="Arial" w:hAnsi="Arial" w:cs="Arial"/>
          <w:i/>
          <w:iCs/>
          <w:color w:val="000000"/>
          <w:sz w:val="20"/>
          <w:szCs w:val="20"/>
          <w:shd w:val="clear" w:color="auto" w:fill="FFFFFF"/>
        </w:rPr>
        <w:t>Bonfring</w:t>
      </w:r>
      <w:proofErr w:type="spellEnd"/>
      <w:r>
        <w:rPr>
          <w:rFonts w:ascii="Arial" w:hAnsi="Arial" w:cs="Arial"/>
          <w:i/>
          <w:iCs/>
          <w:color w:val="000000"/>
          <w:sz w:val="20"/>
          <w:szCs w:val="20"/>
          <w:shd w:val="clear" w:color="auto" w:fill="FFFFFF"/>
        </w:rPr>
        <w:t xml:space="preserve"> International Journal of Data Mining</w:t>
      </w:r>
      <w:r>
        <w:rPr>
          <w:rFonts w:ascii="Arial" w:hAnsi="Arial" w:cs="Arial"/>
          <w:color w:val="000000"/>
          <w:sz w:val="20"/>
          <w:szCs w:val="20"/>
          <w:shd w:val="clear" w:color="auto" w:fill="FFFFFF"/>
        </w:rPr>
        <w:t>, vol. 6, no. 1, pp. 07-09, 2016. Available: 10.9756/bijdm.8128.</w:t>
      </w:r>
    </w:p>
    <w:p w14:paraId="13BD53B7" w14:textId="7D9F463F" w:rsidR="007E2110" w:rsidRPr="007E2110" w:rsidRDefault="00B71A37" w:rsidP="00B71A37">
      <w:pPr>
        <w:ind w:left="720" w:hanging="720"/>
        <w:rPr>
          <w:lang w:val="en-GB"/>
        </w:rPr>
      </w:pP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ab/>
        <w:t xml:space="preserve">S. </w:t>
      </w:r>
      <w:bookmarkStart w:id="2585" w:name="_Hlk53359560"/>
      <w:r>
        <w:rPr>
          <w:rFonts w:ascii="Arial" w:hAnsi="Arial" w:cs="Arial"/>
          <w:color w:val="000000"/>
          <w:sz w:val="20"/>
          <w:szCs w:val="20"/>
          <w:shd w:val="clear" w:color="auto" w:fill="FFFFFF"/>
        </w:rPr>
        <w:t>Jana, A. Maji and R. Pal</w:t>
      </w:r>
      <w:bookmarkEnd w:id="2585"/>
      <w:r>
        <w:rPr>
          <w:rFonts w:ascii="Arial" w:hAnsi="Arial" w:cs="Arial"/>
          <w:color w:val="000000"/>
          <w:sz w:val="20"/>
          <w:szCs w:val="20"/>
          <w:shd w:val="clear" w:color="auto" w:fill="FFFFFF"/>
        </w:rPr>
        <w:t>, "A novel Sudoku solving technique using column based permutation", </w:t>
      </w:r>
      <w:r>
        <w:rPr>
          <w:rFonts w:ascii="Arial" w:hAnsi="Arial" w:cs="Arial"/>
          <w:i/>
          <w:iCs/>
          <w:color w:val="000000"/>
          <w:sz w:val="20"/>
          <w:szCs w:val="20"/>
          <w:shd w:val="clear" w:color="auto" w:fill="FFFFFF"/>
        </w:rPr>
        <w:t>2015 International Symposium on Advanced Computing and Communication (ISACC)</w:t>
      </w:r>
      <w:r>
        <w:rPr>
          <w:rFonts w:ascii="Arial" w:hAnsi="Arial" w:cs="Arial"/>
          <w:color w:val="000000"/>
          <w:sz w:val="20"/>
          <w:szCs w:val="20"/>
          <w:shd w:val="clear" w:color="auto" w:fill="FFFFFF"/>
        </w:rPr>
        <w:t>, 2015. Available: 10.1109/isacc.2015.7377318 [Accessed 11 October 2020].</w:t>
      </w:r>
    </w:p>
    <w:p w14:paraId="478AD9CA" w14:textId="3CB01417" w:rsidR="007E2110" w:rsidRDefault="00A93591" w:rsidP="008E11BB">
      <w:pPr>
        <w:ind w:left="720" w:hanging="720"/>
        <w:rPr>
          <w:lang w:val="en-GB"/>
        </w:rPr>
      </w:pPr>
      <w:r>
        <w:rPr>
          <w:lang w:val="en-GB"/>
        </w:rPr>
        <w:t>[3]</w:t>
      </w:r>
      <w:r>
        <w:rPr>
          <w:lang w:val="en-GB"/>
        </w:rPr>
        <w:tab/>
        <w:t xml:space="preserve">A. </w:t>
      </w:r>
      <w:proofErr w:type="spellStart"/>
      <w:r w:rsidRPr="00A93591">
        <w:rPr>
          <w:lang w:val="en-GB"/>
        </w:rPr>
        <w:t>Aljohani</w:t>
      </w:r>
      <w:proofErr w:type="spellEnd"/>
      <w:r w:rsidR="008E11BB">
        <w:rPr>
          <w:lang w:val="en-GB"/>
        </w:rPr>
        <w:t xml:space="preserve"> and W. Smith, “</w:t>
      </w:r>
      <w:r w:rsidR="008E11BB" w:rsidRPr="008E11BB">
        <w:rPr>
          <w:lang w:val="en-GB"/>
        </w:rPr>
        <w:t>N×N Sudoku Solver</w:t>
      </w:r>
      <w:r w:rsidR="008E11BB">
        <w:rPr>
          <w:lang w:val="en-GB"/>
        </w:rPr>
        <w:t xml:space="preserve">: </w:t>
      </w:r>
      <w:r w:rsidR="008E11BB" w:rsidRPr="008E11BB">
        <w:rPr>
          <w:lang w:val="en-GB"/>
        </w:rPr>
        <w:t>Sequential and Parallel Computing</w:t>
      </w:r>
      <w:r w:rsidR="008E11BB">
        <w:rPr>
          <w:lang w:val="en-GB"/>
        </w:rPr>
        <w:t xml:space="preserve">”, 2016. Available: </w:t>
      </w:r>
      <w:hyperlink r:id="rId17" w:history="1">
        <w:r w:rsidR="008E11BB" w:rsidRPr="007E20AF">
          <w:rPr>
            <w:rStyle w:val="Hyperlink"/>
            <w:lang w:val="en-GB"/>
          </w:rPr>
          <w:t>https://www.cs.rit.edu/~ark/fall2016/654/team/02/report.pdf</w:t>
        </w:r>
      </w:hyperlink>
      <w:r w:rsidR="008E11BB">
        <w:rPr>
          <w:lang w:val="en-GB"/>
        </w:rPr>
        <w:t xml:space="preserve"> </w:t>
      </w:r>
      <w:r w:rsidR="008E11BB">
        <w:rPr>
          <w:rFonts w:ascii="Arial" w:hAnsi="Arial" w:cs="Arial"/>
          <w:color w:val="000000"/>
          <w:sz w:val="20"/>
          <w:szCs w:val="20"/>
          <w:shd w:val="clear" w:color="auto" w:fill="FFFFFF"/>
        </w:rPr>
        <w:t>[Accessed 09 October 2020].</w:t>
      </w:r>
    </w:p>
    <w:p w14:paraId="77170EEB" w14:textId="1EEF990D" w:rsidR="007E2110" w:rsidRDefault="00A24A52" w:rsidP="00A24A52">
      <w:pPr>
        <w:ind w:left="720" w:hanging="720"/>
        <w:rPr>
          <w:ins w:id="2586" w:author="Michael Gomes" w:date="2020-10-16T11:33:00Z"/>
          <w:rFonts w:ascii="Arial" w:hAnsi="Arial" w:cs="Arial"/>
          <w:color w:val="000000"/>
          <w:sz w:val="20"/>
          <w:szCs w:val="20"/>
          <w:shd w:val="clear" w:color="auto" w:fill="FFFFFF"/>
        </w:rPr>
      </w:pPr>
      <w:r>
        <w:rPr>
          <w:rFonts w:ascii="Arial" w:hAnsi="Arial" w:cs="Arial"/>
          <w:color w:val="000000"/>
          <w:sz w:val="20"/>
          <w:szCs w:val="20"/>
          <w:shd w:val="clear" w:color="auto" w:fill="FFFFFF"/>
        </w:rPr>
        <w:t>[4]</w:t>
      </w:r>
      <w:r>
        <w:rPr>
          <w:rFonts w:ascii="Arial" w:hAnsi="Arial" w:cs="Arial"/>
          <w:color w:val="000000"/>
          <w:sz w:val="20"/>
          <w:szCs w:val="20"/>
          <w:shd w:val="clear" w:color="auto" w:fill="FFFFFF"/>
        </w:rPr>
        <w:tab/>
        <w:t>L. Coelho and G. Laporte, "A comparison of several enumerative algorithms for Sudoku", </w:t>
      </w:r>
      <w:r>
        <w:rPr>
          <w:rFonts w:ascii="Arial" w:hAnsi="Arial" w:cs="Arial"/>
          <w:i/>
          <w:iCs/>
          <w:color w:val="000000"/>
          <w:sz w:val="20"/>
          <w:szCs w:val="20"/>
          <w:shd w:val="clear" w:color="auto" w:fill="FFFFFF"/>
        </w:rPr>
        <w:t>Journal of the Operational Research Society</w:t>
      </w:r>
      <w:r>
        <w:rPr>
          <w:rFonts w:ascii="Arial" w:hAnsi="Arial" w:cs="Arial"/>
          <w:color w:val="000000"/>
          <w:sz w:val="20"/>
          <w:szCs w:val="20"/>
          <w:shd w:val="clear" w:color="auto" w:fill="FFFFFF"/>
        </w:rPr>
        <w:t>, vol. 65, no. 10, pp. 1602-1610, 2014. Available: 10.1057/jors.2013.114.</w:t>
      </w:r>
    </w:p>
    <w:p w14:paraId="68CF3FEB" w14:textId="4BB175BA" w:rsidR="00134902" w:rsidRDefault="00134902" w:rsidP="00A24A52">
      <w:pPr>
        <w:ind w:left="720" w:hanging="720"/>
        <w:rPr>
          <w:ins w:id="2587" w:author="Michael Gomes" w:date="2020-10-18T19:32:00Z"/>
          <w:rFonts w:ascii="Arial" w:hAnsi="Arial" w:cs="Arial"/>
          <w:color w:val="000000"/>
          <w:sz w:val="20"/>
          <w:szCs w:val="20"/>
          <w:shd w:val="clear" w:color="auto" w:fill="FFFFFF"/>
        </w:rPr>
      </w:pPr>
      <w:ins w:id="2588" w:author="Michael Gomes" w:date="2020-10-16T11:33:00Z">
        <w:r>
          <w:rPr>
            <w:rFonts w:ascii="Arial" w:hAnsi="Arial" w:cs="Arial"/>
            <w:color w:val="000000"/>
            <w:sz w:val="20"/>
            <w:szCs w:val="20"/>
            <w:shd w:val="clear" w:color="auto" w:fill="FFFFFF"/>
          </w:rPr>
          <w:t>[5]</w:t>
        </w:r>
        <w:r>
          <w:rPr>
            <w:rFonts w:ascii="Arial" w:hAnsi="Arial" w:cs="Arial"/>
            <w:color w:val="000000"/>
            <w:sz w:val="20"/>
            <w:szCs w:val="20"/>
            <w:shd w:val="clear" w:color="auto" w:fill="FFFFFF"/>
          </w:rPr>
          <w:tab/>
        </w:r>
        <w:r w:rsidR="001654FB">
          <w:rPr>
            <w:rFonts w:ascii="Arial" w:hAnsi="Arial" w:cs="Arial"/>
            <w:color w:val="000000"/>
            <w:sz w:val="20"/>
            <w:szCs w:val="20"/>
            <w:shd w:val="clear" w:color="auto" w:fill="FFFFFF"/>
          </w:rPr>
          <w:t>G. Greenspan and R. Lee, “</w:t>
        </w:r>
      </w:ins>
      <w:ins w:id="2589" w:author="Michael Gomes" w:date="2020-10-16T11:34:00Z">
        <w:r w:rsidR="001654FB">
          <w:rPr>
            <w:rFonts w:ascii="Arial" w:hAnsi="Arial" w:cs="Arial"/>
            <w:color w:val="000000"/>
            <w:sz w:val="20"/>
            <w:szCs w:val="20"/>
            <w:shd w:val="clear" w:color="auto" w:fill="FFFFFF"/>
          </w:rPr>
          <w:t>Web Sudoku”, July 2005. Available:</w:t>
        </w:r>
      </w:ins>
      <w:ins w:id="2590" w:author="Michael Gomes" w:date="2020-10-16T11:35:00Z">
        <w:r w:rsidR="001654FB" w:rsidRPr="001654FB">
          <w:t xml:space="preserve"> </w:t>
        </w:r>
        <w:r w:rsidR="001654FB">
          <w:rPr>
            <w:rFonts w:ascii="Arial" w:hAnsi="Arial" w:cs="Arial"/>
            <w:color w:val="000000"/>
            <w:sz w:val="20"/>
            <w:szCs w:val="20"/>
            <w:shd w:val="clear" w:color="auto" w:fill="FFFFFF"/>
          </w:rPr>
          <w:fldChar w:fldCharType="begin"/>
        </w:r>
        <w:r w:rsidR="001654FB">
          <w:rPr>
            <w:rFonts w:ascii="Arial" w:hAnsi="Arial" w:cs="Arial"/>
            <w:color w:val="000000"/>
            <w:sz w:val="20"/>
            <w:szCs w:val="20"/>
            <w:shd w:val="clear" w:color="auto" w:fill="FFFFFF"/>
          </w:rPr>
          <w:instrText xml:space="preserve"> HYPERLINK "</w:instrText>
        </w:r>
        <w:r w:rsidR="001654FB" w:rsidRPr="001654FB">
          <w:rPr>
            <w:rFonts w:ascii="Arial" w:hAnsi="Arial" w:cs="Arial"/>
            <w:color w:val="000000"/>
            <w:sz w:val="20"/>
            <w:szCs w:val="20"/>
            <w:shd w:val="clear" w:color="auto" w:fill="FFFFFF"/>
          </w:rPr>
          <w:instrText>https://www.websudoku.com/?level=1</w:instrText>
        </w:r>
        <w:r w:rsidR="001654FB">
          <w:rPr>
            <w:rFonts w:ascii="Arial" w:hAnsi="Arial" w:cs="Arial"/>
            <w:color w:val="000000"/>
            <w:sz w:val="20"/>
            <w:szCs w:val="20"/>
            <w:shd w:val="clear" w:color="auto" w:fill="FFFFFF"/>
          </w:rPr>
          <w:instrText xml:space="preserve">" </w:instrText>
        </w:r>
        <w:r w:rsidR="001654FB">
          <w:rPr>
            <w:rFonts w:ascii="Arial" w:hAnsi="Arial" w:cs="Arial"/>
            <w:color w:val="000000"/>
            <w:sz w:val="20"/>
            <w:szCs w:val="20"/>
            <w:shd w:val="clear" w:color="auto" w:fill="FFFFFF"/>
          </w:rPr>
          <w:fldChar w:fldCharType="separate"/>
        </w:r>
        <w:r w:rsidR="001654FB" w:rsidRPr="00CF146C">
          <w:rPr>
            <w:rStyle w:val="Hyperlink"/>
            <w:rFonts w:ascii="Arial" w:hAnsi="Arial" w:cs="Arial"/>
            <w:sz w:val="20"/>
            <w:szCs w:val="20"/>
            <w:shd w:val="clear" w:color="auto" w:fill="FFFFFF"/>
          </w:rPr>
          <w:t>https://www.websudoku.com/?level=1</w:t>
        </w:r>
        <w:r w:rsidR="001654FB">
          <w:rPr>
            <w:rFonts w:ascii="Arial" w:hAnsi="Arial" w:cs="Arial"/>
            <w:color w:val="000000"/>
            <w:sz w:val="20"/>
            <w:szCs w:val="20"/>
            <w:shd w:val="clear" w:color="auto" w:fill="FFFFFF"/>
          </w:rPr>
          <w:fldChar w:fldCharType="end"/>
        </w:r>
        <w:r w:rsidR="001654FB">
          <w:rPr>
            <w:rFonts w:ascii="Arial" w:hAnsi="Arial" w:cs="Arial"/>
            <w:color w:val="000000"/>
            <w:sz w:val="20"/>
            <w:szCs w:val="20"/>
            <w:shd w:val="clear" w:color="auto" w:fill="FFFFFF"/>
          </w:rPr>
          <w:t xml:space="preserve"> [Accessed 09 October 2020].</w:t>
        </w:r>
      </w:ins>
    </w:p>
    <w:p w14:paraId="71FE419A" w14:textId="46F6F0DE" w:rsidR="007A24CD" w:rsidRDefault="007A24CD" w:rsidP="00A24A52">
      <w:pPr>
        <w:ind w:left="720" w:hanging="720"/>
        <w:rPr>
          <w:lang w:val="en-GB"/>
        </w:rPr>
      </w:pPr>
      <w:ins w:id="2591" w:author="Michael Gomes" w:date="2020-10-18T19:32:00Z">
        <w:r>
          <w:rPr>
            <w:rFonts w:ascii="Arial" w:hAnsi="Arial" w:cs="Arial"/>
            <w:color w:val="000000"/>
            <w:sz w:val="20"/>
            <w:szCs w:val="20"/>
            <w:shd w:val="clear" w:color="auto" w:fill="FFFFFF"/>
          </w:rPr>
          <w:t>[6]</w:t>
        </w:r>
      </w:ins>
      <w:ins w:id="2592" w:author="Michael Gomes" w:date="2020-10-18T19:36:00Z">
        <w:r>
          <w:rPr>
            <w:rFonts w:ascii="Arial" w:hAnsi="Arial" w:cs="Arial"/>
            <w:color w:val="000000"/>
            <w:sz w:val="20"/>
            <w:szCs w:val="20"/>
            <w:shd w:val="clear" w:color="auto" w:fill="FFFFFF"/>
          </w:rPr>
          <w:tab/>
          <w:t>M. Das, “</w:t>
        </w:r>
      </w:ins>
      <w:ins w:id="2593" w:author="Michael Gomes" w:date="2020-10-18T19:37:00Z">
        <w:r w:rsidR="00F86B53" w:rsidRPr="00F86B53">
          <w:rPr>
            <w:rFonts w:ascii="Arial" w:hAnsi="Arial" w:cs="Arial"/>
            <w:color w:val="000000"/>
            <w:sz w:val="20"/>
            <w:szCs w:val="20"/>
            <w:shd w:val="clear" w:color="auto" w:fill="FFFFFF"/>
          </w:rPr>
          <w:t>sudoku-backtracking-7</w:t>
        </w:r>
      </w:ins>
      <w:ins w:id="2594" w:author="Michael Gomes" w:date="2020-10-18T19:36:00Z">
        <w:r>
          <w:rPr>
            <w:rFonts w:ascii="Arial" w:hAnsi="Arial" w:cs="Arial"/>
            <w:color w:val="000000"/>
            <w:sz w:val="20"/>
            <w:szCs w:val="20"/>
            <w:shd w:val="clear" w:color="auto" w:fill="FFFFFF"/>
          </w:rPr>
          <w:t>”</w:t>
        </w:r>
      </w:ins>
      <w:ins w:id="2595" w:author="Michael Gomes" w:date="2020-10-18T19:37:00Z">
        <w:r w:rsidR="00F86B53">
          <w:rPr>
            <w:rFonts w:ascii="Arial" w:hAnsi="Arial" w:cs="Arial"/>
            <w:color w:val="000000"/>
            <w:sz w:val="20"/>
            <w:szCs w:val="20"/>
            <w:shd w:val="clear" w:color="auto" w:fill="FFFFFF"/>
          </w:rPr>
          <w:t>, 19 May 2020. Available:</w:t>
        </w:r>
      </w:ins>
      <w:ins w:id="2596" w:author="Michael Gomes" w:date="2020-10-18T19:38:00Z">
        <w:r w:rsidR="00F86B53">
          <w:rPr>
            <w:rFonts w:ascii="Arial" w:hAnsi="Arial" w:cs="Arial"/>
            <w:color w:val="000000"/>
            <w:sz w:val="20"/>
            <w:szCs w:val="20"/>
            <w:shd w:val="clear" w:color="auto" w:fill="FFFFFF"/>
          </w:rPr>
          <w:t xml:space="preserve"> </w:t>
        </w:r>
        <w:r w:rsidR="00F86B53" w:rsidRPr="00F86B53">
          <w:t xml:space="preserve"> </w:t>
        </w:r>
        <w:r w:rsidR="00F86B53">
          <w:rPr>
            <w:rFonts w:ascii="Arial" w:hAnsi="Arial" w:cs="Arial"/>
            <w:color w:val="000000"/>
            <w:sz w:val="20"/>
            <w:szCs w:val="20"/>
            <w:shd w:val="clear" w:color="auto" w:fill="FFFFFF"/>
          </w:rPr>
          <w:fldChar w:fldCharType="begin"/>
        </w:r>
        <w:r w:rsidR="00F86B53">
          <w:rPr>
            <w:rFonts w:ascii="Arial" w:hAnsi="Arial" w:cs="Arial"/>
            <w:color w:val="000000"/>
            <w:sz w:val="20"/>
            <w:szCs w:val="20"/>
            <w:shd w:val="clear" w:color="auto" w:fill="FFFFFF"/>
          </w:rPr>
          <w:instrText xml:space="preserve"> HYPERLINK "</w:instrText>
        </w:r>
        <w:r w:rsidR="00F86B53" w:rsidRPr="00F86B53">
          <w:rPr>
            <w:rFonts w:ascii="Arial" w:hAnsi="Arial" w:cs="Arial"/>
            <w:color w:val="000000"/>
            <w:sz w:val="20"/>
            <w:szCs w:val="20"/>
            <w:shd w:val="clear" w:color="auto" w:fill="FFFFFF"/>
          </w:rPr>
          <w:instrText>https://www.geeksforgeeks.org/sudoku-backtracking-7/</w:instrText>
        </w:r>
        <w:r w:rsidR="00F86B53">
          <w:rPr>
            <w:rFonts w:ascii="Arial" w:hAnsi="Arial" w:cs="Arial"/>
            <w:color w:val="000000"/>
            <w:sz w:val="20"/>
            <w:szCs w:val="20"/>
            <w:shd w:val="clear" w:color="auto" w:fill="FFFFFF"/>
          </w:rPr>
          <w:instrText xml:space="preserve">" </w:instrText>
        </w:r>
        <w:r w:rsidR="00F86B53">
          <w:rPr>
            <w:rFonts w:ascii="Arial" w:hAnsi="Arial" w:cs="Arial"/>
            <w:color w:val="000000"/>
            <w:sz w:val="20"/>
            <w:szCs w:val="20"/>
            <w:shd w:val="clear" w:color="auto" w:fill="FFFFFF"/>
          </w:rPr>
          <w:fldChar w:fldCharType="separate"/>
        </w:r>
        <w:r w:rsidR="00F86B53" w:rsidRPr="00895EC4">
          <w:rPr>
            <w:rStyle w:val="Hyperlink"/>
            <w:rFonts w:ascii="Arial" w:hAnsi="Arial" w:cs="Arial"/>
            <w:sz w:val="20"/>
            <w:szCs w:val="20"/>
            <w:shd w:val="clear" w:color="auto" w:fill="FFFFFF"/>
          </w:rPr>
          <w:t>https://www.geeksforgeeks.org/sudoku-backtracking-7/</w:t>
        </w:r>
        <w:r w:rsidR="00F86B53">
          <w:rPr>
            <w:rFonts w:ascii="Arial" w:hAnsi="Arial" w:cs="Arial"/>
            <w:color w:val="000000"/>
            <w:sz w:val="20"/>
            <w:szCs w:val="20"/>
            <w:shd w:val="clear" w:color="auto" w:fill="FFFFFF"/>
          </w:rPr>
          <w:fldChar w:fldCharType="end"/>
        </w:r>
        <w:r w:rsidR="00F86B53">
          <w:rPr>
            <w:rFonts w:ascii="Arial" w:hAnsi="Arial" w:cs="Arial"/>
            <w:color w:val="000000"/>
            <w:sz w:val="20"/>
            <w:szCs w:val="20"/>
            <w:shd w:val="clear" w:color="auto" w:fill="FFFFFF"/>
          </w:rPr>
          <w:t xml:space="preserve"> [Accessed 09 October 2020].</w:t>
        </w:r>
      </w:ins>
    </w:p>
    <w:p w14:paraId="194CD417" w14:textId="0A8355E9" w:rsidR="00134C09" w:rsidRDefault="00134C09">
      <w:pPr>
        <w:rPr>
          <w:ins w:id="2597" w:author="Michael Gomes" w:date="2020-10-18T19:38:00Z"/>
          <w:lang w:val="en-GB"/>
        </w:rPr>
      </w:pPr>
      <w:ins w:id="2598" w:author="Tristen Paul" w:date="2020-10-18T01:03:00Z">
        <w:del w:id="2599" w:author="Michael Gomes" w:date="2020-10-18T19:38:00Z">
          <w:r w:rsidDel="00F86B53">
            <w:rPr>
              <w:lang w:val="en-GB"/>
            </w:rPr>
            <w:br w:type="page"/>
          </w:r>
        </w:del>
      </w:ins>
    </w:p>
    <w:p w14:paraId="6B837647" w14:textId="2D5D6932" w:rsidR="00F86B53" w:rsidRDefault="00F86B53">
      <w:pPr>
        <w:rPr>
          <w:ins w:id="2600" w:author="Michael Gomes" w:date="2020-10-18T19:39:00Z"/>
          <w:lang w:val="en-GB"/>
        </w:rPr>
      </w:pPr>
    </w:p>
    <w:p w14:paraId="7399701D" w14:textId="606EF747" w:rsidR="00F86B53" w:rsidRDefault="00F86B53">
      <w:pPr>
        <w:rPr>
          <w:ins w:id="2601" w:author="Michael Gomes" w:date="2020-10-18T19:39:00Z"/>
          <w:lang w:val="en-GB"/>
        </w:rPr>
      </w:pPr>
    </w:p>
    <w:p w14:paraId="1C114A9E" w14:textId="5E68517C" w:rsidR="00F86B53" w:rsidRDefault="00F86B53">
      <w:pPr>
        <w:rPr>
          <w:ins w:id="2602" w:author="Michael Gomes" w:date="2020-10-18T19:39:00Z"/>
          <w:lang w:val="en-GB"/>
        </w:rPr>
      </w:pPr>
    </w:p>
    <w:p w14:paraId="630AE3D4" w14:textId="77777777" w:rsidR="00F86B53" w:rsidRDefault="00F86B53">
      <w:pPr>
        <w:rPr>
          <w:ins w:id="2603" w:author="Tristen Paul" w:date="2020-10-18T01:03:00Z"/>
          <w:lang w:val="en-GB"/>
        </w:rPr>
      </w:pPr>
    </w:p>
    <w:p w14:paraId="188B9F34" w14:textId="71F99B69" w:rsidR="007E2110" w:rsidRDefault="00134C09" w:rsidP="00134C09">
      <w:pPr>
        <w:pStyle w:val="Heading1"/>
        <w:rPr>
          <w:ins w:id="2604" w:author="Tristen Paul" w:date="2020-10-18T01:09:00Z"/>
          <w:lang w:val="en-GB"/>
        </w:rPr>
      </w:pPr>
      <w:ins w:id="2605" w:author="Tristen Paul" w:date="2020-10-18T01:03:00Z">
        <w:r>
          <w:rPr>
            <w:lang w:val="en-GB"/>
          </w:rPr>
          <w:lastRenderedPageBreak/>
          <w:t xml:space="preserve">Appendix A: </w:t>
        </w:r>
      </w:ins>
      <w:ins w:id="2606" w:author="Tristen Paul" w:date="2020-10-18T01:04:00Z">
        <w:r>
          <w:rPr>
            <w:lang w:val="en-GB"/>
          </w:rPr>
          <w:t xml:space="preserve">Backtracking </w:t>
        </w:r>
      </w:ins>
      <w:ins w:id="2607" w:author="Tristen Paul" w:date="2020-10-18T01:09:00Z">
        <w:r>
          <w:rPr>
            <w:lang w:val="en-GB"/>
          </w:rPr>
          <w:t>Implementation Using Stacks</w:t>
        </w:r>
      </w:ins>
    </w:p>
    <w:p w14:paraId="0FCBF4DF" w14:textId="1E7DCDE1" w:rsidR="00134C09" w:rsidRDefault="00134C09" w:rsidP="00134C09">
      <w:pPr>
        <w:rPr>
          <w:ins w:id="2608" w:author="Tristen Paul" w:date="2020-10-18T01:09:00Z"/>
          <w:lang w:val="en-GB"/>
        </w:rPr>
      </w:pPr>
    </w:p>
    <w:p w14:paraId="15A0EC0D" w14:textId="77777777" w:rsidR="00134C09" w:rsidRPr="00134C09" w:rsidRDefault="00134C09" w:rsidP="00134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9" w:author="Tristen Paul" w:date="2020-10-18T01:09:00Z"/>
          <w:rFonts w:ascii="Courier New" w:eastAsia="Times New Roman" w:hAnsi="Courier New" w:cs="Courier New"/>
          <w:color w:val="A9B7C6"/>
          <w:sz w:val="20"/>
          <w:szCs w:val="20"/>
          <w:lang w:eastAsia="en-ZA"/>
        </w:rPr>
      </w:pPr>
      <w:ins w:id="2610" w:author="Tristen Paul" w:date="2020-10-18T01:09:00Z">
        <w:r w:rsidRPr="00134C09">
          <w:rPr>
            <w:rFonts w:ascii="Courier New" w:eastAsia="Times New Roman" w:hAnsi="Courier New" w:cs="Courier New"/>
            <w:color w:val="CC7832"/>
            <w:sz w:val="20"/>
            <w:szCs w:val="20"/>
            <w:lang w:eastAsia="en-ZA"/>
          </w:rPr>
          <w:t xml:space="preserve">package </w:t>
        </w:r>
        <w:proofErr w:type="spellStart"/>
        <w:r w:rsidRPr="00134C09">
          <w:rPr>
            <w:rFonts w:ascii="Courier New" w:eastAsia="Times New Roman" w:hAnsi="Courier New" w:cs="Courier New"/>
            <w:color w:val="A9B7C6"/>
            <w:sz w:val="20"/>
            <w:szCs w:val="20"/>
            <w:lang w:eastAsia="en-ZA"/>
          </w:rPr>
          <w:t>com.eucleia</w:t>
        </w:r>
        <w:proofErr w:type="spellEnd"/>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r>
        <w:r w:rsidRPr="00134C09">
          <w:rPr>
            <w:rFonts w:ascii="Courier New" w:eastAsia="Times New Roman" w:hAnsi="Courier New" w:cs="Courier New"/>
            <w:color w:val="CC7832"/>
            <w:sz w:val="20"/>
            <w:szCs w:val="20"/>
            <w:lang w:eastAsia="en-ZA"/>
          </w:rPr>
          <w:br/>
          <w:t xml:space="preserve">import </w:t>
        </w:r>
        <w:proofErr w:type="spellStart"/>
        <w:r w:rsidRPr="00134C09">
          <w:rPr>
            <w:rFonts w:ascii="Courier New" w:eastAsia="Times New Roman" w:hAnsi="Courier New" w:cs="Courier New"/>
            <w:color w:val="A9B7C6"/>
            <w:sz w:val="20"/>
            <w:szCs w:val="20"/>
            <w:lang w:eastAsia="en-ZA"/>
          </w:rPr>
          <w:t>java.util.Scanner</w:t>
        </w:r>
        <w:proofErr w:type="spellEnd"/>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import </w:t>
        </w:r>
        <w:proofErr w:type="spellStart"/>
        <w:r w:rsidRPr="00134C09">
          <w:rPr>
            <w:rFonts w:ascii="Courier New" w:eastAsia="Times New Roman" w:hAnsi="Courier New" w:cs="Courier New"/>
            <w:color w:val="A9B7C6"/>
            <w:sz w:val="20"/>
            <w:szCs w:val="20"/>
            <w:lang w:eastAsia="en-ZA"/>
          </w:rPr>
          <w:t>java.util.Stack</w:t>
        </w:r>
        <w:proofErr w:type="spellEnd"/>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r>
        <w:r w:rsidRPr="00134C09">
          <w:rPr>
            <w:rFonts w:ascii="Courier New" w:eastAsia="Times New Roman" w:hAnsi="Courier New" w:cs="Courier New"/>
            <w:color w:val="CC7832"/>
            <w:sz w:val="20"/>
            <w:szCs w:val="20"/>
            <w:lang w:eastAsia="en-ZA"/>
          </w:rPr>
          <w:br/>
          <w:t xml:space="preserve">public class </w:t>
        </w:r>
        <w:r w:rsidRPr="00134C09">
          <w:rPr>
            <w:rFonts w:ascii="Courier New" w:eastAsia="Times New Roman" w:hAnsi="Courier New" w:cs="Courier New"/>
            <w:color w:val="A9B7C6"/>
            <w:sz w:val="20"/>
            <w:szCs w:val="20"/>
            <w:lang w:eastAsia="en-ZA"/>
          </w:rPr>
          <w:t>Program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void </w:t>
        </w:r>
        <w:proofErr w:type="spellStart"/>
        <w:r w:rsidRPr="00134C09">
          <w:rPr>
            <w:rFonts w:ascii="Courier New" w:eastAsia="Times New Roman" w:hAnsi="Courier New" w:cs="Courier New"/>
            <w:color w:val="FFC66D"/>
            <w:sz w:val="20"/>
            <w:szCs w:val="20"/>
            <w:lang w:eastAsia="en-ZA"/>
          </w:rPr>
          <w:t>PrintGrid</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grid)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j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j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j++</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System.</w:t>
        </w:r>
        <w:r w:rsidRPr="00134C09">
          <w:rPr>
            <w:rFonts w:ascii="Courier New" w:eastAsia="Times New Roman" w:hAnsi="Courier New" w:cs="Courier New"/>
            <w:i/>
            <w:iCs/>
            <w:color w:val="9876AA"/>
            <w:sz w:val="20"/>
            <w:szCs w:val="20"/>
            <w:lang w:eastAsia="en-ZA"/>
          </w:rPr>
          <w:t>out</w:t>
        </w:r>
        <w:r w:rsidRPr="00134C09">
          <w:rPr>
            <w:rFonts w:ascii="Courier New" w:eastAsia="Times New Roman" w:hAnsi="Courier New" w:cs="Courier New"/>
            <w:color w:val="A9B7C6"/>
            <w:sz w:val="20"/>
            <w:szCs w:val="20"/>
            <w:lang w:eastAsia="en-ZA"/>
          </w:rPr>
          <w:t>.print</w:t>
        </w:r>
        <w:proofErr w:type="spellEnd"/>
        <w:r w:rsidRPr="00134C09">
          <w:rPr>
            <w:rFonts w:ascii="Courier New" w:eastAsia="Times New Roman" w:hAnsi="Courier New" w:cs="Courier New"/>
            <w:color w:val="A9B7C6"/>
            <w:sz w:val="20"/>
            <w:szCs w:val="20"/>
            <w:lang w:eastAsia="en-ZA"/>
          </w:rPr>
          <w:t>(grid[</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][j] + </w:t>
        </w:r>
        <w:r w:rsidRPr="00134C09">
          <w:rPr>
            <w:rFonts w:ascii="Courier New" w:eastAsia="Times New Roman" w:hAnsi="Courier New" w:cs="Courier New"/>
            <w:color w:val="6A8759"/>
            <w:sz w:val="20"/>
            <w:szCs w:val="20"/>
            <w:lang w:eastAsia="en-ZA"/>
          </w:rPr>
          <w:t>"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System.</w:t>
        </w:r>
        <w:r w:rsidRPr="00134C09">
          <w:rPr>
            <w:rFonts w:ascii="Courier New" w:eastAsia="Times New Roman" w:hAnsi="Courier New" w:cs="Courier New"/>
            <w:i/>
            <w:iCs/>
            <w:color w:val="9876AA"/>
            <w:sz w:val="20"/>
            <w:szCs w:val="20"/>
            <w:lang w:eastAsia="en-ZA"/>
          </w:rPr>
          <w:t>out</w:t>
        </w:r>
        <w:r w:rsidRPr="00134C09">
          <w:rPr>
            <w:rFonts w:ascii="Courier New" w:eastAsia="Times New Roman" w:hAnsi="Courier New" w:cs="Courier New"/>
            <w:color w:val="A9B7C6"/>
            <w:sz w:val="20"/>
            <w:szCs w:val="20"/>
            <w:lang w:eastAsia="en-ZA"/>
          </w:rPr>
          <w:t>.println</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CC7832"/>
            <w:sz w:val="20"/>
            <w:szCs w:val="20"/>
            <w:lang w:eastAsia="en-ZA"/>
          </w:rPr>
          <w:t>boolean</w:t>
        </w:r>
        <w:proofErr w:type="spellEnd"/>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FFC66D"/>
            <w:sz w:val="20"/>
            <w:szCs w:val="20"/>
            <w:lang w:eastAsia="en-ZA"/>
          </w:rPr>
          <w:t>IsInValidState</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grid</w:t>
        </w:r>
        <w:r w:rsidRPr="00134C09">
          <w:rPr>
            <w:rFonts w:ascii="Courier New" w:eastAsia="Times New Roman" w:hAnsi="Courier New" w:cs="Courier New"/>
            <w:color w:val="CC7832"/>
            <w:sz w:val="20"/>
            <w:szCs w:val="20"/>
            <w:lang w:eastAsia="en-ZA"/>
          </w:rPr>
          <w:t xml:space="preserve">, int </w:t>
        </w:r>
        <w:r w:rsidRPr="00134C09">
          <w:rPr>
            <w:rFonts w:ascii="Courier New" w:eastAsia="Times New Roman" w:hAnsi="Courier New" w:cs="Courier New"/>
            <w:color w:val="A9B7C6"/>
            <w:sz w:val="20"/>
            <w:szCs w:val="20"/>
            <w:lang w:eastAsia="en-ZA"/>
          </w:rPr>
          <w:t>row</w:t>
        </w:r>
        <w:r w:rsidRPr="00134C09">
          <w:rPr>
            <w:rFonts w:ascii="Courier New" w:eastAsia="Times New Roman" w:hAnsi="Courier New" w:cs="Courier New"/>
            <w:color w:val="CC7832"/>
            <w:sz w:val="20"/>
            <w:szCs w:val="20"/>
            <w:lang w:eastAsia="en-ZA"/>
          </w:rPr>
          <w:t xml:space="preserve">, int </w:t>
        </w:r>
        <w:r w:rsidRPr="00134C09">
          <w:rPr>
            <w:rFonts w:ascii="Courier New" w:eastAsia="Times New Roman" w:hAnsi="Courier New" w:cs="Courier New"/>
            <w:color w:val="A9B7C6"/>
            <w:sz w:val="20"/>
            <w:szCs w:val="20"/>
            <w:lang w:eastAsia="en-ZA"/>
          </w:rPr>
          <w:t>col)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 xml:space="preserve">(grid[row][col] == </w:t>
        </w:r>
        <w:r w:rsidRPr="00134C09">
          <w:rPr>
            <w:rFonts w:ascii="Courier New" w:eastAsia="Times New Roman" w:hAnsi="Courier New" w:cs="Courier New"/>
            <w:color w:val="6A8759"/>
            <w:sz w:val="20"/>
            <w:szCs w:val="20"/>
            <w:lang w:eastAsia="en-ZA"/>
          </w:rPr>
          <w:t>'0'</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return false;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m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m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++m)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(grid[row][m] == grid[row][col] &amp;&amp; m != col)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return false;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 </w:t>
        </w:r>
        <w:r w:rsidRPr="00134C09">
          <w:rPr>
            <w:rFonts w:ascii="Courier New" w:eastAsia="Times New Roman" w:hAnsi="Courier New" w:cs="Courier New"/>
            <w:color w:val="CC7832"/>
            <w:sz w:val="20"/>
            <w:szCs w:val="20"/>
            <w:lang w:eastAsia="en-ZA"/>
          </w:rPr>
          <w:t xml:space="preserve">else if </w:t>
        </w:r>
        <w:r w:rsidRPr="00134C09">
          <w:rPr>
            <w:rFonts w:ascii="Courier New" w:eastAsia="Times New Roman" w:hAnsi="Courier New" w:cs="Courier New"/>
            <w:color w:val="A9B7C6"/>
            <w:sz w:val="20"/>
            <w:szCs w:val="20"/>
            <w:lang w:eastAsia="en-ZA"/>
          </w:rPr>
          <w:t>(grid[m][col] == grid[row][col] &amp;&amp; m != row)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return false;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X_0 = (row /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r w:rsidRPr="00134C09">
          <w:rPr>
            <w:rFonts w:ascii="Courier New" w:eastAsia="Times New Roman" w:hAnsi="Courier New" w:cs="Courier New"/>
            <w:color w:val="A9B7C6"/>
            <w:sz w:val="20"/>
            <w:szCs w:val="20"/>
            <w:lang w:eastAsia="en-ZA"/>
          </w:rPr>
          <w:t xml:space="preserve">Y_0 = (col /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&lt;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j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j &lt; </w:t>
        </w:r>
        <w:r w:rsidRPr="00134C09">
          <w:rPr>
            <w:rFonts w:ascii="Courier New" w:eastAsia="Times New Roman" w:hAnsi="Courier New" w:cs="Courier New"/>
            <w:color w:val="6897BB"/>
            <w:sz w:val="20"/>
            <w:szCs w:val="20"/>
            <w:lang w:eastAsia="en-ZA"/>
          </w:rPr>
          <w:t>3</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++j)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 xml:space="preserve">(grid[X_0 +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][Y_0 + j] == grid[row][col] &amp;&amp; !(X_0 +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 row &amp;&amp; Y_0 + j == col))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return false;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return true;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void </w:t>
        </w:r>
        <w:proofErr w:type="spellStart"/>
        <w:r w:rsidRPr="00134C09">
          <w:rPr>
            <w:rFonts w:ascii="Courier New" w:eastAsia="Times New Roman" w:hAnsi="Courier New" w:cs="Courier New"/>
            <w:color w:val="FFC66D"/>
            <w:sz w:val="20"/>
            <w:szCs w:val="20"/>
            <w:lang w:eastAsia="en-ZA"/>
          </w:rPr>
          <w:t>solveSudoku</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grid) {</w:t>
        </w:r>
        <w:r w:rsidRPr="00134C09">
          <w:rPr>
            <w:rFonts w:ascii="Courier New" w:eastAsia="Times New Roman" w:hAnsi="Courier New" w:cs="Courier New"/>
            <w:color w:val="A9B7C6"/>
            <w:sz w:val="20"/>
            <w:szCs w:val="20"/>
            <w:lang w:eastAsia="en-ZA"/>
          </w:rPr>
          <w:br/>
          <w:t xml:space="preserve">        Timer </w:t>
        </w:r>
        <w:proofErr w:type="spellStart"/>
        <w:r w:rsidRPr="00134C09">
          <w:rPr>
            <w:rFonts w:ascii="Courier New" w:eastAsia="Times New Roman" w:hAnsi="Courier New" w:cs="Courier New"/>
            <w:color w:val="A9B7C6"/>
            <w:sz w:val="20"/>
            <w:szCs w:val="20"/>
            <w:lang w:eastAsia="en-ZA"/>
          </w:rPr>
          <w:t>myTimer</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Timer()</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myTimer.start</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Stack&lt;Integer&gt; </w:t>
        </w:r>
        <w:proofErr w:type="spellStart"/>
        <w:r w:rsidRPr="00134C09">
          <w:rPr>
            <w:rFonts w:ascii="Courier New" w:eastAsia="Times New Roman" w:hAnsi="Courier New" w:cs="Courier New"/>
            <w:color w:val="A9B7C6"/>
            <w:sz w:val="20"/>
            <w:szCs w:val="20"/>
            <w:lang w:eastAsia="en-ZA"/>
          </w:rPr>
          <w:t>sRow</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Stack&lt;&gt;()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Stack&lt;Integer&gt; </w:t>
        </w:r>
        <w:proofErr w:type="spellStart"/>
        <w:r w:rsidRPr="00134C09">
          <w:rPr>
            <w:rFonts w:ascii="Courier New" w:eastAsia="Times New Roman" w:hAnsi="Courier New" w:cs="Courier New"/>
            <w:color w:val="A9B7C6"/>
            <w:sz w:val="20"/>
            <w:szCs w:val="20"/>
            <w:lang w:eastAsia="en-ZA"/>
          </w:rPr>
          <w:t>sCol</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Stack&lt;&gt;()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Stack&lt;Character&gt; </w:t>
        </w:r>
        <w:proofErr w:type="spellStart"/>
        <w:r w:rsidRPr="00134C09">
          <w:rPr>
            <w:rFonts w:ascii="Courier New" w:eastAsia="Times New Roman" w:hAnsi="Courier New" w:cs="Courier New"/>
            <w:color w:val="A9B7C6"/>
            <w:sz w:val="20"/>
            <w:szCs w:val="20"/>
            <w:lang w:eastAsia="en-ZA"/>
          </w:rPr>
          <w:t>sValue</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Stack&lt;&gt;()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r w:rsidRPr="00134C09">
          <w:rPr>
            <w:rFonts w:ascii="Courier New" w:eastAsia="Times New Roman" w:hAnsi="Courier New" w:cs="Courier New"/>
            <w:color w:val="A9B7C6"/>
            <w:sz w:val="20"/>
            <w:szCs w:val="20"/>
            <w:lang w:eastAsia="en-ZA"/>
          </w:rPr>
          <w:t xml:space="preserve">row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r w:rsidRPr="00134C09">
          <w:rPr>
            <w:rFonts w:ascii="Courier New" w:eastAsia="Times New Roman" w:hAnsi="Courier New" w:cs="Courier New"/>
            <w:color w:val="A9B7C6"/>
            <w:sz w:val="20"/>
            <w:szCs w:val="20"/>
            <w:lang w:eastAsia="en-ZA"/>
          </w:rPr>
          <w:t xml:space="preserve">col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r w:rsidRPr="00134C09">
          <w:rPr>
            <w:rFonts w:ascii="Courier New" w:eastAsia="Times New Roman" w:hAnsi="Courier New" w:cs="Courier New"/>
            <w:color w:val="A9B7C6"/>
            <w:sz w:val="20"/>
            <w:szCs w:val="20"/>
            <w:lang w:eastAsia="en-ZA"/>
          </w:rPr>
          <w:t xml:space="preserve">shape =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char </w:t>
        </w:r>
        <w:proofErr w:type="spellStart"/>
        <w:r w:rsidRPr="00134C09">
          <w:rPr>
            <w:rFonts w:ascii="Courier New" w:eastAsia="Times New Roman" w:hAnsi="Courier New" w:cs="Courier New"/>
            <w:color w:val="A9B7C6"/>
            <w:sz w:val="20"/>
            <w:szCs w:val="20"/>
            <w:lang w:eastAsia="en-ZA"/>
          </w:rPr>
          <w:t>cShape</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6A8759"/>
            <w:sz w:val="20"/>
            <w:szCs w:val="20"/>
            <w:lang w:eastAsia="en-ZA"/>
          </w:rPr>
          <w:t xml:space="preserve">'0' </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shape)</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CC7832"/>
            <w:sz w:val="20"/>
            <w:szCs w:val="20"/>
            <w:lang w:eastAsia="en-ZA"/>
          </w:rPr>
          <w:t>boolean</w:t>
        </w:r>
        <w:proofErr w:type="spellEnd"/>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Print = </w:t>
        </w:r>
        <w:r w:rsidRPr="00134C09">
          <w:rPr>
            <w:rFonts w:ascii="Courier New" w:eastAsia="Times New Roman" w:hAnsi="Courier New" w:cs="Courier New"/>
            <w:color w:val="CC7832"/>
            <w:sz w:val="20"/>
            <w:szCs w:val="20"/>
            <w:lang w:eastAsia="en-ZA"/>
          </w:rPr>
          <w:t>true;</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CC7832"/>
            <w:sz w:val="20"/>
            <w:szCs w:val="20"/>
            <w:lang w:eastAsia="en-ZA"/>
          </w:rPr>
          <w:t>boolean</w:t>
        </w:r>
        <w:proofErr w:type="spellEnd"/>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false;</w:t>
        </w:r>
        <w:r w:rsidRPr="00134C09">
          <w:rPr>
            <w:rFonts w:ascii="Courier New" w:eastAsia="Times New Roman" w:hAnsi="Courier New" w:cs="Courier New"/>
            <w:color w:val="CC7832"/>
            <w:sz w:val="20"/>
            <w:szCs w:val="20"/>
            <w:lang w:eastAsia="en-ZA"/>
          </w:rPr>
          <w:br/>
          <w:t xml:space="preserve">        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r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r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r++)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c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c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c++</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 xml:space="preserve">(grid[r][c] == </w:t>
        </w:r>
        <w:r w:rsidRPr="00134C09">
          <w:rPr>
            <w:rFonts w:ascii="Courier New" w:eastAsia="Times New Roman" w:hAnsi="Courier New" w:cs="Courier New"/>
            <w:color w:val="6A8759"/>
            <w:sz w:val="20"/>
            <w:szCs w:val="20"/>
            <w:lang w:eastAsia="en-ZA"/>
          </w:rPr>
          <w:t>'0'</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true;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row = r</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r>
        <w:r w:rsidRPr="00134C09">
          <w:rPr>
            <w:rFonts w:ascii="Courier New" w:eastAsia="Times New Roman" w:hAnsi="Courier New" w:cs="Courier New"/>
            <w:color w:val="CC7832"/>
            <w:sz w:val="20"/>
            <w:szCs w:val="20"/>
            <w:lang w:eastAsia="en-ZA"/>
          </w:rPr>
          <w:lastRenderedPageBreak/>
          <w:t xml:space="preserve">                    </w:t>
        </w:r>
        <w:r w:rsidRPr="00134C09">
          <w:rPr>
            <w:rFonts w:ascii="Courier New" w:eastAsia="Times New Roman" w:hAnsi="Courier New" w:cs="Courier New"/>
            <w:color w:val="A9B7C6"/>
            <w:sz w:val="20"/>
            <w:szCs w:val="20"/>
            <w:lang w:eastAsia="en-ZA"/>
          </w:rPr>
          <w:t>col = c</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break;</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break;</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while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while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IsInValidState</w:t>
        </w:r>
        <w:proofErr w:type="spellEnd"/>
        <w:r w:rsidRPr="00134C09">
          <w:rPr>
            <w:rFonts w:ascii="Courier New" w:eastAsia="Times New Roman" w:hAnsi="Courier New" w:cs="Courier New"/>
            <w:color w:val="A9B7C6"/>
            <w:sz w:val="20"/>
            <w:szCs w:val="20"/>
            <w:lang w:eastAsia="en-ZA"/>
          </w:rPr>
          <w:t>(grid</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row</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col) &amp;&amp; grid[row][col] != </w:t>
        </w:r>
        <w:proofErr w:type="spellStart"/>
        <w:r w:rsidRPr="00134C09">
          <w:rPr>
            <w:rFonts w:ascii="Courier New" w:eastAsia="Times New Roman" w:hAnsi="Courier New" w:cs="Courier New"/>
            <w:color w:val="A9B7C6"/>
            <w:sz w:val="20"/>
            <w:szCs w:val="20"/>
            <w:lang w:eastAsia="en-ZA"/>
          </w:rPr>
          <w:t>cShape</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char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grid[row][col]</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48</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1</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6A8759"/>
            <w:sz w:val="20"/>
            <w:szCs w:val="20"/>
            <w:lang w:eastAsia="en-ZA"/>
          </w:rPr>
          <w:t xml:space="preserve">'0' </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grid[row][col] =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IsInValidState</w:t>
        </w:r>
        <w:proofErr w:type="spellEnd"/>
        <w:r w:rsidRPr="00134C09">
          <w:rPr>
            <w:rFonts w:ascii="Courier New" w:eastAsia="Times New Roman" w:hAnsi="Courier New" w:cs="Courier New"/>
            <w:color w:val="A9B7C6"/>
            <w:sz w:val="20"/>
            <w:szCs w:val="20"/>
            <w:lang w:eastAsia="en-ZA"/>
          </w:rPr>
          <w:t>(grid</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row</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col))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sRow.push</w:t>
        </w:r>
        <w:proofErr w:type="spellEnd"/>
        <w:r w:rsidRPr="00134C09">
          <w:rPr>
            <w:rFonts w:ascii="Courier New" w:eastAsia="Times New Roman" w:hAnsi="Courier New" w:cs="Courier New"/>
            <w:color w:val="A9B7C6"/>
            <w:sz w:val="20"/>
            <w:szCs w:val="20"/>
            <w:lang w:eastAsia="en-ZA"/>
          </w:rPr>
          <w:t>(row)</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sCol.push</w:t>
        </w:r>
        <w:proofErr w:type="spellEnd"/>
        <w:r w:rsidRPr="00134C09">
          <w:rPr>
            <w:rFonts w:ascii="Courier New" w:eastAsia="Times New Roman" w:hAnsi="Courier New" w:cs="Courier New"/>
            <w:color w:val="A9B7C6"/>
            <w:sz w:val="20"/>
            <w:szCs w:val="20"/>
            <w:lang w:eastAsia="en-ZA"/>
          </w:rPr>
          <w:t>(col)</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sValue.push</w:t>
        </w:r>
        <w:proofErr w:type="spellEnd"/>
        <w:r w:rsidRPr="00134C09">
          <w:rPr>
            <w:rFonts w:ascii="Courier New" w:eastAsia="Times New Roman" w:hAnsi="Courier New" w:cs="Courier New"/>
            <w:color w:val="A9B7C6"/>
            <w:sz w:val="20"/>
            <w:szCs w:val="20"/>
            <w:lang w:eastAsia="en-ZA"/>
          </w:rPr>
          <w:t>(grid[row][col])</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false;</w:t>
        </w:r>
        <w:r w:rsidRPr="00134C09">
          <w:rPr>
            <w:rFonts w:ascii="Courier New" w:eastAsia="Times New Roman" w:hAnsi="Courier New" w:cs="Courier New"/>
            <w:color w:val="CC7832"/>
            <w:sz w:val="20"/>
            <w:szCs w:val="20"/>
            <w:lang w:eastAsia="en-ZA"/>
          </w:rPr>
          <w:br/>
          <w:t xml:space="preserve">                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r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r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r++)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c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c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c++</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 xml:space="preserve">(grid[r][c] == </w:t>
        </w:r>
        <w:r w:rsidRPr="00134C09">
          <w:rPr>
            <w:rFonts w:ascii="Courier New" w:eastAsia="Times New Roman" w:hAnsi="Courier New" w:cs="Courier New"/>
            <w:color w:val="6A8759"/>
            <w:sz w:val="20"/>
            <w:szCs w:val="20"/>
            <w:lang w:eastAsia="en-ZA"/>
          </w:rPr>
          <w:t>'0'</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true;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row = r</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col = c</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break;</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if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break;</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 </w:t>
        </w:r>
        <w:r w:rsidRPr="00134C09">
          <w:rPr>
            <w:rFonts w:ascii="Courier New" w:eastAsia="Times New Roman" w:hAnsi="Courier New" w:cs="Courier New"/>
            <w:color w:val="CC7832"/>
            <w:sz w:val="20"/>
            <w:szCs w:val="20"/>
            <w:lang w:eastAsia="en-ZA"/>
          </w:rPr>
          <w:t xml:space="preserve">else if </w:t>
        </w:r>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sValue.empty</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System.</w:t>
        </w:r>
        <w:r w:rsidRPr="00134C09">
          <w:rPr>
            <w:rFonts w:ascii="Courier New" w:eastAsia="Times New Roman" w:hAnsi="Courier New" w:cs="Courier New"/>
            <w:i/>
            <w:iCs/>
            <w:color w:val="9876AA"/>
            <w:sz w:val="20"/>
            <w:szCs w:val="20"/>
            <w:lang w:eastAsia="en-ZA"/>
          </w:rPr>
          <w:t>out</w:t>
        </w:r>
        <w:r w:rsidRPr="00134C09">
          <w:rPr>
            <w:rFonts w:ascii="Courier New" w:eastAsia="Times New Roman" w:hAnsi="Courier New" w:cs="Courier New"/>
            <w:color w:val="A9B7C6"/>
            <w:sz w:val="20"/>
            <w:szCs w:val="20"/>
            <w:lang w:eastAsia="en-ZA"/>
          </w:rPr>
          <w:t>.println</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A8759"/>
            <w:sz w:val="20"/>
            <w:szCs w:val="20"/>
            <w:lang w:eastAsia="en-ZA"/>
          </w:rPr>
          <w:t>"No Solution"</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Print = </w:t>
        </w:r>
        <w:r w:rsidRPr="00134C09">
          <w:rPr>
            <w:rFonts w:ascii="Courier New" w:eastAsia="Times New Roman" w:hAnsi="Courier New" w:cs="Courier New"/>
            <w:color w:val="CC7832"/>
            <w:sz w:val="20"/>
            <w:szCs w:val="20"/>
            <w:lang w:eastAsia="en-ZA"/>
          </w:rPr>
          <w:t>false;</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bFinished</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false;</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 </w:t>
        </w:r>
        <w:r w:rsidRPr="00134C09">
          <w:rPr>
            <w:rFonts w:ascii="Courier New" w:eastAsia="Times New Roman" w:hAnsi="Courier New" w:cs="Courier New"/>
            <w:color w:val="CC7832"/>
            <w:sz w:val="20"/>
            <w:szCs w:val="20"/>
            <w:lang w:eastAsia="en-ZA"/>
          </w:rPr>
          <w:t xml:space="preserve">else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grid[row][col] = </w:t>
        </w:r>
        <w:r w:rsidRPr="00134C09">
          <w:rPr>
            <w:rFonts w:ascii="Courier New" w:eastAsia="Times New Roman" w:hAnsi="Courier New" w:cs="Courier New"/>
            <w:color w:val="6A8759"/>
            <w:sz w:val="20"/>
            <w:szCs w:val="20"/>
            <w:lang w:eastAsia="en-ZA"/>
          </w:rPr>
          <w:t>'0'</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row = </w:t>
        </w:r>
        <w:proofErr w:type="spellStart"/>
        <w:r w:rsidRPr="00134C09">
          <w:rPr>
            <w:rFonts w:ascii="Courier New" w:eastAsia="Times New Roman" w:hAnsi="Courier New" w:cs="Courier New"/>
            <w:color w:val="A9B7C6"/>
            <w:sz w:val="20"/>
            <w:szCs w:val="20"/>
            <w:lang w:eastAsia="en-ZA"/>
          </w:rPr>
          <w:t>sRow.peek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col = </w:t>
        </w:r>
        <w:proofErr w:type="spellStart"/>
        <w:r w:rsidRPr="00134C09">
          <w:rPr>
            <w:rFonts w:ascii="Courier New" w:eastAsia="Times New Roman" w:hAnsi="Courier New" w:cs="Courier New"/>
            <w:color w:val="A9B7C6"/>
            <w:sz w:val="20"/>
            <w:szCs w:val="20"/>
            <w:lang w:eastAsia="en-ZA"/>
          </w:rPr>
          <w:t>sCol.peek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sValue.peek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sRow.pop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sCol.pop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sValue.pop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while </w:t>
        </w:r>
        <w:r w:rsidRPr="00134C09">
          <w:rPr>
            <w:rFonts w:ascii="Courier New" w:eastAsia="Times New Roman" w:hAnsi="Courier New" w:cs="Courier New"/>
            <w:color w:val="A9B7C6"/>
            <w:sz w:val="20"/>
            <w:szCs w:val="20"/>
            <w:lang w:eastAsia="en-ZA"/>
          </w:rPr>
          <w:t xml:space="preserve">(grid[row][col] == </w:t>
        </w:r>
        <w:proofErr w:type="spellStart"/>
        <w:r w:rsidRPr="00134C09">
          <w:rPr>
            <w:rFonts w:ascii="Courier New" w:eastAsia="Times New Roman" w:hAnsi="Courier New" w:cs="Courier New"/>
            <w:color w:val="A9B7C6"/>
            <w:sz w:val="20"/>
            <w:szCs w:val="20"/>
            <w:lang w:eastAsia="en-ZA"/>
          </w:rPr>
          <w:t>cShape</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grid[row][col] = </w:t>
        </w:r>
        <w:r w:rsidRPr="00134C09">
          <w:rPr>
            <w:rFonts w:ascii="Courier New" w:eastAsia="Times New Roman" w:hAnsi="Courier New" w:cs="Courier New"/>
            <w:color w:val="6A8759"/>
            <w:sz w:val="20"/>
            <w:szCs w:val="20"/>
            <w:lang w:eastAsia="en-ZA"/>
          </w:rPr>
          <w:t>'0'</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row = </w:t>
        </w:r>
        <w:proofErr w:type="spellStart"/>
        <w:r w:rsidRPr="00134C09">
          <w:rPr>
            <w:rFonts w:ascii="Courier New" w:eastAsia="Times New Roman" w:hAnsi="Courier New" w:cs="Courier New"/>
            <w:color w:val="A9B7C6"/>
            <w:sz w:val="20"/>
            <w:szCs w:val="20"/>
            <w:lang w:eastAsia="en-ZA"/>
          </w:rPr>
          <w:t>sRow.peek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col = </w:t>
        </w:r>
        <w:proofErr w:type="spellStart"/>
        <w:r w:rsidRPr="00134C09">
          <w:rPr>
            <w:rFonts w:ascii="Courier New" w:eastAsia="Times New Roman" w:hAnsi="Courier New" w:cs="Courier New"/>
            <w:color w:val="A9B7C6"/>
            <w:sz w:val="20"/>
            <w:szCs w:val="20"/>
            <w:lang w:eastAsia="en-ZA"/>
          </w:rPr>
          <w:t>sCol.peek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sValue.peek</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sRow.pop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sCol.pop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sValue.pop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char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grid[row][col]</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int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48</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1</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6A8759"/>
            <w:sz w:val="20"/>
            <w:szCs w:val="20"/>
            <w:lang w:eastAsia="en-ZA"/>
          </w:rPr>
          <w:t xml:space="preserve">'0' </w:t>
        </w:r>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itmp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r>
        <w:r w:rsidRPr="00134C09">
          <w:rPr>
            <w:rFonts w:ascii="Courier New" w:eastAsia="Times New Roman" w:hAnsi="Courier New" w:cs="Courier New"/>
            <w:color w:val="CC7832"/>
            <w:sz w:val="20"/>
            <w:szCs w:val="20"/>
            <w:lang w:eastAsia="en-ZA"/>
          </w:rPr>
          <w:lastRenderedPageBreak/>
          <w:t xml:space="preserve">                </w:t>
        </w:r>
        <w:r w:rsidRPr="00134C09">
          <w:rPr>
            <w:rFonts w:ascii="Courier New" w:eastAsia="Times New Roman" w:hAnsi="Courier New" w:cs="Courier New"/>
            <w:color w:val="A9B7C6"/>
            <w:sz w:val="20"/>
            <w:szCs w:val="20"/>
            <w:lang w:eastAsia="en-ZA"/>
          </w:rPr>
          <w:t xml:space="preserve">grid[row][col] = </w:t>
        </w:r>
        <w:proofErr w:type="spellStart"/>
        <w:r w:rsidRPr="00134C09">
          <w:rPr>
            <w:rFonts w:ascii="Courier New" w:eastAsia="Times New Roman" w:hAnsi="Courier New" w:cs="Courier New"/>
            <w:color w:val="A9B7C6"/>
            <w:sz w:val="20"/>
            <w:szCs w:val="20"/>
            <w:lang w:eastAsia="en-ZA"/>
          </w:rPr>
          <w:t>tmp</w:t>
        </w:r>
        <w:proofErr w:type="spellEnd"/>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myTimer.stop</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if </w:t>
        </w:r>
        <w:r w:rsidRPr="00134C09">
          <w:rPr>
            <w:rFonts w:ascii="Courier New" w:eastAsia="Times New Roman" w:hAnsi="Courier New" w:cs="Courier New"/>
            <w:color w:val="A9B7C6"/>
            <w:sz w:val="20"/>
            <w:szCs w:val="20"/>
            <w:lang w:eastAsia="en-ZA"/>
          </w:rPr>
          <w:t>(Print) {</w:t>
        </w:r>
        <w:r w:rsidRPr="00134C09">
          <w:rPr>
            <w:rFonts w:ascii="Courier New" w:eastAsia="Times New Roman" w:hAnsi="Courier New" w:cs="Courier New"/>
            <w:color w:val="A9B7C6"/>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PrintGrid</w:t>
        </w:r>
        <w:proofErr w:type="spellEnd"/>
        <w:r w:rsidRPr="00134C09">
          <w:rPr>
            <w:rFonts w:ascii="Courier New" w:eastAsia="Times New Roman" w:hAnsi="Courier New" w:cs="Courier New"/>
            <w:color w:val="A9B7C6"/>
            <w:sz w:val="20"/>
            <w:szCs w:val="20"/>
            <w:lang w:eastAsia="en-ZA"/>
          </w:rPr>
          <w:t>(grid)</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System.</w:t>
        </w:r>
        <w:r w:rsidRPr="00134C09">
          <w:rPr>
            <w:rFonts w:ascii="Courier New" w:eastAsia="Times New Roman" w:hAnsi="Courier New" w:cs="Courier New"/>
            <w:i/>
            <w:iCs/>
            <w:color w:val="9876AA"/>
            <w:sz w:val="20"/>
            <w:szCs w:val="20"/>
            <w:lang w:eastAsia="en-ZA"/>
          </w:rPr>
          <w:t>out</w:t>
        </w:r>
        <w:r w:rsidRPr="00134C09">
          <w:rPr>
            <w:rFonts w:ascii="Courier New" w:eastAsia="Times New Roman" w:hAnsi="Courier New" w:cs="Courier New"/>
            <w:color w:val="A9B7C6"/>
            <w:sz w:val="20"/>
            <w:szCs w:val="20"/>
            <w:lang w:eastAsia="en-ZA"/>
          </w:rPr>
          <w:t>.println</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A8759"/>
            <w:sz w:val="20"/>
            <w:szCs w:val="20"/>
            <w:lang w:eastAsia="en-ZA"/>
          </w:rPr>
          <w:t xml:space="preserve">"Time: " </w:t>
        </w:r>
        <w:r w:rsidRPr="00134C09">
          <w:rPr>
            <w:rFonts w:ascii="Courier New" w:eastAsia="Times New Roman" w:hAnsi="Courier New" w:cs="Courier New"/>
            <w:color w:val="A9B7C6"/>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myTimer.getTime</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CC7832"/>
            <w:sz w:val="20"/>
            <w:szCs w:val="20"/>
            <w:lang w:eastAsia="en-ZA"/>
          </w:rPr>
          <w:t xml:space="preserve">public static void </w:t>
        </w:r>
        <w:r w:rsidRPr="00134C09">
          <w:rPr>
            <w:rFonts w:ascii="Courier New" w:eastAsia="Times New Roman" w:hAnsi="Courier New" w:cs="Courier New"/>
            <w:color w:val="FFC66D"/>
            <w:sz w:val="20"/>
            <w:szCs w:val="20"/>
            <w:lang w:eastAsia="en-ZA"/>
          </w:rPr>
          <w:t>main</w:t>
        </w:r>
        <w:r w:rsidRPr="00134C09">
          <w:rPr>
            <w:rFonts w:ascii="Courier New" w:eastAsia="Times New Roman" w:hAnsi="Courier New" w:cs="Courier New"/>
            <w:color w:val="A9B7C6"/>
            <w:sz w:val="20"/>
            <w:szCs w:val="20"/>
            <w:lang w:eastAsia="en-ZA"/>
          </w:rPr>
          <w:t xml:space="preserve">(String[] </w:t>
        </w:r>
        <w:proofErr w:type="spellStart"/>
        <w:r w:rsidRPr="00134C09">
          <w:rPr>
            <w:rFonts w:ascii="Courier New" w:eastAsia="Times New Roman" w:hAnsi="Courier New" w:cs="Courier New"/>
            <w:color w:val="A9B7C6"/>
            <w:sz w:val="20"/>
            <w:szCs w:val="20"/>
            <w:lang w:eastAsia="en-ZA"/>
          </w:rPr>
          <w:t>args</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Scanner </w:t>
        </w:r>
        <w:proofErr w:type="spellStart"/>
        <w:r w:rsidRPr="00134C09">
          <w:rPr>
            <w:rFonts w:ascii="Courier New" w:eastAsia="Times New Roman" w:hAnsi="Courier New" w:cs="Courier New"/>
            <w:color w:val="A9B7C6"/>
            <w:sz w:val="20"/>
            <w:szCs w:val="20"/>
            <w:lang w:eastAsia="en-ZA"/>
          </w:rPr>
          <w:t>scanner</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Scanner(System.</w:t>
        </w:r>
        <w:r w:rsidRPr="00134C09">
          <w:rPr>
            <w:rFonts w:ascii="Courier New" w:eastAsia="Times New Roman" w:hAnsi="Courier New" w:cs="Courier New"/>
            <w:i/>
            <w:iCs/>
            <w:color w:val="9876AA"/>
            <w:sz w:val="20"/>
            <w:szCs w:val="20"/>
            <w:lang w:eastAsia="en-ZA"/>
          </w:rPr>
          <w:t>in</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808080"/>
            <w:sz w:val="20"/>
            <w:szCs w:val="20"/>
            <w:lang w:eastAsia="en-ZA"/>
          </w:rPr>
          <w:t>//read in data</w:t>
        </w:r>
        <w:r w:rsidRPr="00134C09">
          <w:rPr>
            <w:rFonts w:ascii="Courier New" w:eastAsia="Times New Roman" w:hAnsi="Courier New" w:cs="Courier New"/>
            <w:color w:val="808080"/>
            <w:sz w:val="20"/>
            <w:szCs w:val="20"/>
            <w:lang w:eastAsia="en-ZA"/>
          </w:rPr>
          <w:br/>
        </w:r>
        <w:r w:rsidRPr="00134C09">
          <w:rPr>
            <w:rFonts w:ascii="Courier New" w:eastAsia="Times New Roman" w:hAnsi="Courier New" w:cs="Courier New"/>
            <w:color w:val="808080"/>
            <w:sz w:val="20"/>
            <w:szCs w:val="20"/>
            <w:lang w:eastAsia="en-ZA"/>
          </w:rPr>
          <w:br/>
          <w:t xml:space="preserve">        </w:t>
        </w:r>
        <w:r w:rsidRPr="00134C09">
          <w:rPr>
            <w:rFonts w:ascii="Courier New" w:eastAsia="Times New Roman" w:hAnsi="Courier New" w:cs="Courier New"/>
            <w:color w:val="CC7832"/>
            <w:sz w:val="20"/>
            <w:szCs w:val="20"/>
            <w:lang w:eastAsia="en-ZA"/>
          </w:rPr>
          <w:t>char</w:t>
        </w:r>
        <w:r w:rsidRPr="00134C09">
          <w:rPr>
            <w:rFonts w:ascii="Courier New" w:eastAsia="Times New Roman" w:hAnsi="Courier New" w:cs="Courier New"/>
            <w:color w:val="A9B7C6"/>
            <w:sz w:val="20"/>
            <w:szCs w:val="20"/>
            <w:lang w:eastAsia="en-ZA"/>
          </w:rPr>
          <w:t xml:space="preserve">[][] grid = </w:t>
        </w:r>
        <w:r w:rsidRPr="00134C09">
          <w:rPr>
            <w:rFonts w:ascii="Courier New" w:eastAsia="Times New Roman" w:hAnsi="Courier New" w:cs="Courier New"/>
            <w:color w:val="CC7832"/>
            <w:sz w:val="20"/>
            <w:szCs w:val="20"/>
            <w:lang w:eastAsia="en-ZA"/>
          </w:rPr>
          <w:t>new char</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r w:rsidRPr="00134C09">
          <w:rPr>
            <w:rFonts w:ascii="Courier New" w:eastAsia="Times New Roman" w:hAnsi="Courier New" w:cs="Courier New"/>
            <w:color w:val="A9B7C6"/>
            <w:sz w:val="20"/>
            <w:szCs w:val="20"/>
            <w:lang w:eastAsia="en-ZA"/>
          </w:rPr>
          <w:t xml:space="preserve">k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 xml:space="preserve">k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r w:rsidRPr="00134C09">
          <w:rPr>
            <w:rFonts w:ascii="Courier New" w:eastAsia="Times New Roman" w:hAnsi="Courier New" w:cs="Courier New"/>
            <w:color w:val="A9B7C6"/>
            <w:sz w:val="20"/>
            <w:szCs w:val="20"/>
            <w:lang w:eastAsia="en-ZA"/>
          </w:rPr>
          <w:t>k++) {</w:t>
        </w:r>
        <w:r w:rsidRPr="00134C09">
          <w:rPr>
            <w:rFonts w:ascii="Courier New" w:eastAsia="Times New Roman" w:hAnsi="Courier New" w:cs="Courier New"/>
            <w:color w:val="A9B7C6"/>
            <w:sz w:val="20"/>
            <w:szCs w:val="20"/>
            <w:lang w:eastAsia="en-ZA"/>
          </w:rPr>
          <w:br/>
          <w:t xml:space="preserve">            String line = </w:t>
        </w:r>
        <w:proofErr w:type="spellStart"/>
        <w:r w:rsidRPr="00134C09">
          <w:rPr>
            <w:rFonts w:ascii="Courier New" w:eastAsia="Times New Roman" w:hAnsi="Courier New" w:cs="Courier New"/>
            <w:color w:val="A9B7C6"/>
            <w:sz w:val="20"/>
            <w:szCs w:val="20"/>
            <w:lang w:eastAsia="en-ZA"/>
          </w:rPr>
          <w:t>scanner.nextLine</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 xml:space="preserve">String[] </w:t>
        </w:r>
        <w:proofErr w:type="spellStart"/>
        <w:r w:rsidRPr="00134C09">
          <w:rPr>
            <w:rFonts w:ascii="Courier New" w:eastAsia="Times New Roman" w:hAnsi="Courier New" w:cs="Courier New"/>
            <w:color w:val="A9B7C6"/>
            <w:sz w:val="20"/>
            <w:szCs w:val="20"/>
            <w:lang w:eastAsia="en-ZA"/>
          </w:rPr>
          <w:t>nums</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line.split</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A8759"/>
            <w:sz w:val="20"/>
            <w:szCs w:val="20"/>
            <w:lang w:eastAsia="en-ZA"/>
          </w:rPr>
          <w:t>"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for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 xml:space="preserve">int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&lt; </w:t>
        </w:r>
        <w:r w:rsidRPr="00134C09">
          <w:rPr>
            <w:rFonts w:ascii="Courier New" w:eastAsia="Times New Roman" w:hAnsi="Courier New" w:cs="Courier New"/>
            <w:color w:val="6897BB"/>
            <w:sz w:val="20"/>
            <w:szCs w:val="20"/>
            <w:lang w:eastAsia="en-ZA"/>
          </w:rPr>
          <w:t>9</w:t>
        </w:r>
        <w:r w:rsidRPr="00134C09">
          <w:rPr>
            <w:rFonts w:ascii="Courier New" w:eastAsia="Times New Roman" w:hAnsi="Courier New" w:cs="Courier New"/>
            <w:color w:val="CC7832"/>
            <w:sz w:val="20"/>
            <w:szCs w:val="20"/>
            <w:lang w:eastAsia="en-ZA"/>
          </w:rPr>
          <w:t xml:space="preserve">; </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w:t>
        </w:r>
        <w:r w:rsidRPr="00134C09">
          <w:rPr>
            <w:rFonts w:ascii="Courier New" w:eastAsia="Times New Roman" w:hAnsi="Courier New" w:cs="Courier New"/>
            <w:color w:val="A9B7C6"/>
            <w:sz w:val="20"/>
            <w:szCs w:val="20"/>
            <w:lang w:eastAsia="en-ZA"/>
          </w:rPr>
          <w:br/>
          <w:t xml:space="preserve">                grid[k][</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 xml:space="preserve">] = </w:t>
        </w:r>
        <w:proofErr w:type="spellStart"/>
        <w:r w:rsidRPr="00134C09">
          <w:rPr>
            <w:rFonts w:ascii="Courier New" w:eastAsia="Times New Roman" w:hAnsi="Courier New" w:cs="Courier New"/>
            <w:color w:val="A9B7C6"/>
            <w:sz w:val="20"/>
            <w:szCs w:val="20"/>
            <w:lang w:eastAsia="en-ZA"/>
          </w:rPr>
          <w:t>nums</w:t>
        </w:r>
        <w:proofErr w:type="spellEnd"/>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i</w:t>
        </w:r>
        <w:proofErr w:type="spellEnd"/>
        <w:r w:rsidRPr="00134C09">
          <w:rPr>
            <w:rFonts w:ascii="Courier New" w:eastAsia="Times New Roman" w:hAnsi="Courier New" w:cs="Courier New"/>
            <w:color w:val="A9B7C6"/>
            <w:sz w:val="20"/>
            <w:szCs w:val="20"/>
            <w:lang w:eastAsia="en-ZA"/>
          </w:rPr>
          <w:t>].</w:t>
        </w:r>
        <w:proofErr w:type="spellStart"/>
        <w:r w:rsidRPr="00134C09">
          <w:rPr>
            <w:rFonts w:ascii="Courier New" w:eastAsia="Times New Roman" w:hAnsi="Courier New" w:cs="Courier New"/>
            <w:color w:val="A9B7C6"/>
            <w:sz w:val="20"/>
            <w:szCs w:val="20"/>
            <w:lang w:eastAsia="en-ZA"/>
          </w:rPr>
          <w:t>charAt</w:t>
        </w:r>
        <w:proofErr w:type="spellEnd"/>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6897BB"/>
            <w:sz w:val="20"/>
            <w:szCs w:val="20"/>
            <w:lang w:eastAsia="en-ZA"/>
          </w:rPr>
          <w:t>0</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 xml:space="preserve">        }</w:t>
        </w:r>
        <w:r w:rsidRPr="00134C09">
          <w:rPr>
            <w:rFonts w:ascii="Courier New" w:eastAsia="Times New Roman" w:hAnsi="Courier New" w:cs="Courier New"/>
            <w:color w:val="A9B7C6"/>
            <w:sz w:val="20"/>
            <w:szCs w:val="20"/>
            <w:lang w:eastAsia="en-ZA"/>
          </w:rPr>
          <w:br/>
        </w:r>
        <w:r w:rsidRPr="00134C09">
          <w:rPr>
            <w:rFonts w:ascii="Courier New" w:eastAsia="Times New Roman" w:hAnsi="Courier New" w:cs="Courier New"/>
            <w:color w:val="A9B7C6"/>
            <w:sz w:val="20"/>
            <w:szCs w:val="20"/>
            <w:lang w:eastAsia="en-ZA"/>
          </w:rPr>
          <w:br/>
          <w:t xml:space="preserve">        Program </w:t>
        </w:r>
        <w:proofErr w:type="spellStart"/>
        <w:r w:rsidRPr="00134C09">
          <w:rPr>
            <w:rFonts w:ascii="Courier New" w:eastAsia="Times New Roman" w:hAnsi="Courier New" w:cs="Courier New"/>
            <w:color w:val="A9B7C6"/>
            <w:sz w:val="20"/>
            <w:szCs w:val="20"/>
            <w:lang w:eastAsia="en-ZA"/>
          </w:rPr>
          <w:t>ob</w:t>
        </w:r>
        <w:proofErr w:type="spellEnd"/>
        <w:r w:rsidRPr="00134C09">
          <w:rPr>
            <w:rFonts w:ascii="Courier New" w:eastAsia="Times New Roman" w:hAnsi="Courier New" w:cs="Courier New"/>
            <w:color w:val="A9B7C6"/>
            <w:sz w:val="20"/>
            <w:szCs w:val="20"/>
            <w:lang w:eastAsia="en-ZA"/>
          </w:rPr>
          <w:t xml:space="preserve"> = </w:t>
        </w:r>
        <w:r w:rsidRPr="00134C09">
          <w:rPr>
            <w:rFonts w:ascii="Courier New" w:eastAsia="Times New Roman" w:hAnsi="Courier New" w:cs="Courier New"/>
            <w:color w:val="CC7832"/>
            <w:sz w:val="20"/>
            <w:szCs w:val="20"/>
            <w:lang w:eastAsia="en-ZA"/>
          </w:rPr>
          <w:t xml:space="preserve">new </w:t>
        </w:r>
        <w:r w:rsidRPr="00134C09">
          <w:rPr>
            <w:rFonts w:ascii="Courier New" w:eastAsia="Times New Roman" w:hAnsi="Courier New" w:cs="Courier New"/>
            <w:color w:val="A9B7C6"/>
            <w:sz w:val="20"/>
            <w:szCs w:val="20"/>
            <w:lang w:eastAsia="en-ZA"/>
          </w:rPr>
          <w:t>Program()</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proofErr w:type="spellStart"/>
        <w:r w:rsidRPr="00134C09">
          <w:rPr>
            <w:rFonts w:ascii="Courier New" w:eastAsia="Times New Roman" w:hAnsi="Courier New" w:cs="Courier New"/>
            <w:color w:val="A9B7C6"/>
            <w:sz w:val="20"/>
            <w:szCs w:val="20"/>
            <w:lang w:eastAsia="en-ZA"/>
          </w:rPr>
          <w:t>ob.solveSudoku</w:t>
        </w:r>
        <w:proofErr w:type="spellEnd"/>
        <w:r w:rsidRPr="00134C09">
          <w:rPr>
            <w:rFonts w:ascii="Courier New" w:eastAsia="Times New Roman" w:hAnsi="Courier New" w:cs="Courier New"/>
            <w:color w:val="A9B7C6"/>
            <w:sz w:val="20"/>
            <w:szCs w:val="20"/>
            <w:lang w:eastAsia="en-ZA"/>
          </w:rPr>
          <w:t>(grid)</w:t>
        </w:r>
        <w:r w:rsidRPr="00134C09">
          <w:rPr>
            <w:rFonts w:ascii="Courier New" w:eastAsia="Times New Roman" w:hAnsi="Courier New" w:cs="Courier New"/>
            <w:color w:val="CC7832"/>
            <w:sz w:val="20"/>
            <w:szCs w:val="20"/>
            <w:lang w:eastAsia="en-ZA"/>
          </w:rPr>
          <w:t>;</w:t>
        </w:r>
        <w:r w:rsidRPr="00134C09">
          <w:rPr>
            <w:rFonts w:ascii="Courier New" w:eastAsia="Times New Roman" w:hAnsi="Courier New" w:cs="Courier New"/>
            <w:color w:val="CC7832"/>
            <w:sz w:val="20"/>
            <w:szCs w:val="20"/>
            <w:lang w:eastAsia="en-ZA"/>
          </w:rPr>
          <w:br/>
          <w:t xml:space="preserve">    </w:t>
        </w:r>
        <w:r w:rsidRPr="00134C09">
          <w:rPr>
            <w:rFonts w:ascii="Courier New" w:eastAsia="Times New Roman" w:hAnsi="Courier New" w:cs="Courier New"/>
            <w:color w:val="A9B7C6"/>
            <w:sz w:val="20"/>
            <w:szCs w:val="20"/>
            <w:lang w:eastAsia="en-ZA"/>
          </w:rPr>
          <w:t>}</w:t>
        </w:r>
        <w:r w:rsidRPr="00134C09">
          <w:rPr>
            <w:rFonts w:ascii="Courier New" w:eastAsia="Times New Roman" w:hAnsi="Courier New" w:cs="Courier New"/>
            <w:color w:val="A9B7C6"/>
            <w:sz w:val="20"/>
            <w:szCs w:val="20"/>
            <w:lang w:eastAsia="en-ZA"/>
          </w:rPr>
          <w:br/>
          <w:t>}</w:t>
        </w:r>
      </w:ins>
    </w:p>
    <w:p w14:paraId="5B4FF36C" w14:textId="4DC632AB" w:rsidR="00134C09" w:rsidRDefault="00134C09">
      <w:pPr>
        <w:rPr>
          <w:ins w:id="2611" w:author="Tristen Paul" w:date="2020-10-18T01:09:00Z"/>
          <w:lang w:val="en-GB"/>
        </w:rPr>
      </w:pPr>
      <w:ins w:id="2612" w:author="Tristen Paul" w:date="2020-10-18T01:09:00Z">
        <w:r>
          <w:rPr>
            <w:lang w:val="en-GB"/>
          </w:rPr>
          <w:br w:type="page"/>
        </w:r>
      </w:ins>
    </w:p>
    <w:p w14:paraId="5E195804" w14:textId="60381E00" w:rsidR="00134C09" w:rsidRDefault="00134C09" w:rsidP="00134C09">
      <w:pPr>
        <w:pStyle w:val="Heading1"/>
        <w:rPr>
          <w:ins w:id="2613" w:author="Tristen Paul" w:date="2020-10-18T01:10:00Z"/>
          <w:lang w:val="en-GB"/>
        </w:rPr>
      </w:pPr>
      <w:ins w:id="2614" w:author="Tristen Paul" w:date="2020-10-18T01:10:00Z">
        <w:r>
          <w:rPr>
            <w:lang w:val="en-GB"/>
          </w:rPr>
          <w:lastRenderedPageBreak/>
          <w:t>Appendix B: Backtracking Implementation Using Recursion</w:t>
        </w:r>
      </w:ins>
    </w:p>
    <w:p w14:paraId="3B47E678" w14:textId="1C3DF5A8" w:rsidR="00134C09" w:rsidRDefault="00696B3A" w:rsidP="00134C09">
      <w:pPr>
        <w:rPr>
          <w:ins w:id="2615" w:author="Tristen Paul" w:date="2020-10-18T01:10:00Z"/>
          <w:lang w:val="en-GB"/>
        </w:rPr>
      </w:pPr>
      <w:ins w:id="2616" w:author="Michael Gomes" w:date="2020-10-18T19:39:00Z">
        <w:r>
          <w:rPr>
            <w:lang w:val="en-GB"/>
          </w:rPr>
          <w:t xml:space="preserve">This algorithm was retrieved </w:t>
        </w:r>
      </w:ins>
      <w:ins w:id="2617" w:author="Michael Gomes" w:date="2020-10-18T20:43:00Z">
        <w:r w:rsidR="00815A3D">
          <w:rPr>
            <w:lang w:val="en-GB"/>
          </w:rPr>
          <w:t xml:space="preserve">from </w:t>
        </w:r>
      </w:ins>
      <w:ins w:id="2618" w:author="Michael Gomes" w:date="2020-10-18T19:39:00Z">
        <w:r>
          <w:rPr>
            <w:lang w:val="en-GB"/>
          </w:rPr>
          <w:t>website [6], and is sole</w:t>
        </w:r>
      </w:ins>
      <w:ins w:id="2619" w:author="Michael Gomes" w:date="2020-10-18T19:40:00Z">
        <w:r>
          <w:rPr>
            <w:lang w:val="en-GB"/>
          </w:rPr>
          <w:t>ly used for comparison purposes against our algorithm which utilises stacks.</w:t>
        </w:r>
      </w:ins>
    </w:p>
    <w:p w14:paraId="67FD3CAA" w14:textId="77777777" w:rsidR="00134C09" w:rsidRDefault="00134C09" w:rsidP="00134C09">
      <w:pPr>
        <w:pStyle w:val="HTMLPreformatted"/>
        <w:shd w:val="clear" w:color="auto" w:fill="2B2B2B"/>
        <w:rPr>
          <w:ins w:id="2620" w:author="Tristen Paul" w:date="2020-10-18T01:11:00Z"/>
          <w:color w:val="A9B7C6"/>
        </w:rPr>
      </w:pPr>
      <w:ins w:id="2621" w:author="Tristen Paul" w:date="2020-10-18T01:11:00Z">
        <w:r>
          <w:rPr>
            <w:color w:val="CC7832"/>
          </w:rPr>
          <w:t xml:space="preserve">package </w:t>
        </w:r>
        <w:proofErr w:type="spellStart"/>
        <w:r>
          <w:rPr>
            <w:color w:val="A9B7C6"/>
          </w:rPr>
          <w:t>com.eucleia</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Program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/*Inputting grid */</w:t>
        </w:r>
        <w:r>
          <w:rPr>
            <w:color w:val="808080"/>
          </w:rPr>
          <w:br/>
          <w:t xml:space="preserve">        </w:t>
        </w:r>
        <w:r>
          <w:rPr>
            <w:color w:val="CC7832"/>
          </w:rPr>
          <w:t>int</w:t>
        </w:r>
        <w:r>
          <w:rPr>
            <w:color w:val="A9B7C6"/>
          </w:rPr>
          <w:t xml:space="preserve">[][] grid = </w:t>
        </w:r>
        <w:r>
          <w:rPr>
            <w:color w:val="CC7832"/>
          </w:rPr>
          <w:t>new int</w:t>
        </w:r>
        <w:r>
          <w:rPr>
            <w:color w:val="A9B7C6"/>
          </w:rPr>
          <w:t>[</w:t>
        </w:r>
        <w:r>
          <w:rPr>
            <w:color w:val="6897BB"/>
          </w:rPr>
          <w:t>9</w:t>
        </w:r>
        <w:r>
          <w:rPr>
            <w:color w:val="A9B7C6"/>
          </w:rPr>
          <w:t>][</w:t>
        </w:r>
        <w:r>
          <w:rPr>
            <w:color w:val="6897BB"/>
          </w:rPr>
          <w:t>9</w:t>
        </w:r>
        <w:r>
          <w:rPr>
            <w:color w:val="A9B7C6"/>
          </w:rPr>
          <w:t>]</w:t>
        </w:r>
        <w:r>
          <w:rPr>
            <w:color w:val="CC7832"/>
          </w:rPr>
          <w:t>;</w:t>
        </w:r>
        <w:r>
          <w:rPr>
            <w:color w:val="CC7832"/>
          </w:rPr>
          <w:br/>
          <w:t xml:space="preserve">        </w:t>
        </w:r>
        <w:r>
          <w:rPr>
            <w:color w:val="A9B7C6"/>
          </w:rPr>
          <w:t xml:space="preserve">Scanner in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9</w:t>
        </w:r>
        <w:r>
          <w:rPr>
            <w:color w:val="CC7832"/>
          </w:rPr>
          <w:t xml:space="preserve">; </w:t>
        </w:r>
        <w:r>
          <w:rPr>
            <w:color w:val="A9B7C6"/>
          </w:rPr>
          <w:t>k++) {</w:t>
        </w:r>
        <w:r>
          <w:rPr>
            <w:color w:val="A9B7C6"/>
          </w:rPr>
          <w:br/>
          <w:t xml:space="preserve">            String line = </w:t>
        </w:r>
        <w:proofErr w:type="spellStart"/>
        <w:r>
          <w:rPr>
            <w:color w:val="A9B7C6"/>
          </w:rPr>
          <w:t>in.nextLine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nums</w:t>
        </w:r>
        <w:proofErr w:type="spellEnd"/>
        <w:r>
          <w:rPr>
            <w:color w:val="A9B7C6"/>
          </w:rPr>
          <w:t xml:space="preserve"> = </w:t>
        </w:r>
        <w:proofErr w:type="spellStart"/>
        <w:r>
          <w:rPr>
            <w:color w:val="A9B7C6"/>
          </w:rPr>
          <w:t>line.split</w:t>
        </w:r>
        <w:proofErr w:type="spellEnd"/>
        <w:r>
          <w:rPr>
            <w:color w:val="A9B7C6"/>
          </w:rPr>
          <w:t>(</w:t>
        </w:r>
        <w:r>
          <w:rPr>
            <w:color w:val="6A8759"/>
          </w:rPr>
          <w: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grid[k][</w:t>
        </w:r>
        <w:proofErr w:type="spellStart"/>
        <w:r>
          <w:rPr>
            <w:color w:val="A9B7C6"/>
          </w:rPr>
          <w:t>i</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nums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/*Solving grid */</w:t>
        </w:r>
        <w:r>
          <w:rPr>
            <w:color w:val="808080"/>
          </w:rPr>
          <w:br/>
          <w:t xml:space="preserve">        </w:t>
        </w:r>
        <w:r>
          <w:rPr>
            <w:color w:val="A9B7C6"/>
          </w:rPr>
          <w:t xml:space="preserve">Timer </w:t>
        </w:r>
        <w:proofErr w:type="spellStart"/>
        <w:r>
          <w:rPr>
            <w:color w:val="A9B7C6"/>
          </w:rPr>
          <w:t>myTimer</w:t>
        </w:r>
        <w:proofErr w:type="spellEnd"/>
        <w:r>
          <w:rPr>
            <w:color w:val="A9B7C6"/>
          </w:rPr>
          <w:t xml:space="preserve"> = </w:t>
        </w:r>
        <w:r>
          <w:rPr>
            <w:color w:val="CC7832"/>
          </w:rPr>
          <w:t xml:space="preserve">new </w:t>
        </w:r>
        <w:r>
          <w:rPr>
            <w:color w:val="A9B7C6"/>
          </w:rPr>
          <w:t>Timer()</w:t>
        </w:r>
        <w:r>
          <w:rPr>
            <w:color w:val="CC7832"/>
          </w:rPr>
          <w:t>;</w:t>
        </w:r>
        <w:r>
          <w:rPr>
            <w:color w:val="CC7832"/>
          </w:rPr>
          <w:br/>
          <w:t xml:space="preserve">        </w:t>
        </w:r>
        <w:proofErr w:type="spellStart"/>
        <w:r>
          <w:rPr>
            <w:color w:val="A9B7C6"/>
          </w:rPr>
          <w:t>myTimer.start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solve = </w:t>
        </w:r>
        <w:r>
          <w:rPr>
            <w:i/>
            <w:iCs/>
            <w:color w:val="A9B7C6"/>
          </w:rPr>
          <w:t>solve</w:t>
        </w:r>
        <w:r>
          <w:rPr>
            <w:color w:val="A9B7C6"/>
          </w:rPr>
          <w:t>(grid</w:t>
        </w:r>
        <w:r>
          <w:rPr>
            <w:color w:val="CC7832"/>
          </w:rPr>
          <w:t xml:space="preserve">, </w:t>
        </w:r>
        <w:proofErr w:type="spellStart"/>
        <w:r>
          <w:rPr>
            <w:color w:val="A9B7C6"/>
          </w:rPr>
          <w:t>grid.</w:t>
        </w:r>
        <w:r>
          <w:rPr>
            <w:color w:val="9876AA"/>
          </w:rPr>
          <w:t>length</w:t>
        </w:r>
        <w:proofErr w:type="spellEnd"/>
        <w:r>
          <w:rPr>
            <w:color w:val="A9B7C6"/>
          </w:rPr>
          <w:t>)</w:t>
        </w:r>
        <w:r>
          <w:rPr>
            <w:color w:val="CC7832"/>
          </w:rPr>
          <w:t>;</w:t>
        </w:r>
        <w:r>
          <w:rPr>
            <w:color w:val="CC7832"/>
          </w:rPr>
          <w:br/>
          <w:t xml:space="preserve">        </w:t>
        </w:r>
        <w:proofErr w:type="spellStart"/>
        <w:r>
          <w:rPr>
            <w:color w:val="A9B7C6"/>
          </w:rPr>
          <w:t>myTimer.stop</w:t>
        </w:r>
        <w:proofErr w:type="spellEnd"/>
        <w:r>
          <w:rPr>
            <w:color w:val="A9B7C6"/>
          </w:rPr>
          <w:t>()</w:t>
        </w:r>
        <w:r>
          <w:rPr>
            <w:color w:val="CC7832"/>
          </w:rPr>
          <w:t>;</w:t>
        </w:r>
        <w:r>
          <w:rPr>
            <w:color w:val="CC7832"/>
          </w:rPr>
          <w:br/>
        </w:r>
        <w:r>
          <w:rPr>
            <w:color w:val="CC7832"/>
          </w:rPr>
          <w:br/>
          <w:t xml:space="preserve">        if </w:t>
        </w:r>
        <w:r>
          <w:rPr>
            <w:color w:val="A9B7C6"/>
          </w:rPr>
          <w:t>(solve) {</w:t>
        </w:r>
        <w:r>
          <w:rPr>
            <w:color w:val="A9B7C6"/>
          </w:rPr>
          <w:br/>
          <w:t xml:space="preserve">            </w:t>
        </w:r>
        <w:r>
          <w:rPr>
            <w:i/>
            <w:iCs/>
            <w:color w:val="A9B7C6"/>
          </w:rPr>
          <w:t>print</w:t>
        </w:r>
        <w:r>
          <w:rPr>
            <w:color w:val="A9B7C6"/>
          </w:rPr>
          <w:t>(grid)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solution"</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"Time: " </w:t>
        </w:r>
        <w:r>
          <w:rPr>
            <w:color w:val="A9B7C6"/>
          </w:rPr>
          <w:t xml:space="preserve">+ </w:t>
        </w:r>
        <w:proofErr w:type="spellStart"/>
        <w:r>
          <w:rPr>
            <w:color w:val="A9B7C6"/>
          </w:rPr>
          <w:t>myTimer.getTime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r>
          <w:rPr>
            <w:color w:val="FFC66D"/>
          </w:rPr>
          <w:t>solve</w:t>
        </w:r>
        <w:r>
          <w:rPr>
            <w:color w:val="A9B7C6"/>
          </w:rPr>
          <w:t>(</w:t>
        </w:r>
        <w:r>
          <w:rPr>
            <w:color w:val="CC7832"/>
          </w:rPr>
          <w:t>int</w:t>
        </w:r>
        <w:r>
          <w:rPr>
            <w:color w:val="A9B7C6"/>
          </w:rPr>
          <w:t>[][] grid</w:t>
        </w:r>
        <w:r>
          <w:rPr>
            <w:color w:val="CC7832"/>
          </w:rPr>
          <w:t xml:space="preserve">, int </w:t>
        </w:r>
        <w:r>
          <w:rPr>
            <w:color w:val="A9B7C6"/>
          </w:rPr>
          <w:t>n) {</w:t>
        </w:r>
        <w:r>
          <w:rPr>
            <w:color w:val="A9B7C6"/>
          </w:rPr>
          <w:br/>
          <w:t xml:space="preserve">        </w:t>
        </w:r>
        <w:r>
          <w:rPr>
            <w:color w:val="808080"/>
          </w:rPr>
          <w:t>// int solved[][] = grid;</w:t>
        </w:r>
        <w:r>
          <w:rPr>
            <w:color w:val="808080"/>
          </w:rPr>
          <w:br/>
          <w:t xml:space="preserve">        </w:t>
        </w:r>
        <w:r>
          <w:rPr>
            <w:color w:val="CC7832"/>
          </w:rPr>
          <w:t xml:space="preserve">int </w:t>
        </w:r>
        <w:r>
          <w:rPr>
            <w:color w:val="A9B7C6"/>
          </w:rPr>
          <w:t>row = -</w:t>
        </w:r>
        <w:r>
          <w:rPr>
            <w:color w:val="6897BB"/>
          </w:rPr>
          <w:t>1</w:t>
        </w:r>
        <w:r>
          <w:rPr>
            <w:color w:val="CC7832"/>
          </w:rPr>
          <w:t xml:space="preserve">, </w:t>
        </w:r>
        <w:r>
          <w:rPr>
            <w:color w:val="A9B7C6"/>
          </w:rPr>
          <w:t>col = -</w:t>
        </w:r>
        <w:r>
          <w:rPr>
            <w:color w:val="6897BB"/>
          </w:rPr>
          <w:t>1</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flag = </w:t>
        </w:r>
        <w:r>
          <w:rPr>
            <w:color w:val="CC7832"/>
          </w:rPr>
          <w:t>true;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(grid[</w:t>
        </w:r>
        <w:proofErr w:type="spellStart"/>
        <w:r>
          <w:rPr>
            <w:color w:val="A9B7C6"/>
          </w:rPr>
          <w:t>i</w:t>
        </w:r>
        <w:proofErr w:type="spellEnd"/>
        <w:r>
          <w:rPr>
            <w:color w:val="A9B7C6"/>
          </w:rPr>
          <w:t xml:space="preserve">][j] == </w:t>
        </w:r>
        <w:r>
          <w:rPr>
            <w:color w:val="6897BB"/>
          </w:rPr>
          <w:t>0</w:t>
        </w:r>
        <w:r>
          <w:rPr>
            <w:color w:val="A9B7C6"/>
          </w:rPr>
          <w:t>) {</w:t>
        </w:r>
        <w:r>
          <w:rPr>
            <w:color w:val="A9B7C6"/>
          </w:rPr>
          <w:br/>
          <w:t xml:space="preserve">                    row = </w:t>
        </w:r>
        <w:proofErr w:type="spellStart"/>
        <w:r>
          <w:rPr>
            <w:color w:val="A9B7C6"/>
          </w:rPr>
          <w:t>i</w:t>
        </w:r>
        <w:proofErr w:type="spellEnd"/>
        <w:r>
          <w:rPr>
            <w:color w:val="CC7832"/>
          </w:rPr>
          <w:t>;</w:t>
        </w:r>
        <w:r>
          <w:rPr>
            <w:color w:val="CC7832"/>
          </w:rPr>
          <w:br/>
          <w:t xml:space="preserve">                    </w:t>
        </w:r>
        <w:r>
          <w:rPr>
            <w:color w:val="A9B7C6"/>
          </w:rPr>
          <w:t>col = j</w:t>
        </w:r>
        <w:r>
          <w:rPr>
            <w:color w:val="CC7832"/>
          </w:rPr>
          <w:t>;</w:t>
        </w:r>
        <w:r>
          <w:rPr>
            <w:color w:val="CC7832"/>
          </w:rPr>
          <w:br/>
          <w:t xml:space="preserve">                    </w:t>
        </w:r>
        <w:r>
          <w:rPr>
            <w:color w:val="A9B7C6"/>
          </w:rPr>
          <w:t xml:space="preserve">flag =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(!flag)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if </w:t>
        </w:r>
        <w:r>
          <w:rPr>
            <w:color w:val="A9B7C6"/>
          </w:rPr>
          <w:t>(flag)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value = </w:t>
        </w:r>
        <w:r>
          <w:rPr>
            <w:color w:val="6897BB"/>
          </w:rPr>
          <w:t>1</w:t>
        </w:r>
        <w:r>
          <w:rPr>
            <w:color w:val="CC7832"/>
          </w:rPr>
          <w:t xml:space="preserve">; </w:t>
        </w:r>
        <w:r>
          <w:rPr>
            <w:color w:val="A9B7C6"/>
          </w:rPr>
          <w:t>value &lt;= n</w:t>
        </w:r>
        <w:r>
          <w:rPr>
            <w:color w:val="CC7832"/>
          </w:rPr>
          <w:t xml:space="preserve">; </w:t>
        </w:r>
        <w:r>
          <w:rPr>
            <w:color w:val="A9B7C6"/>
          </w:rPr>
          <w:t>value++) {</w:t>
        </w:r>
        <w:r>
          <w:rPr>
            <w:color w:val="A9B7C6"/>
          </w:rPr>
          <w:br/>
          <w:t xml:space="preserve">                </w:t>
        </w:r>
        <w:r>
          <w:rPr>
            <w:color w:val="CC7832"/>
          </w:rPr>
          <w:t xml:space="preserve">if </w:t>
        </w:r>
        <w:r>
          <w:rPr>
            <w:color w:val="A9B7C6"/>
          </w:rPr>
          <w:t>(</w:t>
        </w:r>
        <w:proofErr w:type="spellStart"/>
        <w:r>
          <w:rPr>
            <w:i/>
            <w:iCs/>
            <w:color w:val="A9B7C6"/>
          </w:rPr>
          <w:t>validState</w:t>
        </w:r>
        <w:proofErr w:type="spellEnd"/>
        <w:r>
          <w:rPr>
            <w:color w:val="A9B7C6"/>
          </w:rPr>
          <w:t>(grid</w:t>
        </w:r>
        <w:r>
          <w:rPr>
            <w:color w:val="CC7832"/>
          </w:rPr>
          <w:t xml:space="preserve">, </w:t>
        </w:r>
        <w:r>
          <w:rPr>
            <w:color w:val="A9B7C6"/>
          </w:rPr>
          <w:t>row</w:t>
        </w:r>
        <w:r>
          <w:rPr>
            <w:color w:val="CC7832"/>
          </w:rPr>
          <w:t xml:space="preserve">, </w:t>
        </w:r>
        <w:r>
          <w:rPr>
            <w:color w:val="A9B7C6"/>
          </w:rPr>
          <w:t>col</w:t>
        </w:r>
        <w:r>
          <w:rPr>
            <w:color w:val="CC7832"/>
          </w:rPr>
          <w:t xml:space="preserve">, </w:t>
        </w:r>
        <w:r>
          <w:rPr>
            <w:color w:val="A9B7C6"/>
          </w:rPr>
          <w:t>value)) {</w:t>
        </w:r>
        <w:r>
          <w:rPr>
            <w:color w:val="A9B7C6"/>
          </w:rPr>
          <w:br/>
          <w:t xml:space="preserve">                    grid[row][col] = value</w:t>
        </w:r>
        <w:r>
          <w:rPr>
            <w:color w:val="CC7832"/>
          </w:rPr>
          <w:t>;</w:t>
        </w:r>
        <w:r>
          <w:rPr>
            <w:color w:val="CC7832"/>
          </w:rPr>
          <w:br/>
        </w:r>
        <w:r>
          <w:rPr>
            <w:color w:val="CC7832"/>
          </w:rPr>
          <w:lastRenderedPageBreak/>
          <w:t xml:space="preserve">                    if </w:t>
        </w:r>
        <w:r>
          <w:rPr>
            <w:color w:val="A9B7C6"/>
          </w:rPr>
          <w:t>(</w:t>
        </w:r>
        <w:r>
          <w:rPr>
            <w:i/>
            <w:iCs/>
            <w:color w:val="A9B7C6"/>
          </w:rPr>
          <w:t>solve</w:t>
        </w:r>
        <w:r>
          <w:rPr>
            <w:color w:val="A9B7C6"/>
          </w:rPr>
          <w:t>(grid</w:t>
        </w:r>
        <w:r>
          <w:rPr>
            <w:color w:val="CC7832"/>
          </w:rPr>
          <w:t xml:space="preserve">, </w:t>
        </w:r>
        <w:r>
          <w:rPr>
            <w:color w:val="A9B7C6"/>
          </w:rPr>
          <w:t>n))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grid[row][col] =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validState</w:t>
        </w:r>
        <w:proofErr w:type="spellEnd"/>
        <w:r>
          <w:rPr>
            <w:color w:val="A9B7C6"/>
          </w:rPr>
          <w:t>(</w:t>
        </w:r>
        <w:r>
          <w:rPr>
            <w:color w:val="CC7832"/>
          </w:rPr>
          <w:t>int</w:t>
        </w:r>
        <w:r>
          <w:rPr>
            <w:color w:val="A9B7C6"/>
          </w:rPr>
          <w:t>[][] grid</w:t>
        </w:r>
        <w:r>
          <w:rPr>
            <w:color w:val="CC7832"/>
          </w:rPr>
          <w:t xml:space="preserve">, int </w:t>
        </w:r>
        <w:r>
          <w:rPr>
            <w:color w:val="A9B7C6"/>
          </w:rPr>
          <w:t>row</w:t>
        </w:r>
        <w:r>
          <w:rPr>
            <w:color w:val="CC7832"/>
          </w:rPr>
          <w:t xml:space="preserve">, int </w:t>
        </w:r>
        <w:r>
          <w:rPr>
            <w:color w:val="A9B7C6"/>
          </w:rPr>
          <w:t>col</w:t>
        </w:r>
        <w:r>
          <w:rPr>
            <w:color w:val="CC7832"/>
          </w:rPr>
          <w:t xml:space="preserve">, int </w:t>
        </w:r>
        <w:r>
          <w:rPr>
            <w:color w:val="A9B7C6"/>
          </w:rPr>
          <w:t>n) {</w:t>
        </w:r>
        <w:r>
          <w:rPr>
            <w:color w:val="A9B7C6"/>
          </w:rPr>
          <w:br/>
          <w:t xml:space="preserve">        </w:t>
        </w:r>
        <w:r>
          <w:rPr>
            <w:color w:val="CC7832"/>
          </w:rPr>
          <w:t xml:space="preserve">int </w:t>
        </w:r>
        <w:proofErr w:type="spellStart"/>
        <w:r>
          <w:rPr>
            <w:color w:val="A9B7C6"/>
          </w:rPr>
          <w:t>len</w:t>
        </w:r>
        <w:proofErr w:type="spellEnd"/>
        <w:r>
          <w:rPr>
            <w:color w:val="A9B7C6"/>
          </w:rPr>
          <w:t xml:space="preserve"> = </w:t>
        </w:r>
        <w:proofErr w:type="spellStart"/>
        <w:r>
          <w:rPr>
            <w:color w:val="A9B7C6"/>
          </w:rPr>
          <w:t>grid.</w:t>
        </w:r>
        <w:r>
          <w:rPr>
            <w:color w:val="9876AA"/>
          </w:rPr>
          <w:t>length</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len</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(grid[row][</w:t>
        </w:r>
        <w:proofErr w:type="spellStart"/>
        <w:r>
          <w:rPr>
            <w:color w:val="A9B7C6"/>
          </w:rPr>
          <w:t>i</w:t>
        </w:r>
        <w:proofErr w:type="spellEnd"/>
        <w:r>
          <w:rPr>
            <w:color w:val="A9B7C6"/>
          </w:rPr>
          <w:t>] == n || grid[</w:t>
        </w:r>
        <w:proofErr w:type="spellStart"/>
        <w:r>
          <w:rPr>
            <w:color w:val="A9B7C6"/>
          </w:rPr>
          <w:t>i</w:t>
        </w:r>
        <w:proofErr w:type="spellEnd"/>
        <w:r>
          <w:rPr>
            <w:color w:val="A9B7C6"/>
          </w:rPr>
          <w:t>][col] == 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int </w:t>
        </w:r>
        <w:proofErr w:type="spellStart"/>
        <w:r>
          <w:rPr>
            <w:color w:val="A9B7C6"/>
          </w:rPr>
          <w:t>sqrtLen</w:t>
        </w:r>
        <w:proofErr w:type="spellEnd"/>
        <w:r>
          <w:rPr>
            <w:color w:val="A9B7C6"/>
          </w:rPr>
          <w:t xml:space="preserve"> = (</w:t>
        </w:r>
        <w:r>
          <w:rPr>
            <w:color w:val="CC7832"/>
          </w:rPr>
          <w:t>int</w:t>
        </w:r>
        <w:r>
          <w:rPr>
            <w:color w:val="A9B7C6"/>
          </w:rPr>
          <w:t xml:space="preserve">) </w:t>
        </w:r>
        <w:proofErr w:type="spellStart"/>
        <w:r>
          <w:rPr>
            <w:color w:val="A9B7C6"/>
          </w:rPr>
          <w:t>Math.</w:t>
        </w:r>
        <w:r>
          <w:rPr>
            <w:i/>
            <w:iCs/>
            <w:color w:val="A9B7C6"/>
          </w:rPr>
          <w:t>sqrt</w:t>
        </w:r>
        <w:proofErr w:type="spellEnd"/>
        <w:r>
          <w:rPr>
            <w:color w:val="A9B7C6"/>
          </w:rPr>
          <w:t>(</w:t>
        </w:r>
        <w:proofErr w:type="spellStart"/>
        <w:r>
          <w:rPr>
            <w:color w:val="A9B7C6"/>
          </w:rPr>
          <w:t>len</w:t>
        </w:r>
        <w:proofErr w:type="spellEnd"/>
        <w:r>
          <w:rPr>
            <w:color w:val="A9B7C6"/>
          </w:rPr>
          <w:t>)</w:t>
        </w:r>
        <w:r>
          <w:rPr>
            <w:color w:val="CC7832"/>
          </w:rPr>
          <w:t>;</w:t>
        </w:r>
        <w:r>
          <w:rPr>
            <w:color w:val="CC7832"/>
          </w:rPr>
          <w:br/>
          <w:t xml:space="preserve">        int </w:t>
        </w:r>
        <w:r>
          <w:rPr>
            <w:color w:val="A9B7C6"/>
          </w:rPr>
          <w:t xml:space="preserve">StartRow3x3 = row - row % </w:t>
        </w:r>
        <w:proofErr w:type="spellStart"/>
        <w:r>
          <w:rPr>
            <w:color w:val="A9B7C6"/>
          </w:rPr>
          <w:t>sqrtLen</w:t>
        </w:r>
        <w:proofErr w:type="spellEnd"/>
        <w:r>
          <w:rPr>
            <w:color w:val="CC7832"/>
          </w:rPr>
          <w:t>;</w:t>
        </w:r>
        <w:r>
          <w:rPr>
            <w:color w:val="CC7832"/>
          </w:rPr>
          <w:br/>
          <w:t xml:space="preserve">        int </w:t>
        </w:r>
        <w:r>
          <w:rPr>
            <w:color w:val="A9B7C6"/>
          </w:rPr>
          <w:t xml:space="preserve">StartCol3x3 = col - col % </w:t>
        </w:r>
        <w:proofErr w:type="spellStart"/>
        <w:r>
          <w:rPr>
            <w:color w:val="A9B7C6"/>
          </w:rPr>
          <w:t>sqrtLen</w:t>
        </w:r>
        <w:proofErr w:type="spellEnd"/>
        <w:r>
          <w:rPr>
            <w:color w:val="CC7832"/>
          </w:rPr>
          <w:t>;</w:t>
        </w:r>
        <w:r>
          <w:rPr>
            <w:color w:val="CC7832"/>
          </w:rPr>
          <w:br/>
        </w:r>
        <w:r>
          <w:rPr>
            <w:color w:val="CC7832"/>
          </w:rPr>
          <w:br/>
          <w:t xml:space="preserve">        for </w:t>
        </w:r>
        <w:r>
          <w:rPr>
            <w:color w:val="A9B7C6"/>
          </w:rPr>
          <w:t>(</w:t>
        </w:r>
        <w:r>
          <w:rPr>
            <w:color w:val="CC7832"/>
          </w:rPr>
          <w:t xml:space="preserve">int </w:t>
        </w:r>
        <w:r>
          <w:rPr>
            <w:color w:val="A9B7C6"/>
          </w:rPr>
          <w:t>k = StartRow3x3</w:t>
        </w:r>
        <w:r>
          <w:rPr>
            <w:color w:val="CC7832"/>
          </w:rPr>
          <w:t xml:space="preserve">; </w:t>
        </w:r>
        <w:r>
          <w:rPr>
            <w:color w:val="A9B7C6"/>
          </w:rPr>
          <w:t xml:space="preserve">k &lt; StartRow3x3 + </w:t>
        </w:r>
        <w:proofErr w:type="spellStart"/>
        <w:r>
          <w:rPr>
            <w:color w:val="A9B7C6"/>
          </w:rPr>
          <w:t>sqrtLen</w:t>
        </w:r>
        <w:proofErr w:type="spellEnd"/>
        <w:r>
          <w:rPr>
            <w:color w:val="CC7832"/>
          </w:rPr>
          <w:t xml:space="preserve">; </w:t>
        </w:r>
        <w:r>
          <w:rPr>
            <w:color w:val="A9B7C6"/>
          </w:rPr>
          <w:t>k++) {</w:t>
        </w:r>
        <w:r>
          <w:rPr>
            <w:color w:val="A9B7C6"/>
          </w:rPr>
          <w:br/>
          <w:t xml:space="preserve">            </w:t>
        </w:r>
        <w:r>
          <w:rPr>
            <w:color w:val="CC7832"/>
          </w:rPr>
          <w:t xml:space="preserve">for </w:t>
        </w:r>
        <w:r>
          <w:rPr>
            <w:color w:val="A9B7C6"/>
          </w:rPr>
          <w:t>(</w:t>
        </w:r>
        <w:r>
          <w:rPr>
            <w:color w:val="CC7832"/>
          </w:rPr>
          <w:t xml:space="preserve">int </w:t>
        </w:r>
        <w:r>
          <w:rPr>
            <w:color w:val="A9B7C6"/>
          </w:rPr>
          <w:t>l = StartCol3x3</w:t>
        </w:r>
        <w:r>
          <w:rPr>
            <w:color w:val="CC7832"/>
          </w:rPr>
          <w:t xml:space="preserve">; </w:t>
        </w:r>
        <w:r>
          <w:rPr>
            <w:color w:val="A9B7C6"/>
          </w:rPr>
          <w:t xml:space="preserve">l &lt; StartCol3x3 + </w:t>
        </w:r>
        <w:proofErr w:type="spellStart"/>
        <w:r>
          <w:rPr>
            <w:color w:val="A9B7C6"/>
          </w:rPr>
          <w:t>sqrtLen</w:t>
        </w:r>
        <w:proofErr w:type="spellEnd"/>
        <w:r>
          <w:rPr>
            <w:color w:val="CC7832"/>
          </w:rPr>
          <w:t xml:space="preserve">; </w:t>
        </w:r>
        <w:r>
          <w:rPr>
            <w:color w:val="A9B7C6"/>
          </w:rPr>
          <w:t>l++) {</w:t>
        </w:r>
        <w:r>
          <w:rPr>
            <w:color w:val="A9B7C6"/>
          </w:rPr>
          <w:br/>
          <w:t xml:space="preserve">                </w:t>
        </w:r>
        <w:r>
          <w:rPr>
            <w:color w:val="CC7832"/>
          </w:rPr>
          <w:t xml:space="preserve">if </w:t>
        </w:r>
        <w:r>
          <w:rPr>
            <w:color w:val="A9B7C6"/>
          </w:rPr>
          <w:t>(grid[k][l] == 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print</w:t>
        </w:r>
        <w:r>
          <w:rPr>
            <w:color w:val="A9B7C6"/>
          </w:rPr>
          <w:t>(</w:t>
        </w:r>
        <w:r>
          <w:rPr>
            <w:color w:val="CC7832"/>
          </w:rPr>
          <w:t>int</w:t>
        </w:r>
        <w:r>
          <w:rPr>
            <w:color w:val="A9B7C6"/>
          </w:rPr>
          <w:t>[][] grid)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9</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(grid[</w:t>
        </w:r>
        <w:proofErr w:type="spellStart"/>
        <w:r>
          <w:rPr>
            <w:color w:val="A9B7C6"/>
          </w:rPr>
          <w:t>i</w:t>
        </w:r>
        <w:proofErr w:type="spellEnd"/>
        <w:r>
          <w:rPr>
            <w:color w:val="A9B7C6"/>
          </w:rPr>
          <w:t xml:space="preserve">][j]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ins>
    </w:p>
    <w:p w14:paraId="432AAB41" w14:textId="77777777" w:rsidR="00134C09" w:rsidRPr="00134C09" w:rsidRDefault="00134C09">
      <w:pPr>
        <w:rPr>
          <w:ins w:id="2622" w:author="Tristen Paul" w:date="2020-10-18T01:10:00Z"/>
          <w:lang w:val="en-GB"/>
          <w:rPrChange w:id="2623" w:author="Tristen Paul" w:date="2020-10-18T01:10:00Z">
            <w:rPr>
              <w:ins w:id="2624" w:author="Tristen Paul" w:date="2020-10-18T01:10:00Z"/>
              <w:lang w:val="en-GB"/>
            </w:rPr>
          </w:rPrChange>
        </w:rPr>
        <w:pPrChange w:id="2625" w:author="Tristen Paul" w:date="2020-10-18T01:10:00Z">
          <w:pPr>
            <w:pStyle w:val="Heading1"/>
          </w:pPr>
        </w:pPrChange>
      </w:pPr>
    </w:p>
    <w:p w14:paraId="4792998C" w14:textId="0DBA07D2" w:rsidR="00134C09" w:rsidRDefault="00134C09">
      <w:pPr>
        <w:rPr>
          <w:ins w:id="2626" w:author="Tristen Paul" w:date="2020-10-18T01:11:00Z"/>
          <w:lang w:val="en-GB"/>
        </w:rPr>
      </w:pPr>
      <w:ins w:id="2627" w:author="Tristen Paul" w:date="2020-10-18T01:11:00Z">
        <w:r>
          <w:rPr>
            <w:lang w:val="en-GB"/>
          </w:rPr>
          <w:br w:type="page"/>
        </w:r>
      </w:ins>
    </w:p>
    <w:p w14:paraId="5DE9A4DC" w14:textId="14AD2DE1" w:rsidR="00134C09" w:rsidRDefault="00134C09" w:rsidP="00134C09">
      <w:pPr>
        <w:pStyle w:val="Heading1"/>
        <w:rPr>
          <w:ins w:id="2628" w:author="Tristen Paul" w:date="2020-10-18T01:12:00Z"/>
          <w:lang w:val="en-GB"/>
        </w:rPr>
      </w:pPr>
      <w:ins w:id="2629" w:author="Tristen Paul" w:date="2020-10-18T01:11:00Z">
        <w:r>
          <w:rPr>
            <w:lang w:val="en-GB"/>
          </w:rPr>
          <w:lastRenderedPageBreak/>
          <w:t xml:space="preserve">Appendix C: </w:t>
        </w:r>
      </w:ins>
      <w:ins w:id="2630" w:author="Tristen Paul" w:date="2020-10-18T01:12:00Z">
        <w:r>
          <w:rPr>
            <w:lang w:val="en-GB"/>
          </w:rPr>
          <w:t xml:space="preserve">Timer Class </w:t>
        </w:r>
      </w:ins>
    </w:p>
    <w:p w14:paraId="52C5C051" w14:textId="076FCA62" w:rsidR="00DD6A3B" w:rsidRDefault="00DD6A3B" w:rsidP="00DD6A3B">
      <w:pPr>
        <w:rPr>
          <w:ins w:id="2631" w:author="Tristen Paul" w:date="2020-10-18T01:12:00Z"/>
          <w:lang w:val="en-GB"/>
        </w:rPr>
      </w:pPr>
    </w:p>
    <w:p w14:paraId="4739E587" w14:textId="77777777" w:rsidR="00DD6A3B" w:rsidRDefault="00DD6A3B" w:rsidP="00DD6A3B">
      <w:pPr>
        <w:pStyle w:val="HTMLPreformatted"/>
        <w:shd w:val="clear" w:color="auto" w:fill="2B2B2B"/>
        <w:rPr>
          <w:ins w:id="2632" w:author="Tristen Paul" w:date="2020-10-18T01:12:00Z"/>
          <w:color w:val="A9B7C6"/>
        </w:rPr>
      </w:pPr>
      <w:ins w:id="2633" w:author="Tristen Paul" w:date="2020-10-18T01:12:00Z">
        <w:r>
          <w:rPr>
            <w:color w:val="CC7832"/>
          </w:rPr>
          <w:t xml:space="preserve">package </w:t>
        </w:r>
        <w:proofErr w:type="spellStart"/>
        <w:r>
          <w:rPr>
            <w:color w:val="A9B7C6"/>
          </w:rPr>
          <w:t>com.eucleia</w:t>
        </w:r>
        <w:proofErr w:type="spellEnd"/>
        <w:r>
          <w:rPr>
            <w:color w:val="CC7832"/>
          </w:rPr>
          <w:t>;</w:t>
        </w:r>
        <w:r>
          <w:rPr>
            <w:color w:val="CC7832"/>
          </w:rPr>
          <w:br/>
        </w:r>
        <w:r>
          <w:rPr>
            <w:color w:val="CC7832"/>
          </w:rPr>
          <w:br/>
          <w:t xml:space="preserve">import static </w:t>
        </w:r>
        <w:proofErr w:type="spellStart"/>
        <w:r>
          <w:rPr>
            <w:color w:val="A9B7C6"/>
          </w:rPr>
          <w:t>java.lang.System.</w:t>
        </w:r>
        <w:r>
          <w:rPr>
            <w:i/>
            <w:iCs/>
            <w:color w:val="A9B7C6"/>
          </w:rPr>
          <w:t>nanoTime</w:t>
        </w:r>
        <w:proofErr w:type="spellEnd"/>
        <w:r>
          <w:rPr>
            <w:color w:val="CC7832"/>
          </w:rPr>
          <w:t>;</w:t>
        </w:r>
        <w:r>
          <w:rPr>
            <w:color w:val="CC7832"/>
          </w:rPr>
          <w:br/>
        </w:r>
        <w:r>
          <w:rPr>
            <w:color w:val="CC7832"/>
          </w:rPr>
          <w:br/>
          <w:t xml:space="preserve">public class </w:t>
        </w:r>
        <w:r>
          <w:rPr>
            <w:color w:val="A9B7C6"/>
          </w:rPr>
          <w:t>Timer{</w:t>
        </w:r>
        <w:r>
          <w:rPr>
            <w:color w:val="A9B7C6"/>
          </w:rPr>
          <w:br/>
          <w:t xml:space="preserve">    </w:t>
        </w:r>
        <w:r>
          <w:rPr>
            <w:color w:val="CC7832"/>
          </w:rPr>
          <w:t xml:space="preserve">public long </w:t>
        </w:r>
        <w:proofErr w:type="spellStart"/>
        <w:r>
          <w:rPr>
            <w:color w:val="9876AA"/>
          </w:rPr>
          <w:t>startTime</w:t>
        </w:r>
        <w:proofErr w:type="spellEnd"/>
        <w:r>
          <w:rPr>
            <w:color w:val="CC7832"/>
          </w:rPr>
          <w:t>;</w:t>
        </w:r>
        <w:r>
          <w:rPr>
            <w:color w:val="CC7832"/>
          </w:rPr>
          <w:br/>
          <w:t xml:space="preserve">    public long </w:t>
        </w:r>
        <w:proofErr w:type="spellStart"/>
        <w:r>
          <w:rPr>
            <w:color w:val="9876AA"/>
          </w:rPr>
          <w:t>endTime</w:t>
        </w:r>
        <w:proofErr w:type="spellEnd"/>
        <w:r>
          <w:rPr>
            <w:color w:val="CC7832"/>
          </w:rPr>
          <w:t>;</w:t>
        </w:r>
        <w:r>
          <w:rPr>
            <w:color w:val="CC7832"/>
          </w:rPr>
          <w:br/>
        </w:r>
        <w:r>
          <w:rPr>
            <w:color w:val="CC7832"/>
          </w:rPr>
          <w:br/>
          <w:t xml:space="preserve">    public void </w:t>
        </w:r>
        <w:r>
          <w:rPr>
            <w:color w:val="FFC66D"/>
          </w:rPr>
          <w:t>start</w:t>
        </w:r>
        <w:r>
          <w:rPr>
            <w:color w:val="A9B7C6"/>
          </w:rPr>
          <w:t>(){</w:t>
        </w:r>
        <w:r>
          <w:rPr>
            <w:color w:val="A9B7C6"/>
          </w:rPr>
          <w:br/>
          <w:t xml:space="preserve">        </w:t>
        </w:r>
        <w:proofErr w:type="spellStart"/>
        <w:r>
          <w:rPr>
            <w:color w:val="9876AA"/>
          </w:rPr>
          <w:t>startTime</w:t>
        </w:r>
        <w:proofErr w:type="spellEnd"/>
        <w:r>
          <w:rPr>
            <w:color w:val="9876AA"/>
          </w:rPr>
          <w:t xml:space="preserve"> </w:t>
        </w:r>
        <w:r>
          <w:rPr>
            <w:color w:val="A9B7C6"/>
          </w:rPr>
          <w:t xml:space="preserve">= </w:t>
        </w:r>
        <w:proofErr w:type="spellStart"/>
        <w:r>
          <w:rPr>
            <w:i/>
            <w:iCs/>
            <w:color w:val="A9B7C6"/>
          </w:rPr>
          <w:t>nanoTime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stop</w:t>
        </w:r>
        <w:r>
          <w:rPr>
            <w:color w:val="A9B7C6"/>
          </w:rPr>
          <w:t>(){</w:t>
        </w:r>
        <w:r>
          <w:rPr>
            <w:color w:val="A9B7C6"/>
          </w:rPr>
          <w:br/>
          <w:t xml:space="preserve">        </w:t>
        </w:r>
        <w:proofErr w:type="spellStart"/>
        <w:r>
          <w:rPr>
            <w:color w:val="9876AA"/>
          </w:rPr>
          <w:t>endTime</w:t>
        </w:r>
        <w:proofErr w:type="spellEnd"/>
        <w:r>
          <w:rPr>
            <w:color w:val="9876AA"/>
          </w:rPr>
          <w:t xml:space="preserve"> </w:t>
        </w:r>
        <w:r>
          <w:rPr>
            <w:color w:val="A9B7C6"/>
          </w:rPr>
          <w:t xml:space="preserve">= </w:t>
        </w:r>
        <w:proofErr w:type="spellStart"/>
        <w:r>
          <w:rPr>
            <w:i/>
            <w:iCs/>
            <w:color w:val="A9B7C6"/>
          </w:rPr>
          <w:t>nanoTime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getTime</w:t>
        </w:r>
        <w:proofErr w:type="spellEnd"/>
        <w:r>
          <w:rPr>
            <w:color w:val="A9B7C6"/>
          </w:rPr>
          <w:t>(){</w:t>
        </w:r>
        <w:r>
          <w:rPr>
            <w:color w:val="A9B7C6"/>
          </w:rPr>
          <w:br/>
          <w:t xml:space="preserve">        </w:t>
        </w:r>
        <w:r>
          <w:rPr>
            <w:color w:val="CC7832"/>
          </w:rPr>
          <w:t xml:space="preserve">return </w:t>
        </w:r>
        <w:r>
          <w:rPr>
            <w:color w:val="A9B7C6"/>
          </w:rPr>
          <w:t>(</w:t>
        </w:r>
        <w:r>
          <w:rPr>
            <w:color w:val="CC7832"/>
          </w:rPr>
          <w:t>double</w:t>
        </w:r>
        <w:r>
          <w:rPr>
            <w:color w:val="A9B7C6"/>
          </w:rPr>
          <w:t>) (</w:t>
        </w:r>
        <w:proofErr w:type="spellStart"/>
        <w:r>
          <w:rPr>
            <w:color w:val="9876AA"/>
          </w:rPr>
          <w:t>endTime</w:t>
        </w:r>
        <w:proofErr w:type="spellEnd"/>
        <w:r>
          <w:rPr>
            <w:color w:val="9876AA"/>
          </w:rPr>
          <w:t xml:space="preserve"> </w:t>
        </w:r>
        <w:r>
          <w:rPr>
            <w:color w:val="A9B7C6"/>
          </w:rPr>
          <w:t xml:space="preserve">- </w:t>
        </w:r>
        <w:proofErr w:type="spellStart"/>
        <w:r>
          <w:rPr>
            <w:color w:val="9876AA"/>
          </w:rPr>
          <w:t>startTime</w:t>
        </w:r>
        <w:proofErr w:type="spellEnd"/>
        <w:r>
          <w:rPr>
            <w:color w:val="A9B7C6"/>
          </w:rPr>
          <w:t xml:space="preserve">) / </w:t>
        </w:r>
        <w:r>
          <w:rPr>
            <w:color w:val="6897BB"/>
          </w:rPr>
          <w:t>1000000</w:t>
        </w:r>
        <w:r>
          <w:rPr>
            <w:color w:val="CC7832"/>
          </w:rPr>
          <w:t>;</w:t>
        </w:r>
        <w:r>
          <w:rPr>
            <w:color w:val="CC7832"/>
          </w:rPr>
          <w:br/>
          <w:t xml:space="preserve">    </w:t>
        </w:r>
        <w:r>
          <w:rPr>
            <w:color w:val="A9B7C6"/>
          </w:rPr>
          <w:t>}</w:t>
        </w:r>
        <w:r>
          <w:rPr>
            <w:color w:val="A9B7C6"/>
          </w:rPr>
          <w:br/>
          <w:t>}</w:t>
        </w:r>
      </w:ins>
    </w:p>
    <w:p w14:paraId="66B3B4BE" w14:textId="77777777" w:rsidR="00DD6A3B" w:rsidRPr="00DD6A3B" w:rsidRDefault="00DD6A3B">
      <w:pPr>
        <w:rPr>
          <w:ins w:id="2634" w:author="Tristen Paul" w:date="2020-10-18T01:11:00Z"/>
          <w:lang w:val="en-GB"/>
          <w:rPrChange w:id="2635" w:author="Tristen Paul" w:date="2020-10-18T01:12:00Z">
            <w:rPr>
              <w:ins w:id="2636" w:author="Tristen Paul" w:date="2020-10-18T01:11:00Z"/>
              <w:lang w:val="en-GB"/>
            </w:rPr>
          </w:rPrChange>
        </w:rPr>
        <w:pPrChange w:id="2637" w:author="Tristen Paul" w:date="2020-10-18T01:12:00Z">
          <w:pPr>
            <w:pStyle w:val="Heading1"/>
          </w:pPr>
        </w:pPrChange>
      </w:pPr>
    </w:p>
    <w:p w14:paraId="34CAAA07" w14:textId="5C57E2E9" w:rsidR="00DD6A3B" w:rsidRDefault="00DD6A3B">
      <w:pPr>
        <w:rPr>
          <w:ins w:id="2638" w:author="Tristen Paul" w:date="2020-10-18T01:13:00Z"/>
          <w:lang w:val="en-GB"/>
        </w:rPr>
      </w:pPr>
      <w:ins w:id="2639" w:author="Tristen Paul" w:date="2020-10-18T01:13:00Z">
        <w:r>
          <w:rPr>
            <w:lang w:val="en-GB"/>
          </w:rPr>
          <w:br w:type="page"/>
        </w:r>
      </w:ins>
    </w:p>
    <w:p w14:paraId="554BDC0F" w14:textId="555466B2" w:rsidR="00DD6A3B" w:rsidRDefault="00DD6A3B" w:rsidP="00DD6A3B">
      <w:pPr>
        <w:pStyle w:val="Heading1"/>
        <w:rPr>
          <w:ins w:id="2640" w:author="Tristen Paul" w:date="2020-10-18T01:19:00Z"/>
          <w:lang w:val="en-GB"/>
        </w:rPr>
      </w:pPr>
      <w:ins w:id="2641" w:author="Tristen Paul" w:date="2020-10-18T01:13:00Z">
        <w:r>
          <w:rPr>
            <w:lang w:val="en-GB"/>
          </w:rPr>
          <w:lastRenderedPageBreak/>
          <w:t>Appendix D: Backtracking</w:t>
        </w:r>
      </w:ins>
      <w:ins w:id="2642" w:author="Tristen Paul" w:date="2020-10-18T01:15:00Z">
        <w:r>
          <w:rPr>
            <w:lang w:val="en-GB"/>
          </w:rPr>
          <w:t xml:space="preserve"> Stack</w:t>
        </w:r>
      </w:ins>
      <w:ins w:id="2643" w:author="Tristen Paul" w:date="2020-10-18T01:13:00Z">
        <w:r>
          <w:rPr>
            <w:lang w:val="en-GB"/>
          </w:rPr>
          <w:t xml:space="preserve"> Implementation </w:t>
        </w:r>
      </w:ins>
      <w:ins w:id="2644" w:author="Tristen Paul" w:date="2020-10-18T01:15:00Z">
        <w:r>
          <w:rPr>
            <w:lang w:val="en-GB"/>
          </w:rPr>
          <w:t xml:space="preserve">for </w:t>
        </w:r>
      </w:ins>
      <w:ins w:id="2645" w:author="Tristen Paul" w:date="2020-10-18T01:16:00Z">
        <w:r>
          <w:rPr>
            <w:lang w:val="en-GB"/>
          </w:rPr>
          <w:t>Cell Count Experiment</w:t>
        </w:r>
      </w:ins>
    </w:p>
    <w:p w14:paraId="21F49135" w14:textId="3E73703A" w:rsidR="00DD6A3B" w:rsidRDefault="00DD6A3B" w:rsidP="00DD6A3B">
      <w:pPr>
        <w:rPr>
          <w:ins w:id="2646" w:author="Tristen Paul" w:date="2020-10-18T01:19:00Z"/>
          <w:lang w:val="en-GB"/>
        </w:rPr>
      </w:pPr>
    </w:p>
    <w:p w14:paraId="3956D2A7" w14:textId="258E9F02" w:rsidR="00DD6A3B" w:rsidRDefault="00DD6A3B" w:rsidP="00DD6A3B">
      <w:pPr>
        <w:pStyle w:val="HTMLPreformatted"/>
        <w:shd w:val="clear" w:color="auto" w:fill="2B2B2B"/>
        <w:rPr>
          <w:ins w:id="2647" w:author="Tristen Paul" w:date="2020-10-18T01:19:00Z"/>
          <w:color w:val="A9B7C6"/>
        </w:rPr>
      </w:pPr>
      <w:ins w:id="2648" w:author="Tristen Paul" w:date="2020-10-18T01:19:00Z">
        <w:r>
          <w:rPr>
            <w:color w:val="CC7832"/>
          </w:rPr>
          <w:t xml:space="preserve">package </w:t>
        </w:r>
        <w:proofErr w:type="spellStart"/>
        <w:r>
          <w:rPr>
            <w:color w:val="A9B7C6"/>
          </w:rPr>
          <w:t>com.eucleia</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t xml:space="preserve">import </w:t>
        </w:r>
        <w:proofErr w:type="spellStart"/>
        <w:r>
          <w:rPr>
            <w:color w:val="A9B7C6"/>
          </w:rPr>
          <w:t>java.util.Stack</w:t>
        </w:r>
        <w:proofErr w:type="spellEnd"/>
        <w:r>
          <w:rPr>
            <w:color w:val="CC7832"/>
          </w:rPr>
          <w:t>;</w:t>
        </w:r>
        <w:r>
          <w:rPr>
            <w:color w:val="CC7832"/>
          </w:rPr>
          <w:br/>
        </w:r>
        <w:r>
          <w:rPr>
            <w:color w:val="CC7832"/>
          </w:rPr>
          <w:br/>
          <w:t xml:space="preserve">public class </w:t>
        </w:r>
        <w:r>
          <w:rPr>
            <w:color w:val="A9B7C6"/>
          </w:rPr>
          <w:t>Program {</w:t>
        </w:r>
        <w:r>
          <w:rPr>
            <w:color w:val="A9B7C6"/>
          </w:rPr>
          <w:br/>
          <w:t xml:space="preserve">    </w:t>
        </w:r>
        <w:r>
          <w:rPr>
            <w:color w:val="CC7832"/>
          </w:rPr>
          <w:t xml:space="preserve">public static void </w:t>
        </w:r>
        <w:proofErr w:type="spellStart"/>
        <w:r>
          <w:rPr>
            <w:color w:val="FFC66D"/>
          </w:rPr>
          <w:t>PrintGrid</w:t>
        </w:r>
        <w:proofErr w:type="spellEnd"/>
        <w:r>
          <w:rPr>
            <w:color w:val="A9B7C6"/>
          </w:rPr>
          <w:t>(</w:t>
        </w:r>
        <w:r>
          <w:rPr>
            <w:color w:val="CC7832"/>
          </w:rPr>
          <w:t>char</w:t>
        </w:r>
        <w:r>
          <w:rPr>
            <w:color w:val="A9B7C6"/>
          </w:rPr>
          <w:t>[][] grid)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9</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(grid[</w:t>
        </w:r>
        <w:proofErr w:type="spellStart"/>
        <w:r>
          <w:rPr>
            <w:color w:val="A9B7C6"/>
          </w:rPr>
          <w:t>i</w:t>
        </w:r>
        <w:proofErr w:type="spellEnd"/>
        <w:r>
          <w:rPr>
            <w:color w:val="A9B7C6"/>
          </w:rPr>
          <w:t xml:space="preserve">][j]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boolean</w:t>
        </w:r>
        <w:proofErr w:type="spellEnd"/>
        <w:r>
          <w:rPr>
            <w:color w:val="CC7832"/>
          </w:rPr>
          <w:t xml:space="preserve"> </w:t>
        </w:r>
        <w:proofErr w:type="spellStart"/>
        <w:r>
          <w:rPr>
            <w:color w:val="FFC66D"/>
          </w:rPr>
          <w:t>IsInValidState</w:t>
        </w:r>
        <w:proofErr w:type="spellEnd"/>
        <w:r>
          <w:rPr>
            <w:color w:val="A9B7C6"/>
          </w:rPr>
          <w:t>(</w:t>
        </w:r>
        <w:r>
          <w:rPr>
            <w:color w:val="CC7832"/>
          </w:rPr>
          <w:t>char</w:t>
        </w:r>
        <w:r>
          <w:rPr>
            <w:color w:val="A9B7C6"/>
          </w:rPr>
          <w:t>[][] grid</w:t>
        </w:r>
        <w:r>
          <w:rPr>
            <w:color w:val="CC7832"/>
          </w:rPr>
          <w:t xml:space="preserve">, int </w:t>
        </w:r>
        <w:r>
          <w:rPr>
            <w:color w:val="A9B7C6"/>
          </w:rPr>
          <w:t>row</w:t>
        </w:r>
        <w:r>
          <w:rPr>
            <w:color w:val="CC7832"/>
          </w:rPr>
          <w:t xml:space="preserve">, int </w:t>
        </w:r>
        <w:r>
          <w:rPr>
            <w:color w:val="A9B7C6"/>
          </w:rPr>
          <w:t>col) {</w:t>
        </w:r>
        <w:r>
          <w:rPr>
            <w:color w:val="A9B7C6"/>
          </w:rPr>
          <w:br/>
          <w:t xml:space="preserve">        </w:t>
        </w:r>
        <w:r>
          <w:rPr>
            <w:color w:val="CC7832"/>
          </w:rPr>
          <w:t xml:space="preserve">if </w:t>
        </w:r>
        <w:r>
          <w:rPr>
            <w:color w:val="A9B7C6"/>
          </w:rPr>
          <w:t xml:space="preserve">(grid[row][col] == </w:t>
        </w:r>
        <w:r>
          <w:rPr>
            <w:color w:val="6A8759"/>
          </w:rPr>
          <w:t>'0'</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m = </w:t>
        </w:r>
        <w:r>
          <w:rPr>
            <w:color w:val="6897BB"/>
          </w:rPr>
          <w:t>0</w:t>
        </w:r>
        <w:r>
          <w:rPr>
            <w:color w:val="CC7832"/>
          </w:rPr>
          <w:t xml:space="preserve">; </w:t>
        </w:r>
        <w:r>
          <w:rPr>
            <w:color w:val="A9B7C6"/>
          </w:rPr>
          <w:t xml:space="preserve">m &lt; </w:t>
        </w:r>
        <w:r>
          <w:rPr>
            <w:color w:val="6897BB"/>
          </w:rPr>
          <w:t>9</w:t>
        </w:r>
        <w:r>
          <w:rPr>
            <w:color w:val="CC7832"/>
          </w:rPr>
          <w:t xml:space="preserve">; </w:t>
        </w:r>
        <w:r>
          <w:rPr>
            <w:color w:val="A9B7C6"/>
          </w:rPr>
          <w:t>++m) {</w:t>
        </w:r>
        <w:r>
          <w:rPr>
            <w:color w:val="A9B7C6"/>
          </w:rPr>
          <w:br/>
          <w:t xml:space="preserve">            </w:t>
        </w:r>
        <w:r>
          <w:rPr>
            <w:color w:val="CC7832"/>
          </w:rPr>
          <w:t xml:space="preserve">if </w:t>
        </w:r>
        <w:r>
          <w:rPr>
            <w:color w:val="A9B7C6"/>
          </w:rPr>
          <w:t>(grid[row][m] == grid[row][col] &amp;&amp; m != col)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if </w:t>
        </w:r>
        <w:r>
          <w:rPr>
            <w:color w:val="A9B7C6"/>
          </w:rPr>
          <w:t>(grid[m][col] == grid[row][col] &amp;&amp; m != row)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 xml:space="preserve">X_0 = (row / </w:t>
        </w:r>
        <w:r>
          <w:rPr>
            <w:color w:val="6897BB"/>
          </w:rPr>
          <w:t>3</w:t>
        </w:r>
        <w:r>
          <w:rPr>
            <w:color w:val="A9B7C6"/>
          </w:rPr>
          <w:t xml:space="preserve">) * </w:t>
        </w:r>
        <w:r>
          <w:rPr>
            <w:color w:val="6897BB"/>
          </w:rPr>
          <w:t>3</w:t>
        </w:r>
        <w:r>
          <w:rPr>
            <w:color w:val="CC7832"/>
          </w:rPr>
          <w:t>;</w:t>
        </w:r>
        <w:r>
          <w:rPr>
            <w:color w:val="CC7832"/>
          </w:rPr>
          <w:br/>
          <w:t xml:space="preserve">        int </w:t>
        </w:r>
        <w:r>
          <w:rPr>
            <w:color w:val="A9B7C6"/>
          </w:rPr>
          <w:t xml:space="preserve">Y_0 = (col / </w:t>
        </w:r>
        <w:r>
          <w:rPr>
            <w:color w:val="6897BB"/>
          </w:rPr>
          <w:t>3</w:t>
        </w:r>
        <w:r>
          <w:rPr>
            <w:color w:val="A9B7C6"/>
          </w:rPr>
          <w:t xml:space="preserve">) * </w:t>
        </w:r>
        <w:r>
          <w:rPr>
            <w:color w:val="6897BB"/>
          </w:rPr>
          <w:t>3</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w:t>
        </w:r>
        <w:r>
          <w:rPr>
            <w:color w:val="CC7832"/>
          </w:rPr>
          <w:t xml:space="preserve">if </w:t>
        </w:r>
        <w:r>
          <w:rPr>
            <w:color w:val="A9B7C6"/>
          </w:rPr>
          <w:t xml:space="preserve">(grid[X_0 + </w:t>
        </w:r>
        <w:proofErr w:type="spellStart"/>
        <w:r>
          <w:rPr>
            <w:color w:val="A9B7C6"/>
          </w:rPr>
          <w:t>i</w:t>
        </w:r>
        <w:proofErr w:type="spellEnd"/>
        <w:r>
          <w:rPr>
            <w:color w:val="A9B7C6"/>
          </w:rPr>
          <w:t xml:space="preserve">][Y_0 + j] == grid[row][col] &amp;&amp; !(X_0 + </w:t>
        </w:r>
        <w:proofErr w:type="spellStart"/>
        <w:r>
          <w:rPr>
            <w:color w:val="A9B7C6"/>
          </w:rPr>
          <w:t>i</w:t>
        </w:r>
        <w:proofErr w:type="spellEnd"/>
        <w:r>
          <w:rPr>
            <w:color w:val="A9B7C6"/>
          </w:rPr>
          <w:t xml:space="preserve"> == row &amp;&amp; Y_0 + j == col))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void </w:t>
        </w:r>
        <w:proofErr w:type="spellStart"/>
        <w:r>
          <w:rPr>
            <w:color w:val="FFC66D"/>
          </w:rPr>
          <w:t>solveSudoku</w:t>
        </w:r>
        <w:proofErr w:type="spellEnd"/>
        <w:r>
          <w:rPr>
            <w:color w:val="A9B7C6"/>
          </w:rPr>
          <w:t>(</w:t>
        </w:r>
        <w:r>
          <w:rPr>
            <w:color w:val="CC7832"/>
          </w:rPr>
          <w:t>char</w:t>
        </w:r>
        <w:r>
          <w:rPr>
            <w:color w:val="A9B7C6"/>
          </w:rPr>
          <w:t>[][] grid) {</w:t>
        </w:r>
        <w:r>
          <w:rPr>
            <w:color w:val="A9B7C6"/>
          </w:rPr>
          <w:br/>
          <w:t xml:space="preserve">        Timer </w:t>
        </w:r>
        <w:proofErr w:type="spellStart"/>
        <w:r>
          <w:rPr>
            <w:color w:val="A9B7C6"/>
          </w:rPr>
          <w:t>myTimer</w:t>
        </w:r>
        <w:proofErr w:type="spellEnd"/>
        <w:r>
          <w:rPr>
            <w:color w:val="A9B7C6"/>
          </w:rPr>
          <w:t xml:space="preserve"> = </w:t>
        </w:r>
        <w:r>
          <w:rPr>
            <w:color w:val="CC7832"/>
          </w:rPr>
          <w:t xml:space="preserve">new </w:t>
        </w:r>
        <w:r>
          <w:rPr>
            <w:color w:val="A9B7C6"/>
          </w:rPr>
          <w:t>Timer()</w:t>
        </w:r>
        <w:r>
          <w:rPr>
            <w:color w:val="CC7832"/>
          </w:rPr>
          <w:t>;</w:t>
        </w:r>
        <w:r>
          <w:rPr>
            <w:color w:val="CC7832"/>
          </w:rPr>
          <w:br/>
          <w:t xml:space="preserve">        </w:t>
        </w:r>
        <w:proofErr w:type="spellStart"/>
        <w:r>
          <w:rPr>
            <w:color w:val="A9B7C6"/>
          </w:rPr>
          <w:t>myTimer.start</w:t>
        </w:r>
        <w:proofErr w:type="spellEnd"/>
        <w:r>
          <w:rPr>
            <w:color w:val="A9B7C6"/>
          </w:rPr>
          <w:t>()</w:t>
        </w:r>
        <w:r>
          <w:rPr>
            <w:color w:val="CC7832"/>
          </w:rPr>
          <w:t>;</w:t>
        </w:r>
        <w:r>
          <w:rPr>
            <w:color w:val="CC7832"/>
          </w:rPr>
          <w:br/>
          <w:t xml:space="preserve">        </w:t>
        </w:r>
        <w:r>
          <w:rPr>
            <w:color w:val="A9B7C6"/>
          </w:rPr>
          <w:t xml:space="preserve">Stack&lt;Integer&gt; </w:t>
        </w:r>
        <w:proofErr w:type="spellStart"/>
        <w:r>
          <w:rPr>
            <w:color w:val="A9B7C6"/>
          </w:rPr>
          <w:t>sRow</w:t>
        </w:r>
        <w:proofErr w:type="spellEnd"/>
        <w:r>
          <w:rPr>
            <w:color w:val="A9B7C6"/>
          </w:rPr>
          <w:t xml:space="preserve"> = </w:t>
        </w:r>
        <w:r>
          <w:rPr>
            <w:color w:val="CC7832"/>
          </w:rPr>
          <w:t xml:space="preserve">new </w:t>
        </w:r>
        <w:r>
          <w:rPr>
            <w:color w:val="A9B7C6"/>
          </w:rPr>
          <w:t>Stack&lt;&gt;()</w:t>
        </w:r>
        <w:r>
          <w:rPr>
            <w:color w:val="CC7832"/>
          </w:rPr>
          <w:t>;</w:t>
        </w:r>
        <w:r>
          <w:rPr>
            <w:color w:val="CC7832"/>
          </w:rPr>
          <w:br/>
          <w:t xml:space="preserve">        </w:t>
        </w:r>
        <w:r>
          <w:rPr>
            <w:color w:val="A9B7C6"/>
          </w:rPr>
          <w:t xml:space="preserve">Stack&lt;Integer&gt; </w:t>
        </w:r>
        <w:proofErr w:type="spellStart"/>
        <w:r>
          <w:rPr>
            <w:color w:val="A9B7C6"/>
          </w:rPr>
          <w:t>sCol</w:t>
        </w:r>
        <w:proofErr w:type="spellEnd"/>
        <w:r>
          <w:rPr>
            <w:color w:val="A9B7C6"/>
          </w:rPr>
          <w:t xml:space="preserve"> = </w:t>
        </w:r>
        <w:r>
          <w:rPr>
            <w:color w:val="CC7832"/>
          </w:rPr>
          <w:t xml:space="preserve">new </w:t>
        </w:r>
        <w:r>
          <w:rPr>
            <w:color w:val="A9B7C6"/>
          </w:rPr>
          <w:t>Stack&lt;&gt;()</w:t>
        </w:r>
        <w:r>
          <w:rPr>
            <w:color w:val="CC7832"/>
          </w:rPr>
          <w:t>;</w:t>
        </w:r>
        <w:r>
          <w:rPr>
            <w:color w:val="CC7832"/>
          </w:rPr>
          <w:br/>
          <w:t xml:space="preserve">        </w:t>
        </w:r>
        <w:r>
          <w:rPr>
            <w:color w:val="A9B7C6"/>
          </w:rPr>
          <w:t xml:space="preserve">Stack&lt;Character&gt; </w:t>
        </w:r>
        <w:proofErr w:type="spellStart"/>
        <w:r>
          <w:rPr>
            <w:color w:val="A9B7C6"/>
          </w:rPr>
          <w:t>sValue</w:t>
        </w:r>
        <w:proofErr w:type="spellEnd"/>
        <w:r>
          <w:rPr>
            <w:color w:val="A9B7C6"/>
          </w:rPr>
          <w:t xml:space="preserve"> = </w:t>
        </w:r>
        <w:r>
          <w:rPr>
            <w:color w:val="CC7832"/>
          </w:rPr>
          <w:t xml:space="preserve">new </w:t>
        </w:r>
        <w:r>
          <w:rPr>
            <w:color w:val="A9B7C6"/>
          </w:rPr>
          <w:t>Stack&lt;&gt;()</w:t>
        </w:r>
        <w:r>
          <w:rPr>
            <w:color w:val="CC7832"/>
          </w:rPr>
          <w:t>;</w:t>
        </w:r>
        <w:r>
          <w:rPr>
            <w:color w:val="CC7832"/>
          </w:rPr>
          <w:br/>
          <w:t xml:space="preserve">        int </w:t>
        </w:r>
        <w:r>
          <w:rPr>
            <w:color w:val="A9B7C6"/>
          </w:rPr>
          <w:t xml:space="preserve">row = </w:t>
        </w:r>
        <w:r>
          <w:rPr>
            <w:color w:val="6897BB"/>
          </w:rPr>
          <w:t>0</w:t>
        </w:r>
        <w:r>
          <w:rPr>
            <w:color w:val="CC7832"/>
          </w:rPr>
          <w:t>;</w:t>
        </w:r>
        <w:r>
          <w:rPr>
            <w:color w:val="CC7832"/>
          </w:rPr>
          <w:br/>
          <w:t xml:space="preserve">        int </w:t>
        </w:r>
        <w:r>
          <w:rPr>
            <w:color w:val="A9B7C6"/>
          </w:rPr>
          <w:t xml:space="preserve">col = </w:t>
        </w:r>
        <w:r>
          <w:rPr>
            <w:color w:val="6897BB"/>
          </w:rPr>
          <w:t>0</w:t>
        </w:r>
        <w:r>
          <w:rPr>
            <w:color w:val="CC7832"/>
          </w:rPr>
          <w:t>;</w:t>
        </w:r>
        <w:r>
          <w:rPr>
            <w:color w:val="CC7832"/>
          </w:rPr>
          <w:br/>
          <w:t xml:space="preserve">        int </w:t>
        </w:r>
        <w:r>
          <w:rPr>
            <w:color w:val="A9B7C6"/>
          </w:rPr>
          <w:t xml:space="preserve">shape = </w:t>
        </w:r>
        <w:r>
          <w:rPr>
            <w:color w:val="6897BB"/>
          </w:rPr>
          <w:t>9</w:t>
        </w:r>
        <w:r>
          <w:rPr>
            <w:color w:val="CC7832"/>
          </w:rPr>
          <w:t>;</w:t>
        </w:r>
        <w:r>
          <w:rPr>
            <w:color w:val="CC7832"/>
          </w:rPr>
          <w:br/>
          <w:t xml:space="preserve">        char </w:t>
        </w:r>
        <w:proofErr w:type="spellStart"/>
        <w:r>
          <w:rPr>
            <w:color w:val="A9B7C6"/>
          </w:rPr>
          <w:t>cShape</w:t>
        </w:r>
        <w:proofErr w:type="spellEnd"/>
        <w:r>
          <w:rPr>
            <w:color w:val="A9B7C6"/>
          </w:rPr>
          <w:t xml:space="preserve"> = (</w:t>
        </w:r>
        <w:r>
          <w:rPr>
            <w:color w:val="CC7832"/>
          </w:rPr>
          <w:t>char</w:t>
        </w:r>
        <w:r>
          <w:rPr>
            <w:color w:val="A9B7C6"/>
          </w:rPr>
          <w:t>) (</w:t>
        </w:r>
        <w:r>
          <w:rPr>
            <w:color w:val="6A8759"/>
          </w:rPr>
          <w:t xml:space="preserve">'0' </w:t>
        </w:r>
        <w:r>
          <w:rPr>
            <w:color w:val="A9B7C6"/>
          </w:rPr>
          <w:t>+ (</w:t>
        </w:r>
        <w:r>
          <w:rPr>
            <w:color w:val="CC7832"/>
          </w:rPr>
          <w:t>char</w:t>
        </w:r>
        <w:r>
          <w:rPr>
            <w:color w:val="A9B7C6"/>
          </w:rPr>
          <w:t>) shape)</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Print = </w:t>
        </w:r>
        <w:r>
          <w:rPr>
            <w:color w:val="CC7832"/>
          </w:rPr>
          <w:t>true;</w:t>
        </w:r>
        <w:r>
          <w:rPr>
            <w:color w:val="CC7832"/>
          </w:rPr>
          <w:br/>
          <w:t xml:space="preserve">        </w:t>
        </w:r>
        <w:proofErr w:type="spellStart"/>
        <w:r>
          <w:rPr>
            <w:color w:val="CC7832"/>
          </w:rPr>
          <w:t>boolean</w:t>
        </w:r>
        <w:proofErr w:type="spellEnd"/>
        <w:r>
          <w:rPr>
            <w:color w:val="CC7832"/>
          </w:rPr>
          <w:t xml:space="preserve"> </w:t>
        </w:r>
        <w:proofErr w:type="spellStart"/>
        <w:r>
          <w:rPr>
            <w:color w:val="A9B7C6"/>
          </w:rPr>
          <w:t>bFinished</w:t>
        </w:r>
        <w:proofErr w:type="spellEnd"/>
        <w:r>
          <w:rPr>
            <w:color w:val="A9B7C6"/>
          </w:rPr>
          <w:t xml:space="preserve"> = </w:t>
        </w:r>
        <w:r>
          <w:rPr>
            <w:color w:val="CC7832"/>
          </w:rPr>
          <w:t>false;</w:t>
        </w:r>
        <w:r>
          <w:rPr>
            <w:color w:val="CC7832"/>
          </w:rPr>
          <w:br/>
          <w:t xml:space="preserve">        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color w:val="6897BB"/>
          </w:rPr>
          <w:t>9</w:t>
        </w:r>
        <w:r>
          <w:rPr>
            <w:color w:val="CC7832"/>
          </w:rPr>
          <w:t xml:space="preserve">; </w:t>
        </w:r>
        <w:r>
          <w:rPr>
            <w:color w:val="A9B7C6"/>
          </w:rPr>
          <w:t>r++)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color w:val="6897BB"/>
          </w:rPr>
          <w:t>9</w:t>
        </w:r>
        <w:r>
          <w:rPr>
            <w:color w:val="CC7832"/>
          </w:rPr>
          <w:t xml:space="preserve">; </w:t>
        </w:r>
        <w:proofErr w:type="spellStart"/>
        <w:r>
          <w:rPr>
            <w:color w:val="A9B7C6"/>
          </w:rPr>
          <w:t>c++</w:t>
        </w:r>
        <w:proofErr w:type="spellEnd"/>
        <w:r>
          <w:rPr>
            <w:color w:val="A9B7C6"/>
          </w:rPr>
          <w:t>) {</w:t>
        </w:r>
        <w:r>
          <w:rPr>
            <w:color w:val="A9B7C6"/>
          </w:rPr>
          <w:br/>
        </w:r>
        <w:r>
          <w:rPr>
            <w:color w:val="A9B7C6"/>
          </w:rPr>
          <w:lastRenderedPageBreak/>
          <w:t xml:space="preserve">                </w:t>
        </w:r>
        <w:r>
          <w:rPr>
            <w:color w:val="CC7832"/>
          </w:rPr>
          <w:t xml:space="preserve">if </w:t>
        </w:r>
        <w:r>
          <w:rPr>
            <w:color w:val="A9B7C6"/>
          </w:rPr>
          <w:t xml:space="preserve">(grid[r][c] == </w:t>
        </w:r>
        <w:r>
          <w:rPr>
            <w:color w:val="6A8759"/>
          </w:rPr>
          <w:t>'0'</w:t>
        </w:r>
        <w:r>
          <w:rPr>
            <w:color w:val="A9B7C6"/>
          </w:rPr>
          <w:t>) {</w:t>
        </w:r>
        <w:r>
          <w:rPr>
            <w:color w:val="A9B7C6"/>
          </w:rPr>
          <w:br/>
          <w:t xml:space="preserve">                    </w:t>
        </w:r>
        <w:proofErr w:type="spellStart"/>
        <w:r>
          <w:rPr>
            <w:color w:val="A9B7C6"/>
          </w:rPr>
          <w:t>bFinished</w:t>
        </w:r>
        <w:proofErr w:type="spellEnd"/>
        <w:r>
          <w:rPr>
            <w:color w:val="A9B7C6"/>
          </w:rPr>
          <w:t xml:space="preserve"> = </w:t>
        </w:r>
        <w:r>
          <w:rPr>
            <w:color w:val="CC7832"/>
          </w:rPr>
          <w:t>true;</w:t>
        </w:r>
        <w:r>
          <w:rPr>
            <w:color w:val="CC7832"/>
          </w:rPr>
          <w:br/>
          <w:t xml:space="preserve">                    </w:t>
        </w:r>
        <w:r>
          <w:rPr>
            <w:color w:val="A9B7C6"/>
          </w:rPr>
          <w:t>row = r</w:t>
        </w:r>
        <w:r>
          <w:rPr>
            <w:color w:val="CC7832"/>
          </w:rPr>
          <w:t>;</w:t>
        </w:r>
        <w:r>
          <w:rPr>
            <w:color w:val="CC7832"/>
          </w:rPr>
          <w:br/>
          <w:t xml:space="preserve">                    </w:t>
        </w:r>
        <w:r>
          <w:rPr>
            <w:color w:val="A9B7C6"/>
          </w:rPr>
          <w:t>col = c</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bFinished</w:t>
        </w:r>
        <w:proofErr w:type="spellEnd"/>
        <w:r>
          <w:rPr>
            <w:color w:val="A9B7C6"/>
          </w:rPr>
          <w:t>)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while </w:t>
        </w:r>
        <w:r>
          <w:rPr>
            <w:color w:val="A9B7C6"/>
          </w:rPr>
          <w:t>(</w:t>
        </w:r>
        <w:proofErr w:type="spellStart"/>
        <w:r>
          <w:rPr>
            <w:color w:val="A9B7C6"/>
          </w:rPr>
          <w:t>bFinished</w:t>
        </w:r>
        <w:proofErr w:type="spellEnd"/>
        <w:r>
          <w:rPr>
            <w:color w:val="A9B7C6"/>
          </w:rPr>
          <w:t>) {</w:t>
        </w:r>
        <w:r>
          <w:rPr>
            <w:color w:val="A9B7C6"/>
          </w:rPr>
          <w:br/>
          <w:t xml:space="preserve">            </w:t>
        </w:r>
        <w:r>
          <w:rPr>
            <w:color w:val="CC7832"/>
          </w:rPr>
          <w:t xml:space="preserve">while </w:t>
        </w:r>
        <w:r>
          <w:rPr>
            <w:color w:val="A9B7C6"/>
          </w:rPr>
          <w:t>(!</w:t>
        </w:r>
        <w:proofErr w:type="spellStart"/>
        <w:r>
          <w:rPr>
            <w:color w:val="A9B7C6"/>
          </w:rPr>
          <w:t>IsInValidState</w:t>
        </w:r>
        <w:proofErr w:type="spellEnd"/>
        <w:r>
          <w:rPr>
            <w:color w:val="A9B7C6"/>
          </w:rPr>
          <w:t>(grid</w:t>
        </w:r>
        <w:r>
          <w:rPr>
            <w:color w:val="CC7832"/>
          </w:rPr>
          <w:t xml:space="preserve">, </w:t>
        </w:r>
        <w:r>
          <w:rPr>
            <w:color w:val="A9B7C6"/>
          </w:rPr>
          <w:t>row</w:t>
        </w:r>
        <w:r>
          <w:rPr>
            <w:color w:val="CC7832"/>
          </w:rPr>
          <w:t xml:space="preserve">, </w:t>
        </w:r>
        <w:r>
          <w:rPr>
            <w:color w:val="A9B7C6"/>
          </w:rPr>
          <w:t xml:space="preserve">col) &amp;&amp; grid[row][col] != </w:t>
        </w:r>
        <w:proofErr w:type="spellStart"/>
        <w:r>
          <w:rPr>
            <w:color w:val="A9B7C6"/>
          </w:rPr>
          <w:t>cShape</w:t>
        </w:r>
        <w:proofErr w:type="spellEnd"/>
        <w:r>
          <w:rPr>
            <w:color w:val="A9B7C6"/>
          </w:rPr>
          <w:t>) {</w:t>
        </w:r>
        <w:r>
          <w:rPr>
            <w:color w:val="A9B7C6"/>
          </w:rPr>
          <w:br/>
          <w:t xml:space="preserve">                </w:t>
        </w:r>
        <w:r>
          <w:rPr>
            <w:color w:val="CC7832"/>
          </w:rPr>
          <w:t xml:space="preserve">char </w:t>
        </w:r>
        <w:proofErr w:type="spellStart"/>
        <w:r>
          <w:rPr>
            <w:color w:val="A9B7C6"/>
          </w:rPr>
          <w:t>tmp</w:t>
        </w:r>
        <w:proofErr w:type="spellEnd"/>
        <w:r>
          <w:rPr>
            <w:color w:val="A9B7C6"/>
          </w:rPr>
          <w:t xml:space="preserve"> = grid[row][col]</w:t>
        </w:r>
        <w:r>
          <w:rPr>
            <w:color w:val="CC7832"/>
          </w:rPr>
          <w:t>;</w:t>
        </w:r>
        <w:r>
          <w:rPr>
            <w:color w:val="CC7832"/>
          </w:rPr>
          <w:br/>
          <w:t xml:space="preserve">                int </w:t>
        </w:r>
        <w:proofErr w:type="spellStart"/>
        <w:r>
          <w:rPr>
            <w:color w:val="A9B7C6"/>
          </w:rPr>
          <w:t>itmp</w:t>
        </w:r>
        <w:proofErr w:type="spellEnd"/>
        <w:r>
          <w:rPr>
            <w:color w:val="A9B7C6"/>
          </w:rPr>
          <w:t xml:space="preserve"> = </w:t>
        </w:r>
        <w:proofErr w:type="spellStart"/>
        <w:r>
          <w:rPr>
            <w:color w:val="A9B7C6"/>
          </w:rPr>
          <w:t>tmp</w:t>
        </w:r>
        <w:proofErr w:type="spellEnd"/>
        <w:r>
          <w:rPr>
            <w:color w:val="A9B7C6"/>
          </w:rPr>
          <w:t xml:space="preserve"> - </w:t>
        </w:r>
        <w:r>
          <w:rPr>
            <w:color w:val="6897BB"/>
          </w:rPr>
          <w:t>48</w:t>
        </w:r>
        <w:r>
          <w:rPr>
            <w:color w:val="CC7832"/>
          </w:rPr>
          <w:t>;</w:t>
        </w:r>
        <w:r>
          <w:rPr>
            <w:color w:val="CC7832"/>
          </w:rPr>
          <w:br/>
          <w:t xml:space="preserve">                </w:t>
        </w:r>
        <w:proofErr w:type="spellStart"/>
        <w:r>
          <w:rPr>
            <w:color w:val="A9B7C6"/>
          </w:rPr>
          <w:t>itmp</w:t>
        </w:r>
        <w:proofErr w:type="spellEnd"/>
        <w:r>
          <w:rPr>
            <w:color w:val="A9B7C6"/>
          </w:rPr>
          <w:t xml:space="preserve"> = </w:t>
        </w:r>
        <w:proofErr w:type="spellStart"/>
        <w:r>
          <w:rPr>
            <w:color w:val="A9B7C6"/>
          </w:rPr>
          <w:t>itmp</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tmp</w:t>
        </w:r>
        <w:proofErr w:type="spellEnd"/>
        <w:r>
          <w:rPr>
            <w:color w:val="A9B7C6"/>
          </w:rPr>
          <w:t xml:space="preserve"> = (</w:t>
        </w:r>
        <w:r>
          <w:rPr>
            <w:color w:val="CC7832"/>
          </w:rPr>
          <w:t>char</w:t>
        </w:r>
        <w:r>
          <w:rPr>
            <w:color w:val="A9B7C6"/>
          </w:rPr>
          <w:t>) (</w:t>
        </w:r>
        <w:r>
          <w:rPr>
            <w:color w:val="6A8759"/>
          </w:rPr>
          <w:t xml:space="preserve">'0' </w:t>
        </w:r>
        <w:r>
          <w:rPr>
            <w:color w:val="A9B7C6"/>
          </w:rPr>
          <w:t>+ (</w:t>
        </w:r>
        <w:r>
          <w:rPr>
            <w:color w:val="CC7832"/>
          </w:rPr>
          <w:t>char</w:t>
        </w:r>
        <w:r>
          <w:rPr>
            <w:color w:val="A9B7C6"/>
          </w:rPr>
          <w:t xml:space="preserve">) </w:t>
        </w:r>
        <w:proofErr w:type="spellStart"/>
        <w:r>
          <w:rPr>
            <w:color w:val="A9B7C6"/>
          </w:rPr>
          <w:t>itmp</w:t>
        </w:r>
        <w:proofErr w:type="spellEnd"/>
        <w:r>
          <w:rPr>
            <w:color w:val="A9B7C6"/>
          </w:rPr>
          <w:t>)</w:t>
        </w:r>
        <w:r>
          <w:rPr>
            <w:color w:val="CC7832"/>
          </w:rPr>
          <w:t>;</w:t>
        </w:r>
        <w:r>
          <w:rPr>
            <w:color w:val="CC7832"/>
          </w:rPr>
          <w:br/>
          <w:t xml:space="preserve">                </w:t>
        </w:r>
        <w:r>
          <w:rPr>
            <w:color w:val="A9B7C6"/>
          </w:rPr>
          <w:t xml:space="preserve">grid[row][col] = </w:t>
        </w:r>
        <w:proofErr w:type="spellStart"/>
        <w:r>
          <w:rPr>
            <w:color w:val="A9B7C6"/>
          </w:rPr>
          <w:t>tmp</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IsInValidState</w:t>
        </w:r>
        <w:proofErr w:type="spellEnd"/>
        <w:r>
          <w:rPr>
            <w:color w:val="A9B7C6"/>
          </w:rPr>
          <w:t>(grid</w:t>
        </w:r>
        <w:r>
          <w:rPr>
            <w:color w:val="CC7832"/>
          </w:rPr>
          <w:t xml:space="preserve">, </w:t>
        </w:r>
        <w:r>
          <w:rPr>
            <w:color w:val="A9B7C6"/>
          </w:rPr>
          <w:t>row</w:t>
        </w:r>
        <w:r>
          <w:rPr>
            <w:color w:val="CC7832"/>
          </w:rPr>
          <w:t xml:space="preserve">, </w:t>
        </w:r>
        <w:r>
          <w:rPr>
            <w:color w:val="A9B7C6"/>
          </w:rPr>
          <w:t>col)) {</w:t>
        </w:r>
        <w:r>
          <w:rPr>
            <w:color w:val="A9B7C6"/>
          </w:rPr>
          <w:br/>
          <w:t xml:space="preserve">                </w:t>
        </w:r>
        <w:proofErr w:type="spellStart"/>
        <w:r>
          <w:rPr>
            <w:color w:val="A9B7C6"/>
          </w:rPr>
          <w:t>sRow.push</w:t>
        </w:r>
        <w:proofErr w:type="spellEnd"/>
        <w:r>
          <w:rPr>
            <w:color w:val="A9B7C6"/>
          </w:rPr>
          <w:t>(row)</w:t>
        </w:r>
        <w:r>
          <w:rPr>
            <w:color w:val="CC7832"/>
          </w:rPr>
          <w:t>;</w:t>
        </w:r>
        <w:r>
          <w:rPr>
            <w:color w:val="CC7832"/>
          </w:rPr>
          <w:br/>
          <w:t xml:space="preserve">                </w:t>
        </w:r>
        <w:proofErr w:type="spellStart"/>
        <w:r>
          <w:rPr>
            <w:color w:val="A9B7C6"/>
          </w:rPr>
          <w:t>sCol.push</w:t>
        </w:r>
        <w:proofErr w:type="spellEnd"/>
        <w:r>
          <w:rPr>
            <w:color w:val="A9B7C6"/>
          </w:rPr>
          <w:t>(col)</w:t>
        </w:r>
        <w:r>
          <w:rPr>
            <w:color w:val="CC7832"/>
          </w:rPr>
          <w:t>;</w:t>
        </w:r>
        <w:r>
          <w:rPr>
            <w:color w:val="CC7832"/>
          </w:rPr>
          <w:br/>
          <w:t xml:space="preserve">                </w:t>
        </w:r>
        <w:proofErr w:type="spellStart"/>
        <w:r>
          <w:rPr>
            <w:color w:val="A9B7C6"/>
          </w:rPr>
          <w:t>sValue.push</w:t>
        </w:r>
        <w:proofErr w:type="spellEnd"/>
        <w:r>
          <w:rPr>
            <w:color w:val="A9B7C6"/>
          </w:rPr>
          <w:t>(grid[row][col])</w:t>
        </w:r>
        <w:r>
          <w:rPr>
            <w:color w:val="CC7832"/>
          </w:rPr>
          <w:t>;</w:t>
        </w:r>
        <w:r>
          <w:rPr>
            <w:color w:val="CC7832"/>
          </w:rPr>
          <w:br/>
          <w:t xml:space="preserve">                </w:t>
        </w:r>
        <w:proofErr w:type="spellStart"/>
        <w:r>
          <w:rPr>
            <w:color w:val="A9B7C6"/>
          </w:rPr>
          <w:t>bFinished</w:t>
        </w:r>
        <w:proofErr w:type="spellEnd"/>
        <w:r>
          <w:rPr>
            <w:color w:val="A9B7C6"/>
          </w:rPr>
          <w:t xml:space="preserve"> = </w:t>
        </w:r>
        <w:r>
          <w:rPr>
            <w:color w:val="CC7832"/>
          </w:rPr>
          <w:t>false;</w:t>
        </w:r>
        <w:r>
          <w:rPr>
            <w:color w:val="CC7832"/>
          </w:rPr>
          <w:br/>
          <w:t xml:space="preserve">                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color w:val="6897BB"/>
          </w:rPr>
          <w:t>9</w:t>
        </w:r>
        <w:r>
          <w:rPr>
            <w:color w:val="CC7832"/>
          </w:rPr>
          <w:t xml:space="preserve">; </w:t>
        </w:r>
        <w:r>
          <w:rPr>
            <w:color w:val="A9B7C6"/>
          </w:rPr>
          <w:t>r++)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color w:val="6897BB"/>
          </w:rPr>
          <w:t>9</w:t>
        </w:r>
        <w:r>
          <w:rPr>
            <w:color w:val="CC7832"/>
          </w:rPr>
          <w:t xml:space="preserve">; </w:t>
        </w:r>
        <w:proofErr w:type="spellStart"/>
        <w:r>
          <w:rPr>
            <w:color w:val="A9B7C6"/>
          </w:rPr>
          <w:t>c++</w:t>
        </w:r>
        <w:proofErr w:type="spellEnd"/>
        <w:r>
          <w:rPr>
            <w:color w:val="A9B7C6"/>
          </w:rPr>
          <w:t>) {</w:t>
        </w:r>
        <w:r>
          <w:rPr>
            <w:color w:val="A9B7C6"/>
          </w:rPr>
          <w:br/>
          <w:t xml:space="preserve">                        </w:t>
        </w:r>
        <w:r>
          <w:rPr>
            <w:color w:val="CC7832"/>
          </w:rPr>
          <w:t xml:space="preserve">if </w:t>
        </w:r>
        <w:r>
          <w:rPr>
            <w:color w:val="A9B7C6"/>
          </w:rPr>
          <w:t xml:space="preserve">(grid[r][c] == </w:t>
        </w:r>
        <w:r>
          <w:rPr>
            <w:color w:val="6A8759"/>
          </w:rPr>
          <w:t>'0'</w:t>
        </w:r>
        <w:r>
          <w:rPr>
            <w:color w:val="A9B7C6"/>
          </w:rPr>
          <w:t>) {</w:t>
        </w:r>
        <w:r>
          <w:rPr>
            <w:color w:val="A9B7C6"/>
          </w:rPr>
          <w:br/>
          <w:t xml:space="preserve">                            </w:t>
        </w:r>
        <w:proofErr w:type="spellStart"/>
        <w:r>
          <w:rPr>
            <w:color w:val="A9B7C6"/>
          </w:rPr>
          <w:t>bFinished</w:t>
        </w:r>
        <w:proofErr w:type="spellEnd"/>
        <w:r>
          <w:rPr>
            <w:color w:val="A9B7C6"/>
          </w:rPr>
          <w:t xml:space="preserve"> = </w:t>
        </w:r>
        <w:r>
          <w:rPr>
            <w:color w:val="CC7832"/>
          </w:rPr>
          <w:t>true;</w:t>
        </w:r>
        <w:r>
          <w:rPr>
            <w:color w:val="CC7832"/>
          </w:rPr>
          <w:br/>
          <w:t xml:space="preserve">                            </w:t>
        </w:r>
        <w:r>
          <w:rPr>
            <w:color w:val="A9B7C6"/>
          </w:rPr>
          <w:t>row = r</w:t>
        </w:r>
        <w:r>
          <w:rPr>
            <w:color w:val="CC7832"/>
          </w:rPr>
          <w:t>;</w:t>
        </w:r>
        <w:r>
          <w:rPr>
            <w:color w:val="CC7832"/>
          </w:rPr>
          <w:br/>
          <w:t xml:space="preserve">                            </w:t>
        </w:r>
        <w:r>
          <w:rPr>
            <w:color w:val="A9B7C6"/>
          </w:rPr>
          <w:t>col = c</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bFinished</w:t>
        </w:r>
        <w:proofErr w:type="spellEnd"/>
        <w:r>
          <w:rPr>
            <w:color w:val="A9B7C6"/>
          </w:rPr>
          <w:t>)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 xml:space="preserve">            } </w:t>
        </w:r>
        <w:r>
          <w:rPr>
            <w:color w:val="CC7832"/>
          </w:rPr>
          <w:t xml:space="preserve">else if </w:t>
        </w:r>
        <w:r>
          <w:rPr>
            <w:color w:val="A9B7C6"/>
          </w:rPr>
          <w:t>(</w:t>
        </w:r>
        <w:proofErr w:type="spellStart"/>
        <w:r>
          <w:rPr>
            <w:color w:val="A9B7C6"/>
          </w:rPr>
          <w:t>sValue.empty</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Solution"</w:t>
        </w:r>
        <w:r>
          <w:rPr>
            <w:color w:val="A9B7C6"/>
          </w:rPr>
          <w:t>)</w:t>
        </w:r>
        <w:r>
          <w:rPr>
            <w:color w:val="CC7832"/>
          </w:rPr>
          <w:t>;</w:t>
        </w:r>
        <w:r>
          <w:rPr>
            <w:color w:val="CC7832"/>
          </w:rPr>
          <w:br/>
          <w:t xml:space="preserve">                </w:t>
        </w:r>
        <w:r>
          <w:rPr>
            <w:color w:val="A9B7C6"/>
          </w:rPr>
          <w:t xml:space="preserve">Print = </w:t>
        </w:r>
        <w:r>
          <w:rPr>
            <w:color w:val="CC7832"/>
          </w:rPr>
          <w:t>false;</w:t>
        </w:r>
        <w:r>
          <w:rPr>
            <w:color w:val="CC7832"/>
          </w:rPr>
          <w:br/>
          <w:t xml:space="preserve">                </w:t>
        </w:r>
        <w:proofErr w:type="spellStart"/>
        <w:r>
          <w:rPr>
            <w:color w:val="A9B7C6"/>
          </w:rPr>
          <w:t>bFinished</w:t>
        </w:r>
        <w:proofErr w:type="spellEnd"/>
        <w:r>
          <w:rPr>
            <w:color w:val="A9B7C6"/>
          </w:rPr>
          <w:t xml:space="preserve"> = </w:t>
        </w:r>
        <w:r>
          <w:rPr>
            <w:color w:val="CC7832"/>
          </w:rPr>
          <w:t>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grid[row][col] = </w:t>
        </w:r>
        <w:r>
          <w:rPr>
            <w:color w:val="6A8759"/>
          </w:rPr>
          <w:t>'0'</w:t>
        </w:r>
        <w:r>
          <w:rPr>
            <w:color w:val="CC7832"/>
          </w:rPr>
          <w:t>;</w:t>
        </w:r>
        <w:r>
          <w:rPr>
            <w:color w:val="CC7832"/>
          </w:rPr>
          <w:br/>
          <w:t xml:space="preserve">                </w:t>
        </w:r>
        <w:r>
          <w:rPr>
            <w:color w:val="A9B7C6"/>
          </w:rPr>
          <w:t xml:space="preserve">row = </w:t>
        </w:r>
        <w:proofErr w:type="spellStart"/>
        <w:r>
          <w:rPr>
            <w:color w:val="A9B7C6"/>
          </w:rPr>
          <w:t>sRow.peek</w:t>
        </w:r>
        <w:proofErr w:type="spellEnd"/>
        <w:r>
          <w:rPr>
            <w:color w:val="A9B7C6"/>
          </w:rPr>
          <w:t>()</w:t>
        </w:r>
        <w:r>
          <w:rPr>
            <w:color w:val="CC7832"/>
          </w:rPr>
          <w:t>;</w:t>
        </w:r>
        <w:r>
          <w:rPr>
            <w:color w:val="CC7832"/>
          </w:rPr>
          <w:br/>
          <w:t xml:space="preserve">                </w:t>
        </w:r>
        <w:r>
          <w:rPr>
            <w:color w:val="A9B7C6"/>
          </w:rPr>
          <w:t xml:space="preserve">col = </w:t>
        </w:r>
        <w:proofErr w:type="spellStart"/>
        <w:r>
          <w:rPr>
            <w:color w:val="A9B7C6"/>
          </w:rPr>
          <w:t>sCol.peek</w:t>
        </w:r>
        <w:proofErr w:type="spellEnd"/>
        <w:r>
          <w:rPr>
            <w:color w:val="A9B7C6"/>
          </w:rPr>
          <w:t>()</w:t>
        </w:r>
        <w:r>
          <w:rPr>
            <w:color w:val="CC7832"/>
          </w:rPr>
          <w:t>;</w:t>
        </w:r>
        <w:r>
          <w:rPr>
            <w:color w:val="CC7832"/>
          </w:rPr>
          <w:br/>
          <w:t xml:space="preserve">                </w:t>
        </w:r>
        <w:proofErr w:type="spellStart"/>
        <w:r>
          <w:rPr>
            <w:color w:val="A9B7C6"/>
          </w:rPr>
          <w:t>sValue.peek</w:t>
        </w:r>
        <w:proofErr w:type="spellEnd"/>
        <w:r>
          <w:rPr>
            <w:color w:val="A9B7C6"/>
          </w:rPr>
          <w:t>()</w:t>
        </w:r>
        <w:r>
          <w:rPr>
            <w:color w:val="CC7832"/>
          </w:rPr>
          <w:t>;</w:t>
        </w:r>
        <w:r>
          <w:rPr>
            <w:color w:val="CC7832"/>
          </w:rPr>
          <w:br/>
          <w:t xml:space="preserve">                </w:t>
        </w:r>
        <w:proofErr w:type="spellStart"/>
        <w:r>
          <w:rPr>
            <w:color w:val="A9B7C6"/>
          </w:rPr>
          <w:t>sRow.pop</w:t>
        </w:r>
        <w:proofErr w:type="spellEnd"/>
        <w:r>
          <w:rPr>
            <w:color w:val="A9B7C6"/>
          </w:rPr>
          <w:t>()</w:t>
        </w:r>
        <w:r>
          <w:rPr>
            <w:color w:val="CC7832"/>
          </w:rPr>
          <w:t>;</w:t>
        </w:r>
        <w:r>
          <w:rPr>
            <w:color w:val="CC7832"/>
          </w:rPr>
          <w:br/>
          <w:t xml:space="preserve">                </w:t>
        </w:r>
        <w:proofErr w:type="spellStart"/>
        <w:r>
          <w:rPr>
            <w:color w:val="A9B7C6"/>
          </w:rPr>
          <w:t>sCol.pop</w:t>
        </w:r>
        <w:proofErr w:type="spellEnd"/>
        <w:r>
          <w:rPr>
            <w:color w:val="A9B7C6"/>
          </w:rPr>
          <w:t>()</w:t>
        </w:r>
        <w:r>
          <w:rPr>
            <w:color w:val="CC7832"/>
          </w:rPr>
          <w:t>;</w:t>
        </w:r>
        <w:r>
          <w:rPr>
            <w:color w:val="CC7832"/>
          </w:rPr>
          <w:br/>
          <w:t xml:space="preserve">                </w:t>
        </w:r>
        <w:proofErr w:type="spellStart"/>
        <w:r>
          <w:rPr>
            <w:color w:val="A9B7C6"/>
          </w:rPr>
          <w:t>sValue.pop</w:t>
        </w:r>
        <w:proofErr w:type="spellEnd"/>
        <w:r>
          <w:rPr>
            <w:color w:val="A9B7C6"/>
          </w:rPr>
          <w:t>()</w:t>
        </w:r>
        <w:r>
          <w:rPr>
            <w:color w:val="CC7832"/>
          </w:rPr>
          <w:t>;</w:t>
        </w:r>
        <w:r>
          <w:rPr>
            <w:color w:val="CC7832"/>
          </w:rPr>
          <w:br/>
          <w:t xml:space="preserve">                while </w:t>
        </w:r>
        <w:r>
          <w:rPr>
            <w:color w:val="A9B7C6"/>
          </w:rPr>
          <w:t xml:space="preserve">(grid[row][col] == </w:t>
        </w:r>
        <w:proofErr w:type="spellStart"/>
        <w:r>
          <w:rPr>
            <w:color w:val="A9B7C6"/>
          </w:rPr>
          <w:t>cShape</w:t>
        </w:r>
        <w:proofErr w:type="spellEnd"/>
        <w:r>
          <w:rPr>
            <w:color w:val="A9B7C6"/>
          </w:rPr>
          <w:t>) {</w:t>
        </w:r>
        <w:r>
          <w:rPr>
            <w:color w:val="A9B7C6"/>
          </w:rPr>
          <w:br/>
          <w:t xml:space="preserve">                    grid[row][col] = </w:t>
        </w:r>
        <w:r>
          <w:rPr>
            <w:color w:val="6A8759"/>
          </w:rPr>
          <w:t>'0'</w:t>
        </w:r>
        <w:r>
          <w:rPr>
            <w:color w:val="CC7832"/>
          </w:rPr>
          <w:t>;</w:t>
        </w:r>
        <w:r>
          <w:rPr>
            <w:color w:val="CC7832"/>
          </w:rPr>
          <w:br/>
          <w:t xml:space="preserve">                    </w:t>
        </w:r>
        <w:r>
          <w:rPr>
            <w:color w:val="A9B7C6"/>
          </w:rPr>
          <w:t xml:space="preserve">row = </w:t>
        </w:r>
        <w:proofErr w:type="spellStart"/>
        <w:r>
          <w:rPr>
            <w:color w:val="A9B7C6"/>
          </w:rPr>
          <w:t>sRow.peek</w:t>
        </w:r>
        <w:proofErr w:type="spellEnd"/>
        <w:r>
          <w:rPr>
            <w:color w:val="A9B7C6"/>
          </w:rPr>
          <w:t>()</w:t>
        </w:r>
        <w:r>
          <w:rPr>
            <w:color w:val="CC7832"/>
          </w:rPr>
          <w:t>;</w:t>
        </w:r>
        <w:r>
          <w:rPr>
            <w:color w:val="CC7832"/>
          </w:rPr>
          <w:br/>
          <w:t xml:space="preserve">                    </w:t>
        </w:r>
        <w:r>
          <w:rPr>
            <w:color w:val="A9B7C6"/>
          </w:rPr>
          <w:t xml:space="preserve">col = </w:t>
        </w:r>
        <w:proofErr w:type="spellStart"/>
        <w:r>
          <w:rPr>
            <w:color w:val="A9B7C6"/>
          </w:rPr>
          <w:t>sCol.peek</w:t>
        </w:r>
        <w:proofErr w:type="spellEnd"/>
        <w:r>
          <w:rPr>
            <w:color w:val="A9B7C6"/>
          </w:rPr>
          <w:t>()</w:t>
        </w:r>
        <w:r>
          <w:rPr>
            <w:color w:val="CC7832"/>
          </w:rPr>
          <w:t>;</w:t>
        </w:r>
        <w:r>
          <w:rPr>
            <w:color w:val="CC7832"/>
          </w:rPr>
          <w:br/>
          <w:t xml:space="preserve">                    </w:t>
        </w:r>
        <w:proofErr w:type="spellStart"/>
        <w:r>
          <w:rPr>
            <w:color w:val="A9B7C6"/>
          </w:rPr>
          <w:t>sValue.peek</w:t>
        </w:r>
        <w:proofErr w:type="spellEnd"/>
        <w:r>
          <w:rPr>
            <w:color w:val="A9B7C6"/>
          </w:rPr>
          <w:t>()</w:t>
        </w:r>
        <w:r>
          <w:rPr>
            <w:color w:val="CC7832"/>
          </w:rPr>
          <w:t>;</w:t>
        </w:r>
        <w:r>
          <w:rPr>
            <w:color w:val="CC7832"/>
          </w:rPr>
          <w:br/>
          <w:t xml:space="preserve">                    </w:t>
        </w:r>
        <w:proofErr w:type="spellStart"/>
        <w:r>
          <w:rPr>
            <w:color w:val="A9B7C6"/>
          </w:rPr>
          <w:t>sRow.pop</w:t>
        </w:r>
        <w:proofErr w:type="spellEnd"/>
        <w:r>
          <w:rPr>
            <w:color w:val="A9B7C6"/>
          </w:rPr>
          <w:t>()</w:t>
        </w:r>
        <w:r>
          <w:rPr>
            <w:color w:val="CC7832"/>
          </w:rPr>
          <w:t>;</w:t>
        </w:r>
        <w:r>
          <w:rPr>
            <w:color w:val="CC7832"/>
          </w:rPr>
          <w:br/>
          <w:t xml:space="preserve">                    </w:t>
        </w:r>
        <w:proofErr w:type="spellStart"/>
        <w:r>
          <w:rPr>
            <w:color w:val="A9B7C6"/>
          </w:rPr>
          <w:t>sCol.pop</w:t>
        </w:r>
        <w:proofErr w:type="spellEnd"/>
        <w:r>
          <w:rPr>
            <w:color w:val="A9B7C6"/>
          </w:rPr>
          <w:t>()</w:t>
        </w:r>
        <w:r>
          <w:rPr>
            <w:color w:val="CC7832"/>
          </w:rPr>
          <w:t>;</w:t>
        </w:r>
        <w:r>
          <w:rPr>
            <w:color w:val="CC7832"/>
          </w:rPr>
          <w:br/>
          <w:t xml:space="preserve">                    </w:t>
        </w:r>
        <w:proofErr w:type="spellStart"/>
        <w:r>
          <w:rPr>
            <w:color w:val="A9B7C6"/>
          </w:rPr>
          <w:t>sValue.pop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char </w:t>
        </w:r>
        <w:proofErr w:type="spellStart"/>
        <w:r>
          <w:rPr>
            <w:color w:val="A9B7C6"/>
          </w:rPr>
          <w:t>tmp</w:t>
        </w:r>
        <w:proofErr w:type="spellEnd"/>
        <w:r>
          <w:rPr>
            <w:color w:val="A9B7C6"/>
          </w:rPr>
          <w:t xml:space="preserve"> = grid[row][col]</w:t>
        </w:r>
        <w:r>
          <w:rPr>
            <w:color w:val="CC7832"/>
          </w:rPr>
          <w:t>;</w:t>
        </w:r>
        <w:r>
          <w:rPr>
            <w:color w:val="CC7832"/>
          </w:rPr>
          <w:br/>
        </w:r>
        <w:r>
          <w:rPr>
            <w:color w:val="CC7832"/>
          </w:rPr>
          <w:lastRenderedPageBreak/>
          <w:t xml:space="preserve">                int </w:t>
        </w:r>
        <w:proofErr w:type="spellStart"/>
        <w:r>
          <w:rPr>
            <w:color w:val="A9B7C6"/>
          </w:rPr>
          <w:t>itmp</w:t>
        </w:r>
        <w:proofErr w:type="spellEnd"/>
        <w:r>
          <w:rPr>
            <w:color w:val="A9B7C6"/>
          </w:rPr>
          <w:t xml:space="preserve"> = </w:t>
        </w:r>
        <w:proofErr w:type="spellStart"/>
        <w:r>
          <w:rPr>
            <w:color w:val="A9B7C6"/>
          </w:rPr>
          <w:t>tmp</w:t>
        </w:r>
        <w:proofErr w:type="spellEnd"/>
        <w:r>
          <w:rPr>
            <w:color w:val="A9B7C6"/>
          </w:rPr>
          <w:t xml:space="preserve"> - </w:t>
        </w:r>
        <w:r>
          <w:rPr>
            <w:color w:val="6897BB"/>
          </w:rPr>
          <w:t>48</w:t>
        </w:r>
        <w:r>
          <w:rPr>
            <w:color w:val="CC7832"/>
          </w:rPr>
          <w:t>;</w:t>
        </w:r>
        <w:r>
          <w:rPr>
            <w:color w:val="CC7832"/>
          </w:rPr>
          <w:br/>
          <w:t xml:space="preserve">                </w:t>
        </w:r>
        <w:proofErr w:type="spellStart"/>
        <w:r>
          <w:rPr>
            <w:color w:val="A9B7C6"/>
          </w:rPr>
          <w:t>itmp</w:t>
        </w:r>
        <w:proofErr w:type="spellEnd"/>
        <w:r>
          <w:rPr>
            <w:color w:val="A9B7C6"/>
          </w:rPr>
          <w:t xml:space="preserve"> = </w:t>
        </w:r>
        <w:proofErr w:type="spellStart"/>
        <w:r>
          <w:rPr>
            <w:color w:val="A9B7C6"/>
          </w:rPr>
          <w:t>itmp</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tmp</w:t>
        </w:r>
        <w:proofErr w:type="spellEnd"/>
        <w:r>
          <w:rPr>
            <w:color w:val="A9B7C6"/>
          </w:rPr>
          <w:t xml:space="preserve"> = (</w:t>
        </w:r>
        <w:r>
          <w:rPr>
            <w:color w:val="CC7832"/>
          </w:rPr>
          <w:t>char</w:t>
        </w:r>
        <w:r>
          <w:rPr>
            <w:color w:val="A9B7C6"/>
          </w:rPr>
          <w:t>) (</w:t>
        </w:r>
        <w:r>
          <w:rPr>
            <w:color w:val="6A8759"/>
          </w:rPr>
          <w:t xml:space="preserve">'0' </w:t>
        </w:r>
        <w:r>
          <w:rPr>
            <w:color w:val="A9B7C6"/>
          </w:rPr>
          <w:t>+ (</w:t>
        </w:r>
        <w:r>
          <w:rPr>
            <w:color w:val="CC7832"/>
          </w:rPr>
          <w:t>char</w:t>
        </w:r>
        <w:r>
          <w:rPr>
            <w:color w:val="A9B7C6"/>
          </w:rPr>
          <w:t xml:space="preserve">) </w:t>
        </w:r>
        <w:proofErr w:type="spellStart"/>
        <w:r>
          <w:rPr>
            <w:color w:val="A9B7C6"/>
          </w:rPr>
          <w:t>itmp</w:t>
        </w:r>
        <w:proofErr w:type="spellEnd"/>
        <w:r>
          <w:rPr>
            <w:color w:val="A9B7C6"/>
          </w:rPr>
          <w:t>)</w:t>
        </w:r>
        <w:r>
          <w:rPr>
            <w:color w:val="CC7832"/>
          </w:rPr>
          <w:t>;</w:t>
        </w:r>
        <w:r>
          <w:rPr>
            <w:color w:val="CC7832"/>
          </w:rPr>
          <w:br/>
          <w:t xml:space="preserve">                </w:t>
        </w:r>
        <w:r>
          <w:rPr>
            <w:color w:val="A9B7C6"/>
          </w:rPr>
          <w:t xml:space="preserve">grid[row][col] = </w:t>
        </w:r>
        <w:proofErr w:type="spellStart"/>
        <w:r>
          <w:rPr>
            <w:color w:val="A9B7C6"/>
          </w:rPr>
          <w:t>tmp</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myTimer.stop</w:t>
        </w:r>
        <w:proofErr w:type="spellEnd"/>
        <w:r>
          <w:rPr>
            <w:color w:val="A9B7C6"/>
          </w:rPr>
          <w:t>()</w:t>
        </w:r>
        <w:r>
          <w:rPr>
            <w:color w:val="CC7832"/>
          </w:rPr>
          <w:t>;</w:t>
        </w:r>
        <w:r>
          <w:rPr>
            <w:color w:val="CC7832"/>
          </w:rPr>
          <w:br/>
          <w:t xml:space="preserve">        if </w:t>
        </w:r>
        <w:r>
          <w:rPr>
            <w:color w:val="A9B7C6"/>
          </w:rPr>
          <w:t>(Print) {</w:t>
        </w:r>
        <w:r>
          <w:rPr>
            <w:color w:val="A9B7C6"/>
          </w:rPr>
          <w:br/>
          <w:t xml:space="preserve">            </w:t>
        </w:r>
        <w:proofErr w:type="spellStart"/>
        <w:r>
          <w:rPr>
            <w:i/>
            <w:iCs/>
            <w:color w:val="A9B7C6"/>
          </w:rPr>
          <w:t>PrintGrid</w:t>
        </w:r>
        <w:proofErr w:type="spellEnd"/>
        <w:r>
          <w:rPr>
            <w:color w:val="A9B7C6"/>
          </w:rPr>
          <w:t>(grid)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"Time: " </w:t>
        </w:r>
        <w:r>
          <w:rPr>
            <w:color w:val="A9B7C6"/>
          </w:rPr>
          <w:t xml:space="preserve">+ </w:t>
        </w:r>
        <w:proofErr w:type="spellStart"/>
        <w:r>
          <w:rPr>
            <w:color w:val="A9B7C6"/>
          </w:rPr>
          <w:t>String.valueOf</w:t>
        </w:r>
        <w:proofErr w:type="spellEnd"/>
        <w:r>
          <w:rPr>
            <w:color w:val="A9B7C6"/>
          </w:rPr>
          <w:t>(</w:t>
        </w:r>
        <w:proofErr w:type="spellStart"/>
        <w:r>
          <w:rPr>
            <w:color w:val="A9B7C6"/>
          </w:rPr>
          <w:t>myTimer.getTime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808080"/>
          </w:rPr>
          <w:t>//read in data</w:t>
        </w:r>
        <w:r>
          <w:rPr>
            <w:color w:val="808080"/>
          </w:rPr>
          <w:br/>
        </w:r>
        <w:r>
          <w:rPr>
            <w:color w:val="808080"/>
          </w:rPr>
          <w:br/>
          <w:t xml:space="preserve">        </w:t>
        </w:r>
        <w:r>
          <w:rPr>
            <w:color w:val="CC7832"/>
          </w:rPr>
          <w:t>char</w:t>
        </w:r>
        <w:r>
          <w:rPr>
            <w:color w:val="A9B7C6"/>
          </w:rPr>
          <w:t xml:space="preserve">[][] grid = </w:t>
        </w:r>
        <w:r>
          <w:rPr>
            <w:color w:val="CC7832"/>
          </w:rPr>
          <w:t>new char</w:t>
        </w:r>
        <w:r>
          <w:rPr>
            <w:color w:val="A9B7C6"/>
          </w:rPr>
          <w:t>[</w:t>
        </w:r>
        <w:r>
          <w:rPr>
            <w:color w:val="6897BB"/>
          </w:rPr>
          <w:t>9</w:t>
        </w:r>
        <w:r>
          <w:rPr>
            <w:color w:val="A9B7C6"/>
          </w:rPr>
          <w:t>][</w:t>
        </w:r>
        <w:r>
          <w:rPr>
            <w:color w:val="6897BB"/>
          </w:rPr>
          <w:t>9</w:t>
        </w:r>
        <w:r>
          <w:rPr>
            <w:color w:val="A9B7C6"/>
          </w:rPr>
          <w:t>]</w:t>
        </w:r>
        <w:r>
          <w:rPr>
            <w:color w:val="CC7832"/>
          </w:rPr>
          <w:t>;</w:t>
        </w:r>
        <w:r>
          <w:rPr>
            <w:color w:val="CC7832"/>
          </w:rPr>
          <w:br/>
          <w:t xml:space="preserve">        char</w:t>
        </w:r>
        <w:r>
          <w:rPr>
            <w:color w:val="A9B7C6"/>
          </w:rPr>
          <w:t xml:space="preserve">[][] </w:t>
        </w:r>
        <w:proofErr w:type="spellStart"/>
        <w:r>
          <w:rPr>
            <w:color w:val="A9B7C6"/>
          </w:rPr>
          <w:t>changedGrid</w:t>
        </w:r>
        <w:proofErr w:type="spellEnd"/>
        <w:r>
          <w:rPr>
            <w:color w:val="A9B7C6"/>
          </w:rPr>
          <w:t xml:space="preserve"> = </w:t>
        </w:r>
        <w:r>
          <w:rPr>
            <w:color w:val="CC7832"/>
          </w:rPr>
          <w:t>new char</w:t>
        </w:r>
        <w:r>
          <w:rPr>
            <w:color w:val="A9B7C6"/>
          </w:rPr>
          <w:t>[</w:t>
        </w:r>
        <w:r>
          <w:rPr>
            <w:color w:val="6897BB"/>
          </w:rPr>
          <w:t>9</w:t>
        </w:r>
        <w:r>
          <w:rPr>
            <w:color w:val="A9B7C6"/>
          </w:rPr>
          <w:t>][</w:t>
        </w:r>
        <w:r>
          <w:rPr>
            <w:color w:val="6897BB"/>
          </w:rPr>
          <w:t>9</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9</w:t>
        </w:r>
        <w:r>
          <w:rPr>
            <w:color w:val="CC7832"/>
          </w:rPr>
          <w:t xml:space="preserve">; </w:t>
        </w:r>
        <w:r>
          <w:rPr>
            <w:color w:val="A9B7C6"/>
          </w:rPr>
          <w:t>k++) {</w:t>
        </w:r>
        <w:r>
          <w:rPr>
            <w:color w:val="A9B7C6"/>
          </w:rPr>
          <w:br/>
          <w:t xml:space="preserve">            String line = </w:t>
        </w:r>
        <w:proofErr w:type="spellStart"/>
        <w:r>
          <w:rPr>
            <w:color w:val="A9B7C6"/>
          </w:rPr>
          <w:t>scanner.nextLine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nums</w:t>
        </w:r>
        <w:proofErr w:type="spellEnd"/>
        <w:r>
          <w:rPr>
            <w:color w:val="A9B7C6"/>
          </w:rPr>
          <w:t xml:space="preserve"> = </w:t>
        </w:r>
        <w:proofErr w:type="spellStart"/>
        <w:r>
          <w:rPr>
            <w:color w:val="A9B7C6"/>
          </w:rPr>
          <w:t>line.split</w:t>
        </w:r>
        <w:proofErr w:type="spellEnd"/>
        <w:r>
          <w:rPr>
            <w:color w:val="A9B7C6"/>
          </w:rPr>
          <w:t>(</w:t>
        </w:r>
        <w:r>
          <w:rPr>
            <w:color w:val="6A8759"/>
          </w:rPr>
          <w: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grid[k][</w:t>
        </w:r>
        <w:proofErr w:type="spellStart"/>
        <w:r>
          <w:rPr>
            <w:color w:val="A9B7C6"/>
          </w:rPr>
          <w:t>i</w:t>
        </w:r>
        <w:proofErr w:type="spellEnd"/>
        <w:r>
          <w:rPr>
            <w:color w:val="A9B7C6"/>
          </w:rPr>
          <w:t xml:space="preserve">] = </w:t>
        </w:r>
        <w:proofErr w:type="spellStart"/>
        <w:r>
          <w:rPr>
            <w:color w:val="A9B7C6"/>
          </w:rPr>
          <w:t>nums</w:t>
        </w:r>
        <w:proofErr w:type="spellEnd"/>
        <w:r>
          <w:rPr>
            <w:color w:val="A9B7C6"/>
          </w:rPr>
          <w:t>[</w:t>
        </w:r>
        <w:proofErr w:type="spellStart"/>
        <w:r>
          <w:rPr>
            <w:color w:val="A9B7C6"/>
          </w:rPr>
          <w:t>i</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changedGrid</w:t>
        </w:r>
        <w:proofErr w:type="spellEnd"/>
        <w:r>
          <w:rPr>
            <w:color w:val="A9B7C6"/>
          </w:rPr>
          <w:t>[k][</w:t>
        </w:r>
        <w:proofErr w:type="spellStart"/>
        <w:r>
          <w:rPr>
            <w:color w:val="A9B7C6"/>
          </w:rPr>
          <w:t>i</w:t>
        </w:r>
        <w:proofErr w:type="spellEnd"/>
        <w:r>
          <w:rPr>
            <w:color w:val="A9B7C6"/>
          </w:rPr>
          <w:t xml:space="preserve">] = </w:t>
        </w:r>
        <w:proofErr w:type="spellStart"/>
        <w:r>
          <w:rPr>
            <w:color w:val="A9B7C6"/>
          </w:rPr>
          <w:t>nums</w:t>
        </w:r>
        <w:proofErr w:type="spellEnd"/>
        <w:r>
          <w:rPr>
            <w:color w:val="A9B7C6"/>
          </w:rPr>
          <w:t>[</w:t>
        </w:r>
        <w:proofErr w:type="spellStart"/>
        <w:r>
          <w:rPr>
            <w:color w:val="A9B7C6"/>
          </w:rPr>
          <w:t>i</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int </w:t>
        </w:r>
        <w:proofErr w:type="spellStart"/>
        <w:r>
          <w:rPr>
            <w:color w:val="A9B7C6"/>
          </w:rPr>
          <w:t>totCount</w:t>
        </w:r>
        <w:proofErr w:type="spellEnd"/>
        <w:r>
          <w:rPr>
            <w:color w:val="A9B7C6"/>
          </w:rPr>
          <w:t xml:space="preserve"> = </w:t>
        </w:r>
        <w:r>
          <w:rPr>
            <w:color w:val="6897BB"/>
          </w:rPr>
          <w:t>80</w:t>
        </w:r>
        <w:r>
          <w:rPr>
            <w:color w:val="CC7832"/>
          </w:rPr>
          <w:t>;</w:t>
        </w:r>
        <w:r>
          <w:rPr>
            <w:color w:val="CC7832"/>
          </w:rPr>
          <w:br/>
          <w:t xml:space="preserve">        </w:t>
        </w:r>
        <w:r>
          <w:rPr>
            <w:color w:val="A9B7C6"/>
          </w:rPr>
          <w:t xml:space="preserve">Random rand = </w:t>
        </w:r>
        <w:r>
          <w:rPr>
            <w:color w:val="CC7832"/>
          </w:rPr>
          <w:t xml:space="preserve">new </w:t>
        </w:r>
        <w:r>
          <w:rPr>
            <w:color w:val="A9B7C6"/>
          </w:rPr>
          <w:t>Random(</w:t>
        </w:r>
      </w:ins>
      <w:ins w:id="2649" w:author="Tristen Paul" w:date="2020-10-18T01:41:00Z">
        <w:r w:rsidR="004A62B1">
          <w:rPr>
            <w:color w:val="A9B7C6"/>
          </w:rPr>
          <w:t>1</w:t>
        </w:r>
      </w:ins>
      <w:ins w:id="2650" w:author="Tristen Paul" w:date="2020-10-18T01:19:00Z">
        <w:r>
          <w:rPr>
            <w:color w:val="A9B7C6"/>
          </w:rPr>
          <w:t>)</w:t>
        </w:r>
        <w:r>
          <w:rPr>
            <w:color w:val="CC7832"/>
          </w:rPr>
          <w:t>;</w:t>
        </w:r>
        <w:r>
          <w:rPr>
            <w:color w:val="CC7832"/>
          </w:rPr>
          <w:br/>
          <w:t xml:space="preserve">        while </w:t>
        </w:r>
        <w:r>
          <w:rPr>
            <w:color w:val="A9B7C6"/>
          </w:rPr>
          <w:t>(</w:t>
        </w:r>
        <w:proofErr w:type="spellStart"/>
        <w:r>
          <w:rPr>
            <w:color w:val="A9B7C6"/>
          </w:rPr>
          <w:t>totCount</w:t>
        </w:r>
        <w:proofErr w:type="spellEnd"/>
        <w:r>
          <w:rPr>
            <w:color w:val="A9B7C6"/>
          </w:rPr>
          <w:t xml:space="preserve"> &gt;= </w:t>
        </w:r>
        <w:r>
          <w:rPr>
            <w:color w:val="6897BB"/>
          </w:rPr>
          <w:t>22</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"Input grid"</w:t>
        </w:r>
        <w:r>
          <w:rPr>
            <w:color w:val="A9B7C6"/>
          </w:rPr>
          <w:t>)</w:t>
        </w:r>
        <w:r>
          <w:rPr>
            <w:color w:val="CC7832"/>
          </w:rPr>
          <w:t>;</w:t>
        </w:r>
        <w:r>
          <w:rPr>
            <w:color w:val="CC7832"/>
          </w:rPr>
          <w:br/>
          <w:t xml:space="preserve">            int </w:t>
        </w:r>
        <w:r>
          <w:rPr>
            <w:color w:val="A9B7C6"/>
          </w:rPr>
          <w:t xml:space="preserve">count = </w:t>
        </w:r>
        <w:r>
          <w:rPr>
            <w:color w:val="6897BB"/>
          </w:rPr>
          <w:t>5</w:t>
        </w:r>
        <w:r>
          <w:rPr>
            <w:color w:val="CC7832"/>
          </w:rPr>
          <w:t>;</w:t>
        </w:r>
        <w:r>
          <w:rPr>
            <w:color w:val="CC7832"/>
          </w:rPr>
          <w:br/>
          <w:t xml:space="preserve">            </w:t>
        </w:r>
        <w:proofErr w:type="spellStart"/>
        <w:r>
          <w:rPr>
            <w:color w:val="A9B7C6"/>
          </w:rPr>
          <w:t>totCount</w:t>
        </w:r>
        <w:proofErr w:type="spellEnd"/>
        <w:r>
          <w:rPr>
            <w:color w:val="A9B7C6"/>
          </w:rPr>
          <w:t xml:space="preserve"> = </w:t>
        </w:r>
        <w:proofErr w:type="spellStart"/>
        <w:r>
          <w:rPr>
            <w:color w:val="A9B7C6"/>
          </w:rPr>
          <w:t>totCount</w:t>
        </w:r>
        <w:proofErr w:type="spellEnd"/>
        <w:r>
          <w:rPr>
            <w:color w:val="A9B7C6"/>
          </w:rPr>
          <w:t xml:space="preserve"> - count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totCount</w:t>
        </w:r>
        <w:proofErr w:type="spellEnd"/>
        <w:r>
          <w:rPr>
            <w:color w:val="6A8759"/>
          </w:rPr>
          <w:t xml:space="preserve"> populated: " </w:t>
        </w:r>
        <w:r>
          <w:rPr>
            <w:color w:val="A9B7C6"/>
          </w:rPr>
          <w:t xml:space="preserve">+ </w:t>
        </w:r>
        <w:proofErr w:type="spellStart"/>
        <w:r>
          <w:rPr>
            <w:color w:val="A9B7C6"/>
          </w:rPr>
          <w:t>totCount</w:t>
        </w:r>
        <w:proofErr w:type="spellEnd"/>
        <w:r>
          <w:rPr>
            <w:color w:val="A9B7C6"/>
          </w:rPr>
          <w:t>)</w:t>
        </w:r>
        <w:r>
          <w:rPr>
            <w:color w:val="CC7832"/>
          </w:rPr>
          <w:t>;</w:t>
        </w:r>
        <w:r>
          <w:rPr>
            <w:color w:val="CC7832"/>
          </w:rPr>
          <w:br/>
          <w:t xml:space="preserve">            while </w:t>
        </w:r>
        <w:r>
          <w:rPr>
            <w:color w:val="A9B7C6"/>
          </w:rPr>
          <w:t xml:space="preserve">(count &gt; </w:t>
        </w:r>
        <w:r>
          <w:rPr>
            <w:color w:val="6897BB"/>
          </w:rPr>
          <w:t>0</w:t>
        </w:r>
        <w:r>
          <w:rPr>
            <w:color w:val="A9B7C6"/>
          </w:rPr>
          <w:t>) {</w:t>
        </w:r>
        <w:r>
          <w:rPr>
            <w:color w:val="A9B7C6"/>
          </w:rPr>
          <w:br/>
          <w:t xml:space="preserve">                </w:t>
        </w:r>
        <w:r>
          <w:rPr>
            <w:color w:val="CC7832"/>
          </w:rPr>
          <w:t xml:space="preserve">int </w:t>
        </w:r>
        <w:proofErr w:type="spellStart"/>
        <w:r>
          <w:rPr>
            <w:color w:val="A9B7C6"/>
          </w:rPr>
          <w:t>rowChange</w:t>
        </w:r>
        <w:proofErr w:type="spellEnd"/>
        <w:r>
          <w:rPr>
            <w:color w:val="A9B7C6"/>
          </w:rPr>
          <w:t xml:space="preserve"> = </w:t>
        </w:r>
        <w:proofErr w:type="spellStart"/>
        <w:r>
          <w:rPr>
            <w:color w:val="A9B7C6"/>
          </w:rPr>
          <w:t>rand.nextInt</w:t>
        </w:r>
        <w:proofErr w:type="spellEnd"/>
        <w:r>
          <w:rPr>
            <w:color w:val="A9B7C6"/>
          </w:rPr>
          <w:t>(</w:t>
        </w:r>
        <w:r>
          <w:rPr>
            <w:color w:val="6897BB"/>
          </w:rPr>
          <w:t>9</w:t>
        </w:r>
        <w:r>
          <w:rPr>
            <w:color w:val="A9B7C6"/>
          </w:rPr>
          <w:t>)</w:t>
        </w:r>
        <w:r>
          <w:rPr>
            <w:color w:val="CC7832"/>
          </w:rPr>
          <w:t>;</w:t>
        </w:r>
        <w:r>
          <w:rPr>
            <w:color w:val="CC7832"/>
          </w:rPr>
          <w:br/>
          <w:t xml:space="preserve">                int </w:t>
        </w:r>
        <w:proofErr w:type="spellStart"/>
        <w:r>
          <w:rPr>
            <w:color w:val="A9B7C6"/>
          </w:rPr>
          <w:t>colChange</w:t>
        </w:r>
        <w:proofErr w:type="spellEnd"/>
        <w:r>
          <w:rPr>
            <w:color w:val="A9B7C6"/>
          </w:rPr>
          <w:t xml:space="preserve"> = </w:t>
        </w:r>
        <w:proofErr w:type="spellStart"/>
        <w:r>
          <w:rPr>
            <w:color w:val="A9B7C6"/>
          </w:rPr>
          <w:t>rand.nextInt</w:t>
        </w:r>
        <w:proofErr w:type="spellEnd"/>
        <w:r>
          <w:rPr>
            <w:color w:val="A9B7C6"/>
          </w:rPr>
          <w:t>(</w:t>
        </w:r>
        <w:r>
          <w:rPr>
            <w:color w:val="6897BB"/>
          </w:rPr>
          <w:t>9</w:t>
        </w:r>
        <w:r>
          <w:rPr>
            <w:color w:val="A9B7C6"/>
          </w:rPr>
          <w:t>)</w:t>
        </w:r>
        <w:r>
          <w:rPr>
            <w:color w:val="CC7832"/>
          </w:rPr>
          <w:t>;</w:t>
        </w:r>
        <w:r>
          <w:rPr>
            <w:color w:val="CC7832"/>
          </w:rPr>
          <w:br/>
          <w:t xml:space="preserve">                if </w:t>
        </w:r>
        <w:r>
          <w:rPr>
            <w:color w:val="A9B7C6"/>
          </w:rPr>
          <w:t>(</w:t>
        </w:r>
        <w:proofErr w:type="spellStart"/>
        <w:r>
          <w:rPr>
            <w:color w:val="A9B7C6"/>
          </w:rPr>
          <w:t>changedGrid</w:t>
        </w:r>
        <w:proofErr w:type="spellEnd"/>
        <w:r>
          <w:rPr>
            <w:color w:val="A9B7C6"/>
          </w:rPr>
          <w:t>[</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A8759"/>
          </w:rPr>
          <w:t>'0'</w:t>
        </w:r>
        <w:r>
          <w:rPr>
            <w:color w:val="A9B7C6"/>
          </w:rPr>
          <w:t>) {</w:t>
        </w:r>
        <w:r>
          <w:rPr>
            <w:color w:val="A9B7C6"/>
          </w:rPr>
          <w:br/>
          <w:t xml:space="preserve">                    grid[</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A8759"/>
          </w:rPr>
          <w:t>'0'</w:t>
        </w:r>
        <w:r>
          <w:rPr>
            <w:color w:val="CC7832"/>
          </w:rPr>
          <w:t>;</w:t>
        </w:r>
        <w:r>
          <w:rPr>
            <w:color w:val="CC7832"/>
          </w:rPr>
          <w:br/>
          <w:t xml:space="preserve">                    </w:t>
        </w:r>
        <w:proofErr w:type="spellStart"/>
        <w:r>
          <w:rPr>
            <w:color w:val="A9B7C6"/>
          </w:rPr>
          <w:t>changedGrid</w:t>
        </w:r>
        <w:proofErr w:type="spellEnd"/>
        <w:r>
          <w:rPr>
            <w:color w:val="A9B7C6"/>
          </w:rPr>
          <w:t>[</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A8759"/>
          </w:rPr>
          <w:t>'0'</w:t>
        </w:r>
        <w:r>
          <w:rPr>
            <w:color w:val="CC7832"/>
          </w:rPr>
          <w:t>;</w:t>
        </w:r>
        <w:r>
          <w:rPr>
            <w:color w:val="CC7832"/>
          </w:rPr>
          <w:br/>
          <w:t xml:space="preserve">                    </w:t>
        </w:r>
        <w:r>
          <w:rPr>
            <w:color w:val="A9B7C6"/>
          </w:rPr>
          <w:t xml:space="preserve">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i/>
            <w:iCs/>
            <w:color w:val="A9B7C6"/>
          </w:rPr>
          <w:t>PrintGrid</w:t>
        </w:r>
        <w:proofErr w:type="spellEnd"/>
        <w:r>
          <w:rPr>
            <w:color w:val="A9B7C6"/>
          </w:rPr>
          <w:t>(grid)</w:t>
        </w:r>
        <w:r>
          <w:rPr>
            <w:color w:val="CC7832"/>
          </w:rPr>
          <w:t>;</w:t>
        </w:r>
        <w:r>
          <w:rPr>
            <w:color w:val="CC7832"/>
          </w:rPr>
          <w:br/>
          <w:t xml:space="preserve">            </w:t>
        </w:r>
        <w:r>
          <w:rPr>
            <w:color w:val="A9B7C6"/>
          </w:rPr>
          <w:t xml:space="preserve">Program </w:t>
        </w:r>
        <w:proofErr w:type="spellStart"/>
        <w:r>
          <w:rPr>
            <w:color w:val="A9B7C6"/>
          </w:rPr>
          <w:t>ob</w:t>
        </w:r>
        <w:proofErr w:type="spellEnd"/>
        <w:r>
          <w:rPr>
            <w:color w:val="A9B7C6"/>
          </w:rPr>
          <w:t xml:space="preserve"> = </w:t>
        </w:r>
        <w:r>
          <w:rPr>
            <w:color w:val="CC7832"/>
          </w:rPr>
          <w:t xml:space="preserve">new </w:t>
        </w:r>
        <w:r>
          <w:rPr>
            <w:color w:val="A9B7C6"/>
          </w:rPr>
          <w:t>Program()</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"Output grid"</w:t>
        </w:r>
        <w:r>
          <w:rPr>
            <w:color w:val="A9B7C6"/>
          </w:rPr>
          <w:t>)</w:t>
        </w:r>
        <w:r>
          <w:rPr>
            <w:color w:val="CC7832"/>
          </w:rPr>
          <w:t>;</w:t>
        </w:r>
        <w:r>
          <w:rPr>
            <w:color w:val="CC7832"/>
          </w:rPr>
          <w:br/>
          <w:t xml:space="preserve">            </w:t>
        </w:r>
        <w:proofErr w:type="spellStart"/>
        <w:r>
          <w:rPr>
            <w:color w:val="A9B7C6"/>
          </w:rPr>
          <w:t>ob.solveSudoku</w:t>
        </w:r>
        <w:proofErr w:type="spellEnd"/>
        <w:r>
          <w:rPr>
            <w:color w:val="A9B7C6"/>
          </w:rPr>
          <w:t>(grid)</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9</w:t>
        </w:r>
        <w:r>
          <w:rPr>
            <w:color w:val="CC7832"/>
          </w:rPr>
          <w:t xml:space="preserve">; </w:t>
        </w:r>
        <w:r>
          <w:rPr>
            <w:color w:val="A9B7C6"/>
          </w:rPr>
          <w:t>k++) {</w:t>
        </w:r>
        <w:r>
          <w:rPr>
            <w:color w:val="A9B7C6"/>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changedGrid</w:t>
        </w:r>
        <w:proofErr w:type="spellEnd"/>
        <w:r>
          <w:rPr>
            <w:color w:val="A9B7C6"/>
          </w:rPr>
          <w:t>[k]</w:t>
        </w:r>
        <w:r>
          <w:rPr>
            <w:color w:val="CC7832"/>
          </w:rPr>
          <w:t xml:space="preserve">, </w:t>
        </w:r>
        <w:r>
          <w:rPr>
            <w:color w:val="6897BB"/>
          </w:rPr>
          <w:t>0</w:t>
        </w:r>
        <w:r>
          <w:rPr>
            <w:color w:val="CC7832"/>
          </w:rPr>
          <w:t xml:space="preserve">, </w:t>
        </w:r>
        <w:r>
          <w:rPr>
            <w:color w:val="A9B7C6"/>
          </w:rPr>
          <w:t>grid[k]</w:t>
        </w:r>
        <w:r>
          <w:rPr>
            <w:color w:val="CC7832"/>
          </w:rPr>
          <w:t xml:space="preserve">, </w:t>
        </w:r>
        <w:r>
          <w:rPr>
            <w:color w:val="6897BB"/>
          </w:rPr>
          <w:t>0</w:t>
        </w:r>
        <w:r>
          <w:rPr>
            <w:color w:val="CC7832"/>
          </w:rPr>
          <w:t xml:space="preserve">, </w:t>
        </w:r>
        <w:r>
          <w:rPr>
            <w:color w:val="6897BB"/>
          </w:rPr>
          <w:t>9</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w:t>
        </w:r>
      </w:ins>
    </w:p>
    <w:p w14:paraId="6DA52FF8" w14:textId="77777777" w:rsidR="00DD6A3B" w:rsidRPr="00DD6A3B" w:rsidRDefault="00DD6A3B">
      <w:pPr>
        <w:rPr>
          <w:ins w:id="2651" w:author="Tristen Paul" w:date="2020-10-18T01:16:00Z"/>
          <w:lang w:val="en-GB"/>
          <w:rPrChange w:id="2652" w:author="Tristen Paul" w:date="2020-10-18T01:19:00Z">
            <w:rPr>
              <w:ins w:id="2653" w:author="Tristen Paul" w:date="2020-10-18T01:16:00Z"/>
              <w:lang w:val="en-GB"/>
            </w:rPr>
          </w:rPrChange>
        </w:rPr>
        <w:pPrChange w:id="2654" w:author="Tristen Paul" w:date="2020-10-18T01:19:00Z">
          <w:pPr>
            <w:pStyle w:val="Heading1"/>
          </w:pPr>
        </w:pPrChange>
      </w:pPr>
    </w:p>
    <w:p w14:paraId="6EC6CA86" w14:textId="77777777" w:rsidR="00DD6A3B" w:rsidRDefault="00DD6A3B" w:rsidP="00DD6A3B">
      <w:pPr>
        <w:rPr>
          <w:ins w:id="2655" w:author="Tristen Paul" w:date="2020-10-18T01:16:00Z"/>
          <w:lang w:val="en-GB"/>
        </w:rPr>
      </w:pPr>
    </w:p>
    <w:p w14:paraId="4EB59810" w14:textId="77777777" w:rsidR="00DD6A3B" w:rsidRDefault="00DD6A3B" w:rsidP="00DD6A3B">
      <w:pPr>
        <w:rPr>
          <w:ins w:id="2656" w:author="Tristen Paul" w:date="2020-10-18T01:16:00Z"/>
          <w:lang w:val="en-GB"/>
        </w:rPr>
      </w:pPr>
    </w:p>
    <w:p w14:paraId="3BA8CE74" w14:textId="302A3099" w:rsidR="00DD6A3B" w:rsidRDefault="00DD6A3B" w:rsidP="00DD6A3B">
      <w:pPr>
        <w:pStyle w:val="Heading1"/>
        <w:rPr>
          <w:ins w:id="2657" w:author="Tristen Paul" w:date="2020-10-18T01:21:00Z"/>
          <w:lang w:val="en-GB"/>
        </w:rPr>
      </w:pPr>
      <w:ins w:id="2658" w:author="Tristen Paul" w:date="2020-10-18T01:13:00Z">
        <w:r>
          <w:rPr>
            <w:lang w:val="en-GB"/>
          </w:rPr>
          <w:lastRenderedPageBreak/>
          <w:t xml:space="preserve"> </w:t>
        </w:r>
      </w:ins>
      <w:ins w:id="2659" w:author="Tristen Paul" w:date="2020-10-18T01:21:00Z">
        <w:r>
          <w:rPr>
            <w:lang w:val="en-GB"/>
          </w:rPr>
          <w:t>Appendix E: Backtracking Recursive Implementation for Cell Count Experiment</w:t>
        </w:r>
      </w:ins>
    </w:p>
    <w:p w14:paraId="133E0ECA" w14:textId="40D8396B" w:rsidR="00DD6A3B" w:rsidRDefault="00696B3A">
      <w:pPr>
        <w:rPr>
          <w:ins w:id="2660" w:author="Tristen Paul" w:date="2020-10-18T01:13:00Z"/>
          <w:lang w:val="en-GB"/>
        </w:rPr>
        <w:pPrChange w:id="2661" w:author="Tristen Paul" w:date="2020-10-18T01:16:00Z">
          <w:pPr>
            <w:pStyle w:val="Heading1"/>
          </w:pPr>
        </w:pPrChange>
      </w:pPr>
      <w:ins w:id="2662" w:author="Michael Gomes" w:date="2020-10-18T19:40:00Z">
        <w:r>
          <w:rPr>
            <w:lang w:val="en-GB"/>
          </w:rPr>
          <w:t xml:space="preserve">This algorithm was </w:t>
        </w:r>
      </w:ins>
      <w:ins w:id="2663" w:author="Michael Gomes" w:date="2020-10-18T19:41:00Z">
        <w:r>
          <w:rPr>
            <w:lang w:val="en-GB"/>
          </w:rPr>
          <w:t>adapted from the code found from</w:t>
        </w:r>
      </w:ins>
      <w:ins w:id="2664" w:author="Michael Gomes" w:date="2020-10-18T19:40:00Z">
        <w:r>
          <w:rPr>
            <w:lang w:val="en-GB"/>
          </w:rPr>
          <w:t xml:space="preserve"> website [6], and is solely used for comparison purposes against our algorithm which utilises stacks</w:t>
        </w:r>
      </w:ins>
      <w:ins w:id="2665" w:author="Michael Gomes" w:date="2020-10-18T19:41:00Z">
        <w:r>
          <w:rPr>
            <w:lang w:val="en-GB"/>
          </w:rPr>
          <w:t xml:space="preserve"> again</w:t>
        </w:r>
      </w:ins>
      <w:ins w:id="2666" w:author="Michael Gomes" w:date="2020-10-18T19:40:00Z">
        <w:r>
          <w:rPr>
            <w:lang w:val="en-GB"/>
          </w:rPr>
          <w:t>.</w:t>
        </w:r>
      </w:ins>
    </w:p>
    <w:p w14:paraId="3CA58344" w14:textId="6F1F79C0" w:rsidR="00DD6A3B" w:rsidRDefault="00DD6A3B" w:rsidP="00DD6A3B">
      <w:pPr>
        <w:pStyle w:val="HTMLPreformatted"/>
        <w:shd w:val="clear" w:color="auto" w:fill="2B2B2B"/>
        <w:rPr>
          <w:ins w:id="2667" w:author="Tristen Paul" w:date="2020-10-18T01:21:00Z"/>
          <w:color w:val="A9B7C6"/>
        </w:rPr>
      </w:pPr>
      <w:ins w:id="2668" w:author="Tristen Paul" w:date="2020-10-18T01:21:00Z">
        <w:r>
          <w:rPr>
            <w:color w:val="CC7832"/>
          </w:rPr>
          <w:t xml:space="preserve">package </w:t>
        </w:r>
        <w:proofErr w:type="spellStart"/>
        <w:r>
          <w:rPr>
            <w:color w:val="A9B7C6"/>
          </w:rPr>
          <w:t>com.eucleia</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r>
        <w:r>
          <w:rPr>
            <w:color w:val="CC7832"/>
          </w:rPr>
          <w:br/>
          <w:t xml:space="preserve">public class </w:t>
        </w:r>
        <w:r>
          <w:rPr>
            <w:color w:val="A9B7C6"/>
          </w:rPr>
          <w:t>Program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/*Inputting grid */</w:t>
        </w:r>
        <w:r>
          <w:rPr>
            <w:color w:val="808080"/>
          </w:rPr>
          <w:br/>
          <w:t xml:space="preserve">        </w:t>
        </w:r>
        <w:r>
          <w:rPr>
            <w:color w:val="CC7832"/>
          </w:rPr>
          <w:t>int</w:t>
        </w:r>
        <w:r>
          <w:rPr>
            <w:color w:val="A9B7C6"/>
          </w:rPr>
          <w:t xml:space="preserve">[][] grid = </w:t>
        </w:r>
        <w:r>
          <w:rPr>
            <w:color w:val="CC7832"/>
          </w:rPr>
          <w:t>new int</w:t>
        </w:r>
        <w:r>
          <w:rPr>
            <w:color w:val="A9B7C6"/>
          </w:rPr>
          <w:t>[</w:t>
        </w:r>
        <w:r>
          <w:rPr>
            <w:color w:val="6897BB"/>
          </w:rPr>
          <w:t>9</w:t>
        </w:r>
        <w:r>
          <w:rPr>
            <w:color w:val="A9B7C6"/>
          </w:rPr>
          <w:t>][</w:t>
        </w:r>
        <w:r>
          <w:rPr>
            <w:color w:val="6897BB"/>
          </w:rPr>
          <w:t>9</w:t>
        </w:r>
        <w:r>
          <w:rPr>
            <w:color w:val="A9B7C6"/>
          </w:rPr>
          <w:t>]</w:t>
        </w:r>
        <w:r>
          <w:rPr>
            <w:color w:val="CC7832"/>
          </w:rPr>
          <w:t>;</w:t>
        </w:r>
        <w:r>
          <w:rPr>
            <w:color w:val="CC7832"/>
          </w:rPr>
          <w:br/>
          <w:t xml:space="preserve">        int</w:t>
        </w:r>
        <w:r>
          <w:rPr>
            <w:color w:val="A9B7C6"/>
          </w:rPr>
          <w:t xml:space="preserve">[][] </w:t>
        </w:r>
        <w:proofErr w:type="spellStart"/>
        <w:r>
          <w:rPr>
            <w:color w:val="A9B7C6"/>
          </w:rPr>
          <w:t>changedGrid</w:t>
        </w:r>
        <w:proofErr w:type="spellEnd"/>
        <w:r>
          <w:rPr>
            <w:color w:val="A9B7C6"/>
          </w:rPr>
          <w:t xml:space="preserve"> = </w:t>
        </w:r>
        <w:r>
          <w:rPr>
            <w:color w:val="CC7832"/>
          </w:rPr>
          <w:t>new int</w:t>
        </w:r>
        <w:r>
          <w:rPr>
            <w:color w:val="A9B7C6"/>
          </w:rPr>
          <w:t>[</w:t>
        </w:r>
        <w:r>
          <w:rPr>
            <w:color w:val="6897BB"/>
          </w:rPr>
          <w:t>9</w:t>
        </w:r>
        <w:r>
          <w:rPr>
            <w:color w:val="A9B7C6"/>
          </w:rPr>
          <w:t>][</w:t>
        </w:r>
        <w:r>
          <w:rPr>
            <w:color w:val="6897BB"/>
          </w:rPr>
          <w:t>9</w:t>
        </w:r>
        <w:r>
          <w:rPr>
            <w:color w:val="A9B7C6"/>
          </w:rPr>
          <w:t>]</w:t>
        </w:r>
        <w:r>
          <w:rPr>
            <w:color w:val="CC7832"/>
          </w:rPr>
          <w:t>;</w:t>
        </w:r>
        <w:r>
          <w:rPr>
            <w:color w:val="CC7832"/>
          </w:rPr>
          <w:br/>
          <w:t xml:space="preserve">        </w:t>
        </w:r>
        <w:r>
          <w:rPr>
            <w:color w:val="A9B7C6"/>
          </w:rPr>
          <w:t xml:space="preserve">Scanner in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9</w:t>
        </w:r>
        <w:r>
          <w:rPr>
            <w:color w:val="CC7832"/>
          </w:rPr>
          <w:t xml:space="preserve">; </w:t>
        </w:r>
        <w:r>
          <w:rPr>
            <w:color w:val="A9B7C6"/>
          </w:rPr>
          <w:t>k++) {</w:t>
        </w:r>
        <w:r>
          <w:rPr>
            <w:color w:val="A9B7C6"/>
          </w:rPr>
          <w:br/>
          <w:t xml:space="preserve">            String line = </w:t>
        </w:r>
        <w:proofErr w:type="spellStart"/>
        <w:r>
          <w:rPr>
            <w:color w:val="A9B7C6"/>
          </w:rPr>
          <w:t>in.nextLine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nums</w:t>
        </w:r>
        <w:proofErr w:type="spellEnd"/>
        <w:r>
          <w:rPr>
            <w:color w:val="A9B7C6"/>
          </w:rPr>
          <w:t xml:space="preserve"> = </w:t>
        </w:r>
        <w:proofErr w:type="spellStart"/>
        <w:r>
          <w:rPr>
            <w:color w:val="A9B7C6"/>
          </w:rPr>
          <w:t>line.split</w:t>
        </w:r>
        <w:proofErr w:type="spellEnd"/>
        <w:r>
          <w:rPr>
            <w:color w:val="A9B7C6"/>
          </w:rPr>
          <w:t>(</w:t>
        </w:r>
        <w:r>
          <w:rPr>
            <w:color w:val="6A8759"/>
          </w:rPr>
          <w: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grid[k][</w:t>
        </w:r>
        <w:proofErr w:type="spellStart"/>
        <w:r>
          <w:rPr>
            <w:color w:val="A9B7C6"/>
          </w:rPr>
          <w:t>i</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nums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changedGrid</w:t>
        </w:r>
        <w:proofErr w:type="spellEnd"/>
        <w:r>
          <w:rPr>
            <w:color w:val="A9B7C6"/>
          </w:rPr>
          <w:t>[k][</w:t>
        </w:r>
        <w:proofErr w:type="spellStart"/>
        <w:r>
          <w:rPr>
            <w:color w:val="A9B7C6"/>
          </w:rPr>
          <w:t>i</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nums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int </w:t>
        </w:r>
        <w:proofErr w:type="spellStart"/>
        <w:r>
          <w:rPr>
            <w:color w:val="A9B7C6"/>
          </w:rPr>
          <w:t>totCount</w:t>
        </w:r>
        <w:proofErr w:type="spellEnd"/>
        <w:r>
          <w:rPr>
            <w:color w:val="A9B7C6"/>
          </w:rPr>
          <w:t xml:space="preserve"> = </w:t>
        </w:r>
        <w:r>
          <w:rPr>
            <w:color w:val="6897BB"/>
          </w:rPr>
          <w:t>80</w:t>
        </w:r>
        <w:r>
          <w:rPr>
            <w:color w:val="CC7832"/>
          </w:rPr>
          <w:t>;</w:t>
        </w:r>
        <w:r>
          <w:rPr>
            <w:color w:val="CC7832"/>
          </w:rPr>
          <w:br/>
          <w:t xml:space="preserve">        </w:t>
        </w:r>
        <w:r>
          <w:rPr>
            <w:color w:val="A9B7C6"/>
          </w:rPr>
          <w:t xml:space="preserve">Random rand = </w:t>
        </w:r>
        <w:r>
          <w:rPr>
            <w:color w:val="CC7832"/>
          </w:rPr>
          <w:t xml:space="preserve">new </w:t>
        </w:r>
        <w:r>
          <w:rPr>
            <w:color w:val="A9B7C6"/>
          </w:rPr>
          <w:t>Random(</w:t>
        </w:r>
      </w:ins>
      <w:ins w:id="2669" w:author="Tristen Paul" w:date="2020-10-18T01:40:00Z">
        <w:r w:rsidR="004A62B1">
          <w:rPr>
            <w:color w:val="A9B7C6"/>
          </w:rPr>
          <w:t>1</w:t>
        </w:r>
      </w:ins>
      <w:ins w:id="2670" w:author="Tristen Paul" w:date="2020-10-18T01:21:00Z">
        <w:r>
          <w:rPr>
            <w:color w:val="A9B7C6"/>
          </w:rPr>
          <w:t>)</w:t>
        </w:r>
        <w:r>
          <w:rPr>
            <w:color w:val="CC7832"/>
          </w:rPr>
          <w:t>;</w:t>
        </w:r>
        <w:r>
          <w:rPr>
            <w:color w:val="CC7832"/>
          </w:rPr>
          <w:br/>
          <w:t xml:space="preserve">        while </w:t>
        </w:r>
        <w:r>
          <w:rPr>
            <w:color w:val="A9B7C6"/>
          </w:rPr>
          <w:t>(</w:t>
        </w:r>
        <w:proofErr w:type="spellStart"/>
        <w:r>
          <w:rPr>
            <w:color w:val="A9B7C6"/>
          </w:rPr>
          <w:t>totCount</w:t>
        </w:r>
        <w:proofErr w:type="spellEnd"/>
        <w:r>
          <w:rPr>
            <w:color w:val="A9B7C6"/>
          </w:rPr>
          <w:t xml:space="preserve"> &gt;= </w:t>
        </w:r>
        <w:r>
          <w:rPr>
            <w:color w:val="6897BB"/>
          </w:rPr>
          <w:t>22</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"Input grid"</w:t>
        </w:r>
        <w:r>
          <w:rPr>
            <w:color w:val="A9B7C6"/>
          </w:rPr>
          <w:t>)</w:t>
        </w:r>
        <w:r>
          <w:rPr>
            <w:color w:val="CC7832"/>
          </w:rPr>
          <w:t>;</w:t>
        </w:r>
        <w:r>
          <w:rPr>
            <w:color w:val="CC7832"/>
          </w:rPr>
          <w:br/>
          <w:t xml:space="preserve">            int </w:t>
        </w:r>
        <w:r>
          <w:rPr>
            <w:color w:val="A9B7C6"/>
          </w:rPr>
          <w:t xml:space="preserve">count = </w:t>
        </w:r>
        <w:r>
          <w:rPr>
            <w:color w:val="6897BB"/>
          </w:rPr>
          <w:t>5</w:t>
        </w:r>
        <w:r>
          <w:rPr>
            <w:color w:val="CC7832"/>
          </w:rPr>
          <w:t>;</w:t>
        </w:r>
        <w:r>
          <w:rPr>
            <w:color w:val="CC7832"/>
          </w:rPr>
          <w:br/>
          <w:t xml:space="preserve">            </w:t>
        </w:r>
        <w:proofErr w:type="spellStart"/>
        <w:r>
          <w:rPr>
            <w:color w:val="A9B7C6"/>
          </w:rPr>
          <w:t>totCount</w:t>
        </w:r>
        <w:proofErr w:type="spellEnd"/>
        <w:r>
          <w:rPr>
            <w:color w:val="A9B7C6"/>
          </w:rPr>
          <w:t xml:space="preserve"> = </w:t>
        </w:r>
        <w:proofErr w:type="spellStart"/>
        <w:r>
          <w:rPr>
            <w:color w:val="A9B7C6"/>
          </w:rPr>
          <w:t>totCount</w:t>
        </w:r>
        <w:proofErr w:type="spellEnd"/>
        <w:r>
          <w:rPr>
            <w:color w:val="A9B7C6"/>
          </w:rPr>
          <w:t xml:space="preserve"> - count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totCount</w:t>
        </w:r>
        <w:proofErr w:type="spellEnd"/>
        <w:r>
          <w:rPr>
            <w:color w:val="6A8759"/>
          </w:rPr>
          <w:t xml:space="preserve"> populated: " </w:t>
        </w:r>
        <w:r>
          <w:rPr>
            <w:color w:val="A9B7C6"/>
          </w:rPr>
          <w:t xml:space="preserve">+ </w:t>
        </w:r>
        <w:proofErr w:type="spellStart"/>
        <w:r>
          <w:rPr>
            <w:color w:val="A9B7C6"/>
          </w:rPr>
          <w:t>totCount</w:t>
        </w:r>
        <w:proofErr w:type="spellEnd"/>
        <w:r>
          <w:rPr>
            <w:color w:val="A9B7C6"/>
          </w:rPr>
          <w:t>)</w:t>
        </w:r>
        <w:r>
          <w:rPr>
            <w:color w:val="CC7832"/>
          </w:rPr>
          <w:t>;</w:t>
        </w:r>
        <w:r>
          <w:rPr>
            <w:color w:val="CC7832"/>
          </w:rPr>
          <w:br/>
          <w:t xml:space="preserve">            while </w:t>
        </w:r>
        <w:r>
          <w:rPr>
            <w:color w:val="A9B7C6"/>
          </w:rPr>
          <w:t xml:space="preserve">(count &gt; </w:t>
        </w:r>
        <w:r>
          <w:rPr>
            <w:color w:val="6897BB"/>
          </w:rPr>
          <w:t>0</w:t>
        </w:r>
        <w:r>
          <w:rPr>
            <w:color w:val="A9B7C6"/>
          </w:rPr>
          <w:t>) {</w:t>
        </w:r>
        <w:r>
          <w:rPr>
            <w:color w:val="A9B7C6"/>
          </w:rPr>
          <w:br/>
          <w:t xml:space="preserve">                </w:t>
        </w:r>
        <w:r>
          <w:rPr>
            <w:color w:val="CC7832"/>
          </w:rPr>
          <w:t xml:space="preserve">int </w:t>
        </w:r>
        <w:proofErr w:type="spellStart"/>
        <w:r>
          <w:rPr>
            <w:color w:val="A9B7C6"/>
          </w:rPr>
          <w:t>rowChange</w:t>
        </w:r>
        <w:proofErr w:type="spellEnd"/>
        <w:r>
          <w:rPr>
            <w:color w:val="A9B7C6"/>
          </w:rPr>
          <w:t xml:space="preserve"> = </w:t>
        </w:r>
        <w:proofErr w:type="spellStart"/>
        <w:r>
          <w:rPr>
            <w:color w:val="A9B7C6"/>
          </w:rPr>
          <w:t>rand.nextInt</w:t>
        </w:r>
        <w:proofErr w:type="spellEnd"/>
        <w:r>
          <w:rPr>
            <w:color w:val="A9B7C6"/>
          </w:rPr>
          <w:t>(</w:t>
        </w:r>
        <w:r>
          <w:rPr>
            <w:color w:val="6897BB"/>
          </w:rPr>
          <w:t>9</w:t>
        </w:r>
        <w:r>
          <w:rPr>
            <w:color w:val="A9B7C6"/>
          </w:rPr>
          <w:t>)</w:t>
        </w:r>
        <w:r>
          <w:rPr>
            <w:color w:val="CC7832"/>
          </w:rPr>
          <w:t>;</w:t>
        </w:r>
        <w:r>
          <w:rPr>
            <w:color w:val="CC7832"/>
          </w:rPr>
          <w:br/>
          <w:t xml:space="preserve">                int </w:t>
        </w:r>
        <w:proofErr w:type="spellStart"/>
        <w:r>
          <w:rPr>
            <w:color w:val="A9B7C6"/>
          </w:rPr>
          <w:t>colChange</w:t>
        </w:r>
        <w:proofErr w:type="spellEnd"/>
        <w:r>
          <w:rPr>
            <w:color w:val="A9B7C6"/>
          </w:rPr>
          <w:t xml:space="preserve"> = </w:t>
        </w:r>
        <w:proofErr w:type="spellStart"/>
        <w:r>
          <w:rPr>
            <w:color w:val="A9B7C6"/>
          </w:rPr>
          <w:t>rand.nextInt</w:t>
        </w:r>
        <w:proofErr w:type="spellEnd"/>
        <w:r>
          <w:rPr>
            <w:color w:val="A9B7C6"/>
          </w:rPr>
          <w:t>(</w:t>
        </w:r>
        <w:r>
          <w:rPr>
            <w:color w:val="6897BB"/>
          </w:rPr>
          <w:t>9</w:t>
        </w:r>
        <w:r>
          <w:rPr>
            <w:color w:val="A9B7C6"/>
          </w:rPr>
          <w:t>)</w:t>
        </w:r>
        <w:r>
          <w:rPr>
            <w:color w:val="CC7832"/>
          </w:rPr>
          <w:t>;</w:t>
        </w:r>
        <w:r>
          <w:rPr>
            <w:color w:val="CC7832"/>
          </w:rPr>
          <w:br/>
          <w:t xml:space="preserve">                if </w:t>
        </w:r>
        <w:r>
          <w:rPr>
            <w:color w:val="A9B7C6"/>
          </w:rPr>
          <w:t>(</w:t>
        </w:r>
        <w:proofErr w:type="spellStart"/>
        <w:r>
          <w:rPr>
            <w:color w:val="A9B7C6"/>
          </w:rPr>
          <w:t>changedGrid</w:t>
        </w:r>
        <w:proofErr w:type="spellEnd"/>
        <w:r>
          <w:rPr>
            <w:color w:val="A9B7C6"/>
          </w:rPr>
          <w:t>[</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897BB"/>
          </w:rPr>
          <w:t>0</w:t>
        </w:r>
        <w:r>
          <w:rPr>
            <w:color w:val="A9B7C6"/>
          </w:rPr>
          <w:t>) {</w:t>
        </w:r>
        <w:r>
          <w:rPr>
            <w:color w:val="A9B7C6"/>
          </w:rPr>
          <w:br/>
          <w:t xml:space="preserve">                    grid[</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changedGrid</w:t>
        </w:r>
        <w:proofErr w:type="spellEnd"/>
        <w:r>
          <w:rPr>
            <w:color w:val="A9B7C6"/>
          </w:rPr>
          <w:t>[</w:t>
        </w:r>
        <w:proofErr w:type="spellStart"/>
        <w:r>
          <w:rPr>
            <w:color w:val="A9B7C6"/>
          </w:rPr>
          <w:t>rowChange</w:t>
        </w:r>
        <w:proofErr w:type="spellEnd"/>
        <w:r>
          <w:rPr>
            <w:color w:val="A9B7C6"/>
          </w:rPr>
          <w:t>][</w:t>
        </w:r>
        <w:proofErr w:type="spellStart"/>
        <w:r>
          <w:rPr>
            <w:color w:val="A9B7C6"/>
          </w:rPr>
          <w:t>colChange</w:t>
        </w:r>
        <w:proofErr w:type="spellEnd"/>
        <w:r>
          <w:rPr>
            <w:color w:val="A9B7C6"/>
          </w:rPr>
          <w:t xml:space="preserve">] = </w:t>
        </w:r>
        <w:r>
          <w:rPr>
            <w:color w:val="6897BB"/>
          </w:rPr>
          <w:t>0</w:t>
        </w:r>
        <w:r>
          <w:rPr>
            <w:color w:val="CC7832"/>
          </w:rPr>
          <w:t>;</w:t>
        </w:r>
        <w:r>
          <w:rPr>
            <w:color w:val="CC7832"/>
          </w:rPr>
          <w:br/>
          <w:t xml:space="preserve">                    </w:t>
        </w:r>
        <w:r>
          <w:rPr>
            <w:color w:val="A9B7C6"/>
          </w:rPr>
          <w:t xml:space="preserve">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A9B7C6"/>
          </w:rPr>
          <w:t>print</w:t>
        </w:r>
        <w:r>
          <w:rPr>
            <w:color w:val="A9B7C6"/>
          </w:rPr>
          <w:t>(grid)</w:t>
        </w:r>
        <w:r>
          <w:rPr>
            <w:color w:val="CC7832"/>
          </w:rPr>
          <w:t>;</w:t>
        </w:r>
        <w:r>
          <w:rPr>
            <w:color w:val="CC7832"/>
          </w:rPr>
          <w:br/>
          <w:t xml:space="preserve">            </w:t>
        </w:r>
        <w:r>
          <w:rPr>
            <w:color w:val="A9B7C6"/>
          </w:rPr>
          <w:t xml:space="preserve">Program </w:t>
        </w:r>
        <w:proofErr w:type="spellStart"/>
        <w:r>
          <w:rPr>
            <w:color w:val="A9B7C6"/>
          </w:rPr>
          <w:t>ob</w:t>
        </w:r>
        <w:proofErr w:type="spellEnd"/>
        <w:r>
          <w:rPr>
            <w:color w:val="A9B7C6"/>
          </w:rPr>
          <w:t xml:space="preserve"> = </w:t>
        </w:r>
        <w:r>
          <w:rPr>
            <w:color w:val="CC7832"/>
          </w:rPr>
          <w:t xml:space="preserve">new </w:t>
        </w:r>
        <w:r>
          <w:rPr>
            <w:color w:val="A9B7C6"/>
          </w:rPr>
          <w:t>Program()</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"Output grid"</w:t>
        </w:r>
        <w:r>
          <w:rPr>
            <w:color w:val="A9B7C6"/>
          </w:rPr>
          <w:t>)</w:t>
        </w:r>
        <w:r>
          <w:rPr>
            <w:color w:val="CC7832"/>
          </w:rPr>
          <w:t>;</w:t>
        </w:r>
        <w:r>
          <w:rPr>
            <w:color w:val="CC7832"/>
          </w:rPr>
          <w:br/>
          <w:t xml:space="preserve">            </w:t>
        </w:r>
        <w:r>
          <w:rPr>
            <w:color w:val="808080"/>
          </w:rPr>
          <w:t>/*Solving grid */</w:t>
        </w:r>
        <w:r>
          <w:rPr>
            <w:color w:val="808080"/>
          </w:rPr>
          <w:br/>
          <w:t xml:space="preserve">            </w:t>
        </w:r>
        <w:r>
          <w:rPr>
            <w:color w:val="A9B7C6"/>
          </w:rPr>
          <w:t xml:space="preserve">Timer </w:t>
        </w:r>
        <w:proofErr w:type="spellStart"/>
        <w:r>
          <w:rPr>
            <w:color w:val="A9B7C6"/>
          </w:rPr>
          <w:t>myTimer</w:t>
        </w:r>
        <w:proofErr w:type="spellEnd"/>
        <w:r>
          <w:rPr>
            <w:color w:val="A9B7C6"/>
          </w:rPr>
          <w:t xml:space="preserve"> = </w:t>
        </w:r>
        <w:r>
          <w:rPr>
            <w:color w:val="CC7832"/>
          </w:rPr>
          <w:t xml:space="preserve">new </w:t>
        </w:r>
        <w:r>
          <w:rPr>
            <w:color w:val="A9B7C6"/>
          </w:rPr>
          <w:t>Timer()</w:t>
        </w:r>
        <w:r>
          <w:rPr>
            <w:color w:val="CC7832"/>
          </w:rPr>
          <w:t>;</w:t>
        </w:r>
        <w:r>
          <w:rPr>
            <w:color w:val="CC7832"/>
          </w:rPr>
          <w:br/>
          <w:t xml:space="preserve">            </w:t>
        </w:r>
        <w:proofErr w:type="spellStart"/>
        <w:r>
          <w:rPr>
            <w:color w:val="A9B7C6"/>
          </w:rPr>
          <w:t>myTimer.start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solve = </w:t>
        </w:r>
        <w:r>
          <w:rPr>
            <w:i/>
            <w:iCs/>
            <w:color w:val="A9B7C6"/>
          </w:rPr>
          <w:t>solve</w:t>
        </w:r>
        <w:r>
          <w:rPr>
            <w:color w:val="A9B7C6"/>
          </w:rPr>
          <w:t>(grid</w:t>
        </w:r>
        <w:r>
          <w:rPr>
            <w:color w:val="CC7832"/>
          </w:rPr>
          <w:t xml:space="preserve">, </w:t>
        </w:r>
        <w:proofErr w:type="spellStart"/>
        <w:r>
          <w:rPr>
            <w:color w:val="A9B7C6"/>
          </w:rPr>
          <w:t>grid.</w:t>
        </w:r>
        <w:r>
          <w:rPr>
            <w:color w:val="9876AA"/>
          </w:rPr>
          <w:t>length</w:t>
        </w:r>
        <w:proofErr w:type="spellEnd"/>
        <w:r>
          <w:rPr>
            <w:color w:val="A9B7C6"/>
          </w:rPr>
          <w:t>)</w:t>
        </w:r>
        <w:r>
          <w:rPr>
            <w:color w:val="CC7832"/>
          </w:rPr>
          <w:t>;</w:t>
        </w:r>
        <w:r>
          <w:rPr>
            <w:color w:val="CC7832"/>
          </w:rPr>
          <w:br/>
          <w:t xml:space="preserve">            </w:t>
        </w:r>
        <w:proofErr w:type="spellStart"/>
        <w:r>
          <w:rPr>
            <w:color w:val="A9B7C6"/>
          </w:rPr>
          <w:t>myTimer.stop</w:t>
        </w:r>
        <w:proofErr w:type="spellEnd"/>
        <w:r>
          <w:rPr>
            <w:color w:val="A9B7C6"/>
          </w:rPr>
          <w:t>()</w:t>
        </w:r>
        <w:r>
          <w:rPr>
            <w:color w:val="CC7832"/>
          </w:rPr>
          <w:t>;</w:t>
        </w:r>
        <w:r>
          <w:rPr>
            <w:color w:val="CC7832"/>
          </w:rPr>
          <w:br/>
          <w:t xml:space="preserve">            if </w:t>
        </w:r>
        <w:r>
          <w:rPr>
            <w:color w:val="A9B7C6"/>
          </w:rPr>
          <w:t>(solve) {</w:t>
        </w:r>
        <w:r>
          <w:rPr>
            <w:color w:val="A9B7C6"/>
          </w:rPr>
          <w:br/>
          <w:t xml:space="preserve">                </w:t>
        </w:r>
        <w:r>
          <w:rPr>
            <w:i/>
            <w:iCs/>
            <w:color w:val="A9B7C6"/>
          </w:rPr>
          <w:t>print</w:t>
        </w:r>
        <w:r>
          <w:rPr>
            <w:color w:val="A9B7C6"/>
          </w:rPr>
          <w:t>(grid)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solution"</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"Time: " </w:t>
        </w:r>
        <w:r>
          <w:rPr>
            <w:color w:val="A9B7C6"/>
          </w:rPr>
          <w:t xml:space="preserve">+ </w:t>
        </w:r>
        <w:proofErr w:type="spellStart"/>
        <w:r>
          <w:rPr>
            <w:color w:val="A9B7C6"/>
          </w:rPr>
          <w:t>String.valueOf</w:t>
        </w:r>
        <w:proofErr w:type="spellEnd"/>
        <w:r>
          <w:rPr>
            <w:color w:val="A9B7C6"/>
          </w:rPr>
          <w:t>(</w:t>
        </w:r>
        <w:proofErr w:type="spellStart"/>
        <w:r>
          <w:rPr>
            <w:color w:val="A9B7C6"/>
          </w:rPr>
          <w:t>myTimer.getTime</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9</w:t>
        </w:r>
        <w:r>
          <w:rPr>
            <w:color w:val="CC7832"/>
          </w:rPr>
          <w:t xml:space="preserve">; </w:t>
        </w:r>
        <w:r>
          <w:rPr>
            <w:color w:val="A9B7C6"/>
          </w:rPr>
          <w:t>k++) {</w:t>
        </w:r>
        <w:r>
          <w:rPr>
            <w:color w:val="A9B7C6"/>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changedGrid</w:t>
        </w:r>
        <w:proofErr w:type="spellEnd"/>
        <w:r>
          <w:rPr>
            <w:color w:val="A9B7C6"/>
          </w:rPr>
          <w:t>[k]</w:t>
        </w:r>
        <w:r>
          <w:rPr>
            <w:color w:val="CC7832"/>
          </w:rPr>
          <w:t xml:space="preserve">, </w:t>
        </w:r>
        <w:r>
          <w:rPr>
            <w:color w:val="6897BB"/>
          </w:rPr>
          <w:t>0</w:t>
        </w:r>
        <w:r>
          <w:rPr>
            <w:color w:val="CC7832"/>
          </w:rPr>
          <w:t xml:space="preserve">, </w:t>
        </w:r>
        <w:r>
          <w:rPr>
            <w:color w:val="A9B7C6"/>
          </w:rPr>
          <w:t>grid[k]</w:t>
        </w:r>
        <w:r>
          <w:rPr>
            <w:color w:val="CC7832"/>
          </w:rPr>
          <w:t xml:space="preserve">, </w:t>
        </w:r>
        <w:r>
          <w:rPr>
            <w:color w:val="6897BB"/>
          </w:rPr>
          <w:t>0</w:t>
        </w:r>
        <w:r>
          <w:rPr>
            <w:color w:val="CC7832"/>
          </w:rPr>
          <w:t xml:space="preserve">, </w:t>
        </w:r>
        <w:r>
          <w:rPr>
            <w:color w:val="6897BB"/>
          </w:rPr>
          <w:t>9</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r>
          <w:rPr>
            <w:color w:val="FFC66D"/>
          </w:rPr>
          <w:t>solve</w:t>
        </w:r>
        <w:r>
          <w:rPr>
            <w:color w:val="A9B7C6"/>
          </w:rPr>
          <w:t>(</w:t>
        </w:r>
        <w:r>
          <w:rPr>
            <w:color w:val="CC7832"/>
          </w:rPr>
          <w:t>int</w:t>
        </w:r>
        <w:r>
          <w:rPr>
            <w:color w:val="A9B7C6"/>
          </w:rPr>
          <w:t>[][] grid</w:t>
        </w:r>
        <w:r>
          <w:rPr>
            <w:color w:val="CC7832"/>
          </w:rPr>
          <w:t xml:space="preserve">, int </w:t>
        </w:r>
        <w:r>
          <w:rPr>
            <w:color w:val="A9B7C6"/>
          </w:rPr>
          <w:t>n) {</w:t>
        </w:r>
        <w:r>
          <w:rPr>
            <w:color w:val="A9B7C6"/>
          </w:rPr>
          <w:br/>
          <w:t xml:space="preserve">        </w:t>
        </w:r>
        <w:r>
          <w:rPr>
            <w:color w:val="808080"/>
          </w:rPr>
          <w:t>// int solved[][] = grid;</w:t>
        </w:r>
        <w:r>
          <w:rPr>
            <w:color w:val="808080"/>
          </w:rPr>
          <w:br/>
          <w:t xml:space="preserve">        </w:t>
        </w:r>
        <w:r>
          <w:rPr>
            <w:color w:val="CC7832"/>
          </w:rPr>
          <w:t xml:space="preserve">int </w:t>
        </w:r>
        <w:r>
          <w:rPr>
            <w:color w:val="A9B7C6"/>
          </w:rPr>
          <w:t>row = -</w:t>
        </w:r>
        <w:r>
          <w:rPr>
            <w:color w:val="6897BB"/>
          </w:rPr>
          <w:t>1</w:t>
        </w:r>
        <w:r>
          <w:rPr>
            <w:color w:val="CC7832"/>
          </w:rPr>
          <w:t xml:space="preserve">, </w:t>
        </w:r>
        <w:r>
          <w:rPr>
            <w:color w:val="A9B7C6"/>
          </w:rPr>
          <w:t>col = -</w:t>
        </w:r>
        <w:r>
          <w:rPr>
            <w:color w:val="6897BB"/>
          </w:rPr>
          <w:t>1</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flag = </w:t>
        </w:r>
        <w:r>
          <w:rPr>
            <w:color w:val="CC7832"/>
          </w:rPr>
          <w:t>true;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(grid[</w:t>
        </w:r>
        <w:proofErr w:type="spellStart"/>
        <w:r>
          <w:rPr>
            <w:color w:val="A9B7C6"/>
          </w:rPr>
          <w:t>i</w:t>
        </w:r>
        <w:proofErr w:type="spellEnd"/>
        <w:r>
          <w:rPr>
            <w:color w:val="A9B7C6"/>
          </w:rPr>
          <w:t xml:space="preserve">][j] == </w:t>
        </w:r>
        <w:r>
          <w:rPr>
            <w:color w:val="6897BB"/>
          </w:rPr>
          <w:t>0</w:t>
        </w:r>
        <w:r>
          <w:rPr>
            <w:color w:val="A9B7C6"/>
          </w:rPr>
          <w:t>) {</w:t>
        </w:r>
        <w:r>
          <w:rPr>
            <w:color w:val="A9B7C6"/>
          </w:rPr>
          <w:br/>
          <w:t xml:space="preserve">                    row = </w:t>
        </w:r>
        <w:proofErr w:type="spellStart"/>
        <w:r>
          <w:rPr>
            <w:color w:val="A9B7C6"/>
          </w:rPr>
          <w:t>i</w:t>
        </w:r>
        <w:proofErr w:type="spellEnd"/>
        <w:r>
          <w:rPr>
            <w:color w:val="CC7832"/>
          </w:rPr>
          <w:t>;</w:t>
        </w:r>
        <w:r>
          <w:rPr>
            <w:color w:val="CC7832"/>
          </w:rPr>
          <w:br/>
          <w:t xml:space="preserve">                    </w:t>
        </w:r>
        <w:r>
          <w:rPr>
            <w:color w:val="A9B7C6"/>
          </w:rPr>
          <w:t>col = j</w:t>
        </w:r>
        <w:r>
          <w:rPr>
            <w:color w:val="CC7832"/>
          </w:rPr>
          <w:t>;</w:t>
        </w:r>
        <w:r>
          <w:rPr>
            <w:color w:val="CC7832"/>
          </w:rPr>
          <w:br/>
          <w:t xml:space="preserve">                    </w:t>
        </w:r>
        <w:r>
          <w:rPr>
            <w:color w:val="A9B7C6"/>
          </w:rPr>
          <w:t xml:space="preserve">flag =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(!flag)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if </w:t>
        </w:r>
        <w:r>
          <w:rPr>
            <w:color w:val="A9B7C6"/>
          </w:rPr>
          <w:t>(flag)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value = </w:t>
        </w:r>
        <w:r>
          <w:rPr>
            <w:color w:val="6897BB"/>
          </w:rPr>
          <w:t>1</w:t>
        </w:r>
        <w:r>
          <w:rPr>
            <w:color w:val="CC7832"/>
          </w:rPr>
          <w:t xml:space="preserve">; </w:t>
        </w:r>
        <w:r>
          <w:rPr>
            <w:color w:val="A9B7C6"/>
          </w:rPr>
          <w:t>value &lt;= n</w:t>
        </w:r>
        <w:r>
          <w:rPr>
            <w:color w:val="CC7832"/>
          </w:rPr>
          <w:t xml:space="preserve">; </w:t>
        </w:r>
        <w:r>
          <w:rPr>
            <w:color w:val="A9B7C6"/>
          </w:rPr>
          <w:t>value++) {</w:t>
        </w:r>
        <w:r>
          <w:rPr>
            <w:color w:val="A9B7C6"/>
          </w:rPr>
          <w:br/>
          <w:t xml:space="preserve">                </w:t>
        </w:r>
        <w:r>
          <w:rPr>
            <w:color w:val="CC7832"/>
          </w:rPr>
          <w:t xml:space="preserve">if </w:t>
        </w:r>
        <w:r>
          <w:rPr>
            <w:color w:val="A9B7C6"/>
          </w:rPr>
          <w:t>(</w:t>
        </w:r>
        <w:proofErr w:type="spellStart"/>
        <w:r>
          <w:rPr>
            <w:i/>
            <w:iCs/>
            <w:color w:val="A9B7C6"/>
          </w:rPr>
          <w:t>validState</w:t>
        </w:r>
        <w:proofErr w:type="spellEnd"/>
        <w:r>
          <w:rPr>
            <w:color w:val="A9B7C6"/>
          </w:rPr>
          <w:t>(grid</w:t>
        </w:r>
        <w:r>
          <w:rPr>
            <w:color w:val="CC7832"/>
          </w:rPr>
          <w:t xml:space="preserve">, </w:t>
        </w:r>
        <w:r>
          <w:rPr>
            <w:color w:val="A9B7C6"/>
          </w:rPr>
          <w:t>row</w:t>
        </w:r>
        <w:r>
          <w:rPr>
            <w:color w:val="CC7832"/>
          </w:rPr>
          <w:t xml:space="preserve">, </w:t>
        </w:r>
        <w:r>
          <w:rPr>
            <w:color w:val="A9B7C6"/>
          </w:rPr>
          <w:t>col</w:t>
        </w:r>
        <w:r>
          <w:rPr>
            <w:color w:val="CC7832"/>
          </w:rPr>
          <w:t xml:space="preserve">, </w:t>
        </w:r>
        <w:r>
          <w:rPr>
            <w:color w:val="A9B7C6"/>
          </w:rPr>
          <w:t>value)) {</w:t>
        </w:r>
        <w:r>
          <w:rPr>
            <w:color w:val="A9B7C6"/>
          </w:rPr>
          <w:br/>
          <w:t xml:space="preserve">                    grid[row][col] = value</w:t>
        </w:r>
        <w:r>
          <w:rPr>
            <w:color w:val="CC7832"/>
          </w:rPr>
          <w:t>;</w:t>
        </w:r>
        <w:r>
          <w:rPr>
            <w:color w:val="CC7832"/>
          </w:rPr>
          <w:br/>
          <w:t xml:space="preserve">                    if </w:t>
        </w:r>
        <w:r>
          <w:rPr>
            <w:color w:val="A9B7C6"/>
          </w:rPr>
          <w:t>(</w:t>
        </w:r>
        <w:r>
          <w:rPr>
            <w:i/>
            <w:iCs/>
            <w:color w:val="A9B7C6"/>
          </w:rPr>
          <w:t>solve</w:t>
        </w:r>
        <w:r>
          <w:rPr>
            <w:color w:val="A9B7C6"/>
          </w:rPr>
          <w:t>(grid</w:t>
        </w:r>
        <w:r>
          <w:rPr>
            <w:color w:val="CC7832"/>
          </w:rPr>
          <w:t xml:space="preserve">, </w:t>
        </w:r>
        <w:r>
          <w:rPr>
            <w:color w:val="A9B7C6"/>
          </w:rPr>
          <w:t>n))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grid[row][col] =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validState</w:t>
        </w:r>
        <w:proofErr w:type="spellEnd"/>
        <w:r>
          <w:rPr>
            <w:color w:val="A9B7C6"/>
          </w:rPr>
          <w:t>(</w:t>
        </w:r>
        <w:r>
          <w:rPr>
            <w:color w:val="CC7832"/>
          </w:rPr>
          <w:t>int</w:t>
        </w:r>
        <w:r>
          <w:rPr>
            <w:color w:val="A9B7C6"/>
          </w:rPr>
          <w:t>[][] grid</w:t>
        </w:r>
        <w:r>
          <w:rPr>
            <w:color w:val="CC7832"/>
          </w:rPr>
          <w:t xml:space="preserve">, int </w:t>
        </w:r>
        <w:r>
          <w:rPr>
            <w:color w:val="A9B7C6"/>
          </w:rPr>
          <w:t>row</w:t>
        </w:r>
        <w:r>
          <w:rPr>
            <w:color w:val="CC7832"/>
          </w:rPr>
          <w:t xml:space="preserve">, int </w:t>
        </w:r>
        <w:r>
          <w:rPr>
            <w:color w:val="A9B7C6"/>
          </w:rPr>
          <w:t>col</w:t>
        </w:r>
        <w:r>
          <w:rPr>
            <w:color w:val="CC7832"/>
          </w:rPr>
          <w:t xml:space="preserve">, int </w:t>
        </w:r>
        <w:r>
          <w:rPr>
            <w:color w:val="A9B7C6"/>
          </w:rPr>
          <w:t>n) {</w:t>
        </w:r>
        <w:r>
          <w:rPr>
            <w:color w:val="A9B7C6"/>
          </w:rPr>
          <w:br/>
          <w:t xml:space="preserve">        </w:t>
        </w:r>
        <w:r>
          <w:rPr>
            <w:color w:val="CC7832"/>
          </w:rPr>
          <w:t xml:space="preserve">int </w:t>
        </w:r>
        <w:proofErr w:type="spellStart"/>
        <w:r>
          <w:rPr>
            <w:color w:val="A9B7C6"/>
          </w:rPr>
          <w:t>len</w:t>
        </w:r>
        <w:proofErr w:type="spellEnd"/>
        <w:r>
          <w:rPr>
            <w:color w:val="A9B7C6"/>
          </w:rPr>
          <w:t xml:space="preserve"> = </w:t>
        </w:r>
        <w:proofErr w:type="spellStart"/>
        <w:r>
          <w:rPr>
            <w:color w:val="A9B7C6"/>
          </w:rPr>
          <w:t>grid.</w:t>
        </w:r>
        <w:r>
          <w:rPr>
            <w:color w:val="9876AA"/>
          </w:rPr>
          <w:t>length</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len</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(grid[row][</w:t>
        </w:r>
        <w:proofErr w:type="spellStart"/>
        <w:r>
          <w:rPr>
            <w:color w:val="A9B7C6"/>
          </w:rPr>
          <w:t>i</w:t>
        </w:r>
        <w:proofErr w:type="spellEnd"/>
        <w:r>
          <w:rPr>
            <w:color w:val="A9B7C6"/>
          </w:rPr>
          <w:t>] == n || grid[</w:t>
        </w:r>
        <w:proofErr w:type="spellStart"/>
        <w:r>
          <w:rPr>
            <w:color w:val="A9B7C6"/>
          </w:rPr>
          <w:t>i</w:t>
        </w:r>
        <w:proofErr w:type="spellEnd"/>
        <w:r>
          <w:rPr>
            <w:color w:val="A9B7C6"/>
          </w:rPr>
          <w:t>][col] == 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int </w:t>
        </w:r>
        <w:proofErr w:type="spellStart"/>
        <w:r>
          <w:rPr>
            <w:color w:val="A9B7C6"/>
          </w:rPr>
          <w:t>sqrtLen</w:t>
        </w:r>
        <w:proofErr w:type="spellEnd"/>
        <w:r>
          <w:rPr>
            <w:color w:val="A9B7C6"/>
          </w:rPr>
          <w:t xml:space="preserve"> = (</w:t>
        </w:r>
        <w:r>
          <w:rPr>
            <w:color w:val="CC7832"/>
          </w:rPr>
          <w:t>int</w:t>
        </w:r>
        <w:r>
          <w:rPr>
            <w:color w:val="A9B7C6"/>
          </w:rPr>
          <w:t xml:space="preserve">) </w:t>
        </w:r>
        <w:proofErr w:type="spellStart"/>
        <w:r>
          <w:rPr>
            <w:color w:val="A9B7C6"/>
          </w:rPr>
          <w:t>Math.</w:t>
        </w:r>
        <w:r>
          <w:rPr>
            <w:i/>
            <w:iCs/>
            <w:color w:val="A9B7C6"/>
          </w:rPr>
          <w:t>sqrt</w:t>
        </w:r>
        <w:proofErr w:type="spellEnd"/>
        <w:r>
          <w:rPr>
            <w:color w:val="A9B7C6"/>
          </w:rPr>
          <w:t>(</w:t>
        </w:r>
        <w:proofErr w:type="spellStart"/>
        <w:r>
          <w:rPr>
            <w:color w:val="A9B7C6"/>
          </w:rPr>
          <w:t>len</w:t>
        </w:r>
        <w:proofErr w:type="spellEnd"/>
        <w:r>
          <w:rPr>
            <w:color w:val="A9B7C6"/>
          </w:rPr>
          <w:t>)</w:t>
        </w:r>
        <w:r>
          <w:rPr>
            <w:color w:val="CC7832"/>
          </w:rPr>
          <w:t>;</w:t>
        </w:r>
        <w:r>
          <w:rPr>
            <w:color w:val="CC7832"/>
          </w:rPr>
          <w:br/>
          <w:t xml:space="preserve">        int </w:t>
        </w:r>
        <w:r>
          <w:rPr>
            <w:color w:val="A9B7C6"/>
          </w:rPr>
          <w:t xml:space="preserve">StartRow3x3 = row - row % </w:t>
        </w:r>
        <w:proofErr w:type="spellStart"/>
        <w:r>
          <w:rPr>
            <w:color w:val="A9B7C6"/>
          </w:rPr>
          <w:t>sqrtLen</w:t>
        </w:r>
        <w:proofErr w:type="spellEnd"/>
        <w:r>
          <w:rPr>
            <w:color w:val="CC7832"/>
          </w:rPr>
          <w:t>;</w:t>
        </w:r>
        <w:r>
          <w:rPr>
            <w:color w:val="CC7832"/>
          </w:rPr>
          <w:br/>
          <w:t xml:space="preserve">        int </w:t>
        </w:r>
        <w:r>
          <w:rPr>
            <w:color w:val="A9B7C6"/>
          </w:rPr>
          <w:t xml:space="preserve">StartCol3x3 = col - col % </w:t>
        </w:r>
        <w:proofErr w:type="spellStart"/>
        <w:r>
          <w:rPr>
            <w:color w:val="A9B7C6"/>
          </w:rPr>
          <w:t>sqrtLen</w:t>
        </w:r>
        <w:proofErr w:type="spellEnd"/>
        <w:r>
          <w:rPr>
            <w:color w:val="CC7832"/>
          </w:rPr>
          <w:t>;</w:t>
        </w:r>
        <w:r>
          <w:rPr>
            <w:color w:val="CC7832"/>
          </w:rPr>
          <w:br/>
        </w:r>
        <w:r>
          <w:rPr>
            <w:color w:val="CC7832"/>
          </w:rPr>
          <w:br/>
          <w:t xml:space="preserve">        for </w:t>
        </w:r>
        <w:r>
          <w:rPr>
            <w:color w:val="A9B7C6"/>
          </w:rPr>
          <w:t>(</w:t>
        </w:r>
        <w:r>
          <w:rPr>
            <w:color w:val="CC7832"/>
          </w:rPr>
          <w:t xml:space="preserve">int </w:t>
        </w:r>
        <w:r>
          <w:rPr>
            <w:color w:val="A9B7C6"/>
          </w:rPr>
          <w:t>k = StartRow3x3</w:t>
        </w:r>
        <w:r>
          <w:rPr>
            <w:color w:val="CC7832"/>
          </w:rPr>
          <w:t xml:space="preserve">; </w:t>
        </w:r>
        <w:r>
          <w:rPr>
            <w:color w:val="A9B7C6"/>
          </w:rPr>
          <w:t xml:space="preserve">k &lt; StartRow3x3 + </w:t>
        </w:r>
        <w:proofErr w:type="spellStart"/>
        <w:r>
          <w:rPr>
            <w:color w:val="A9B7C6"/>
          </w:rPr>
          <w:t>sqrtLen</w:t>
        </w:r>
        <w:proofErr w:type="spellEnd"/>
        <w:r>
          <w:rPr>
            <w:color w:val="CC7832"/>
          </w:rPr>
          <w:t xml:space="preserve">; </w:t>
        </w:r>
        <w:r>
          <w:rPr>
            <w:color w:val="A9B7C6"/>
          </w:rPr>
          <w:t>k++) {</w:t>
        </w:r>
        <w:r>
          <w:rPr>
            <w:color w:val="A9B7C6"/>
          </w:rPr>
          <w:br/>
          <w:t xml:space="preserve">            </w:t>
        </w:r>
        <w:r>
          <w:rPr>
            <w:color w:val="CC7832"/>
          </w:rPr>
          <w:t xml:space="preserve">for </w:t>
        </w:r>
        <w:r>
          <w:rPr>
            <w:color w:val="A9B7C6"/>
          </w:rPr>
          <w:t>(</w:t>
        </w:r>
        <w:r>
          <w:rPr>
            <w:color w:val="CC7832"/>
          </w:rPr>
          <w:t xml:space="preserve">int </w:t>
        </w:r>
        <w:r>
          <w:rPr>
            <w:color w:val="A9B7C6"/>
          </w:rPr>
          <w:t>l = StartCol3x3</w:t>
        </w:r>
        <w:r>
          <w:rPr>
            <w:color w:val="CC7832"/>
          </w:rPr>
          <w:t xml:space="preserve">; </w:t>
        </w:r>
        <w:r>
          <w:rPr>
            <w:color w:val="A9B7C6"/>
          </w:rPr>
          <w:t xml:space="preserve">l &lt; StartCol3x3 + </w:t>
        </w:r>
        <w:proofErr w:type="spellStart"/>
        <w:r>
          <w:rPr>
            <w:color w:val="A9B7C6"/>
          </w:rPr>
          <w:t>sqrtLen</w:t>
        </w:r>
        <w:proofErr w:type="spellEnd"/>
        <w:r>
          <w:rPr>
            <w:color w:val="CC7832"/>
          </w:rPr>
          <w:t xml:space="preserve">; </w:t>
        </w:r>
        <w:r>
          <w:rPr>
            <w:color w:val="A9B7C6"/>
          </w:rPr>
          <w:t>l++) {</w:t>
        </w:r>
        <w:r>
          <w:rPr>
            <w:color w:val="A9B7C6"/>
          </w:rPr>
          <w:br/>
          <w:t xml:space="preserve">                </w:t>
        </w:r>
        <w:r>
          <w:rPr>
            <w:color w:val="CC7832"/>
          </w:rPr>
          <w:t xml:space="preserve">if </w:t>
        </w:r>
        <w:r>
          <w:rPr>
            <w:color w:val="A9B7C6"/>
          </w:rPr>
          <w:t>(grid[k][l] == 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lastRenderedPageBreak/>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print</w:t>
        </w:r>
        <w:r>
          <w:rPr>
            <w:color w:val="A9B7C6"/>
          </w:rPr>
          <w:t>(</w:t>
        </w:r>
        <w:r>
          <w:rPr>
            <w:color w:val="CC7832"/>
          </w:rPr>
          <w:t>int</w:t>
        </w:r>
        <w:r>
          <w:rPr>
            <w:color w:val="A9B7C6"/>
          </w:rPr>
          <w:t>[][] grid)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9</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(grid[</w:t>
        </w:r>
        <w:proofErr w:type="spellStart"/>
        <w:r>
          <w:rPr>
            <w:color w:val="A9B7C6"/>
          </w:rPr>
          <w:t>i</w:t>
        </w:r>
        <w:proofErr w:type="spellEnd"/>
        <w:r>
          <w:rPr>
            <w:color w:val="A9B7C6"/>
          </w:rPr>
          <w:t xml:space="preserve">][j]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ins>
    </w:p>
    <w:p w14:paraId="32A8DD49" w14:textId="77777777" w:rsidR="00134C09" w:rsidRPr="00134C09" w:rsidRDefault="00134C09">
      <w:pPr>
        <w:rPr>
          <w:lang w:val="en-GB"/>
        </w:rPr>
      </w:pPr>
    </w:p>
    <w:sectPr w:rsidR="00134C09" w:rsidRPr="00134C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isten Paul" w:date="2020-10-12T02:47:00Z" w:initials="TP">
    <w:p w14:paraId="0FE5735A" w14:textId="6619F905" w:rsidR="007A24CD" w:rsidRDefault="007A24CD">
      <w:pPr>
        <w:pStyle w:val="CommentText"/>
      </w:pPr>
      <w:r>
        <w:rPr>
          <w:rStyle w:val="CommentReference"/>
        </w:rPr>
        <w:annotationRef/>
      </w:r>
      <w:r>
        <w:t>Do we need an introduction before this?</w:t>
      </w:r>
    </w:p>
  </w:comment>
  <w:comment w:id="2" w:author="Tristen Paul" w:date="2020-10-12T02:36:00Z" w:initials="TP">
    <w:p w14:paraId="53718D53" w14:textId="6BE6DED6" w:rsidR="007A24CD" w:rsidRDefault="007A24CD">
      <w:pPr>
        <w:pStyle w:val="CommentText"/>
      </w:pPr>
      <w:r>
        <w:rPr>
          <w:rStyle w:val="CommentReference"/>
        </w:rPr>
        <w:annotationRef/>
      </w:r>
      <w:r>
        <w:t>Note to self to remove – seems redundant – Maybe add theoretical comparison to pen and paper method ???</w:t>
      </w:r>
    </w:p>
  </w:comment>
  <w:comment w:id="16" w:author="Michael Gomes" w:date="2020-10-16T11:29:00Z" w:initials="MG">
    <w:p w14:paraId="145A8332" w14:textId="53D49F49" w:rsidR="007A24CD" w:rsidRDefault="007A24CD">
      <w:pPr>
        <w:pStyle w:val="CommentText"/>
      </w:pPr>
      <w:r>
        <w:rPr>
          <w:rStyle w:val="CommentReference"/>
        </w:rPr>
        <w:annotationRef/>
      </w:r>
      <w:r>
        <w:t>Added aim 4 and 5. Not sure if they are suitable.</w:t>
      </w:r>
    </w:p>
  </w:comment>
  <w:comment w:id="17" w:author="Tristen Paul" w:date="2020-10-17T00:13:00Z" w:initials="TP">
    <w:p w14:paraId="6878C86E" w14:textId="418CAC48" w:rsidR="007A24CD" w:rsidRDefault="007A24CD">
      <w:pPr>
        <w:pStyle w:val="CommentText"/>
      </w:pPr>
      <w:r>
        <w:rPr>
          <w:rStyle w:val="CommentReference"/>
        </w:rPr>
        <w:annotationRef/>
      </w:r>
      <w:r>
        <w:t>Made some minor edits and removed my obsolete aim. Happy with it</w:t>
      </w:r>
    </w:p>
  </w:comment>
  <w:comment w:id="33" w:author="Tristen Paul" w:date="2020-10-12T01:39:00Z" w:initials="TP">
    <w:p w14:paraId="54813F7A" w14:textId="7498C2A8" w:rsidR="007A24CD" w:rsidRDefault="007A24CD">
      <w:pPr>
        <w:pStyle w:val="CommentText"/>
      </w:pPr>
      <w:r>
        <w:rPr>
          <w:rStyle w:val="CommentReference"/>
        </w:rPr>
        <w:annotationRef/>
      </w:r>
      <w:r>
        <w:t>Note to self to update</w:t>
      </w:r>
    </w:p>
  </w:comment>
  <w:comment w:id="74" w:author="Tristen Paul" w:date="2020-10-12T02:46:00Z" w:initials="TP">
    <w:p w14:paraId="3043E01A" w14:textId="63C822A1" w:rsidR="007A24CD" w:rsidRDefault="007A24CD">
      <w:pPr>
        <w:pStyle w:val="CommentText"/>
      </w:pPr>
      <w:r>
        <w:rPr>
          <w:rStyle w:val="CommentReference"/>
        </w:rPr>
        <w:annotationRef/>
      </w:r>
      <w:r>
        <w:t>Find a better way to say this at some point</w:t>
      </w:r>
    </w:p>
  </w:comment>
  <w:comment w:id="75" w:author="Tristen Paul" w:date="2020-10-14T01:27:00Z" w:initials="TP">
    <w:p w14:paraId="3E17B7E7" w14:textId="2E8F9096" w:rsidR="007A24CD" w:rsidRDefault="007A24CD">
      <w:pPr>
        <w:pStyle w:val="CommentText"/>
      </w:pPr>
      <w:r>
        <w:rPr>
          <w:rStyle w:val="CommentReference"/>
        </w:rPr>
        <w:annotationRef/>
      </w:r>
      <w:r>
        <w:t>Done I think</w:t>
      </w:r>
    </w:p>
  </w:comment>
  <w:comment w:id="98" w:author="Tristen Paul" w:date="2020-10-14T01:56:00Z" w:initials="TP">
    <w:p w14:paraId="6179CA61" w14:textId="77777777" w:rsidR="007A24CD" w:rsidRDefault="007A24CD" w:rsidP="001654FB">
      <w:pPr>
        <w:pStyle w:val="CommentText"/>
      </w:pPr>
      <w:r>
        <w:rPr>
          <w:rStyle w:val="CommentReference"/>
        </w:rPr>
        <w:annotationRef/>
      </w:r>
      <w:r>
        <w:t>Can we not say we generated these randomly in some way. There is an algorithm for this in one of the papers I think…</w:t>
      </w:r>
    </w:p>
  </w:comment>
  <w:comment w:id="99" w:author="Tristen Paul" w:date="2020-10-17T00:22:00Z" w:initials="TP">
    <w:p w14:paraId="669676E6" w14:textId="510B9F90" w:rsidR="007A24CD" w:rsidRDefault="007A24CD">
      <w:pPr>
        <w:pStyle w:val="CommentText"/>
      </w:pPr>
      <w:r>
        <w:rPr>
          <w:rStyle w:val="CommentReference"/>
        </w:rPr>
        <w:annotationRef/>
      </w:r>
      <w:r>
        <w:t>Thanks Michael</w:t>
      </w:r>
    </w:p>
  </w:comment>
  <w:comment w:id="142" w:author="Tristen Paul" w:date="2020-10-14T01:32:00Z" w:initials="TP">
    <w:p w14:paraId="61F7236B" w14:textId="77777777" w:rsidR="007A24CD" w:rsidRDefault="007A24CD">
      <w:pPr>
        <w:pStyle w:val="CommentText"/>
      </w:pPr>
      <w:r>
        <w:rPr>
          <w:rStyle w:val="CommentReference"/>
        </w:rPr>
        <w:annotationRef/>
      </w:r>
      <w:r>
        <w:t>Still to decide the numbers here – very hard should have 17 clues max???</w:t>
      </w:r>
    </w:p>
    <w:p w14:paraId="11958C23" w14:textId="5CDE9496" w:rsidR="007A24CD" w:rsidRDefault="007A24CD">
      <w:pPr>
        <w:pStyle w:val="CommentText"/>
      </w:pPr>
    </w:p>
  </w:comment>
  <w:comment w:id="186" w:author="Michael Gomes" w:date="2020-10-16T11:49:00Z" w:initials="MG">
    <w:p w14:paraId="6E91DF33" w14:textId="410ACFAD" w:rsidR="007A24CD" w:rsidRDefault="007A24CD">
      <w:pPr>
        <w:pStyle w:val="CommentText"/>
      </w:pPr>
      <w:r>
        <w:rPr>
          <w:rStyle w:val="CommentReference"/>
        </w:rPr>
        <w:annotationRef/>
      </w:r>
      <w:r>
        <w:t xml:space="preserve">Added some </w:t>
      </w:r>
      <w:proofErr w:type="spellStart"/>
      <w:r>
        <w:t>kak</w:t>
      </w:r>
      <w:proofErr w:type="spellEnd"/>
      <w:r>
        <w:t xml:space="preserve"> for choice of metric for Analysis.</w:t>
      </w:r>
    </w:p>
  </w:comment>
  <w:comment w:id="187" w:author="Tristen Paul" w:date="2020-10-17T00:21:00Z" w:initials="TP">
    <w:p w14:paraId="1632F569" w14:textId="5584E6C8" w:rsidR="007A24CD" w:rsidRDefault="007A24CD">
      <w:pPr>
        <w:pStyle w:val="CommentText"/>
      </w:pPr>
      <w:r>
        <w:rPr>
          <w:rStyle w:val="CommentReference"/>
        </w:rPr>
        <w:annotationRef/>
      </w:r>
      <w:r>
        <w:t>Minor changes but happy</w:t>
      </w:r>
    </w:p>
  </w:comment>
  <w:comment w:id="204" w:author="Tristen Paul" w:date="2020-10-14T01:56:00Z" w:initials="TP">
    <w:p w14:paraId="1A178C39" w14:textId="2F31D2AA" w:rsidR="007A24CD" w:rsidRDefault="007A24CD">
      <w:pPr>
        <w:pStyle w:val="CommentText"/>
      </w:pPr>
      <w:r>
        <w:rPr>
          <w:rStyle w:val="CommentReference"/>
        </w:rPr>
        <w:annotationRef/>
      </w:r>
      <w:r>
        <w:t>Can we not say we generated these randomly in some way. There is an algorithm for this in one of the papers I think…</w:t>
      </w:r>
    </w:p>
  </w:comment>
  <w:comment w:id="231" w:author="Tristen Paul" w:date="2020-10-14T01:48:00Z" w:initials="TP">
    <w:p w14:paraId="210499A7" w14:textId="77777777" w:rsidR="007A24CD" w:rsidRDefault="007A24CD">
      <w:pPr>
        <w:pStyle w:val="CommentText"/>
      </w:pPr>
      <w:r>
        <w:rPr>
          <w:rStyle w:val="CommentReference"/>
        </w:rPr>
        <w:annotationRef/>
      </w:r>
      <w:r>
        <w:t xml:space="preserve">Performance implications? </w:t>
      </w:r>
      <w:proofErr w:type="spellStart"/>
      <w:r>
        <w:t>Meesa</w:t>
      </w:r>
      <w:proofErr w:type="spellEnd"/>
      <w:r>
        <w:t xml:space="preserve"> have no idea</w:t>
      </w:r>
    </w:p>
    <w:p w14:paraId="02E92C6F" w14:textId="5477AFF7" w:rsidR="007A24CD" w:rsidRDefault="007A24CD">
      <w:pPr>
        <w:pStyle w:val="CommentText"/>
      </w:pPr>
      <w:r>
        <w:rPr>
          <w:noProof/>
        </w:rPr>
        <w:drawing>
          <wp:inline distT="0" distB="0" distL="0" distR="0" wp14:anchorId="472263D2" wp14:editId="4EDD49E7">
            <wp:extent cx="1392687" cy="1392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011" cy="1403011"/>
                    </a:xfrm>
                    <a:prstGeom prst="rect">
                      <a:avLst/>
                    </a:prstGeom>
                    <a:noFill/>
                    <a:ln>
                      <a:noFill/>
                    </a:ln>
                  </pic:spPr>
                </pic:pic>
              </a:graphicData>
            </a:graphic>
          </wp:inline>
        </w:drawing>
      </w:r>
    </w:p>
  </w:comment>
  <w:comment w:id="290" w:author="Tristen Paul" w:date="2020-10-14T01:38:00Z" w:initials="TP">
    <w:p w14:paraId="51C15EB9" w14:textId="14DE9B80" w:rsidR="007A24CD" w:rsidRDefault="007A24CD">
      <w:pPr>
        <w:pStyle w:val="CommentText"/>
      </w:pPr>
      <w:r>
        <w:rPr>
          <w:rStyle w:val="CommentReference"/>
        </w:rPr>
        <w:annotationRef/>
      </w:r>
      <w:r>
        <w:t>Placeholder system for Michael’s dinosaur</w:t>
      </w:r>
    </w:p>
  </w:comment>
  <w:comment w:id="291" w:author="Michael Gomes" w:date="2020-10-16T14:33:00Z" w:initials="MG">
    <w:p w14:paraId="7EE4BB3F" w14:textId="076B4EFE" w:rsidR="007A24CD" w:rsidRDefault="007A24CD">
      <w:pPr>
        <w:pStyle w:val="CommentText"/>
      </w:pPr>
      <w:r>
        <w:rPr>
          <w:rStyle w:val="CommentReference"/>
        </w:rPr>
        <w:annotationRef/>
      </w:r>
      <w:r>
        <w:t>It truly is a dinosaur -_-</w:t>
      </w:r>
    </w:p>
  </w:comment>
  <w:comment w:id="292" w:author="Tristen Paul" w:date="2020-10-17T00:22:00Z" w:initials="TP">
    <w:p w14:paraId="45F53858" w14:textId="29DF4BD4" w:rsidR="007A24CD" w:rsidRDefault="007A24CD">
      <w:pPr>
        <w:pStyle w:val="CommentText"/>
      </w:pPr>
      <w:r>
        <w:rPr>
          <w:rStyle w:val="CommentReference"/>
        </w:rPr>
        <w:annotationRef/>
      </w:r>
      <w:r>
        <w:t>XD</w:t>
      </w:r>
    </w:p>
  </w:comment>
  <w:comment w:id="323" w:author="Tristen Paul" w:date="2020-10-17T19:50:00Z" w:initials="TP">
    <w:p w14:paraId="5BCA067B" w14:textId="6A0BD71E" w:rsidR="007A24CD" w:rsidRDefault="007A24CD">
      <w:pPr>
        <w:pStyle w:val="CommentText"/>
      </w:pPr>
      <w:r>
        <w:rPr>
          <w:rStyle w:val="CommentReference"/>
        </w:rPr>
        <w:annotationRef/>
      </w:r>
      <w:r>
        <w:t>Add figure numbers to each table and graph</w:t>
      </w:r>
    </w:p>
  </w:comment>
  <w:comment w:id="2201" w:author="Tristen Paul" w:date="2020-10-17T00:23:00Z" w:initials="TP">
    <w:p w14:paraId="1F0B93EB" w14:textId="182C62C0" w:rsidR="007A24CD" w:rsidRPr="007A365E" w:rsidRDefault="007A24CD">
      <w:pPr>
        <w:pStyle w:val="CommentText"/>
        <w:rPr>
          <w:sz w:val="16"/>
          <w:szCs w:val="16"/>
        </w:rPr>
      </w:pPr>
      <w:r>
        <w:rPr>
          <w:rStyle w:val="CommentReference"/>
        </w:rPr>
        <w:annotationRef/>
      </w:r>
      <w:r>
        <w:rPr>
          <w:rStyle w:val="CommentReference"/>
        </w:rPr>
        <w:t>I know I formatted the table like this but should we swap the no. populated elements values to run ascending instead of descending?</w:t>
      </w:r>
    </w:p>
  </w:comment>
  <w:comment w:id="2202" w:author="Tristen Paul" w:date="2020-10-17T19:27:00Z" w:initials="TP">
    <w:p w14:paraId="0C2B9259" w14:textId="77777777" w:rsidR="007A24CD" w:rsidRDefault="007A24CD">
      <w:pPr>
        <w:pStyle w:val="CommentText"/>
      </w:pPr>
      <w:r>
        <w:rPr>
          <w:rStyle w:val="CommentReference"/>
        </w:rPr>
        <w:annotationRef/>
      </w:r>
      <w:r>
        <w:t>I fixed it LOL – took me a while to figure out these tables are dynamic</w:t>
      </w:r>
    </w:p>
    <w:p w14:paraId="56ACF680" w14:textId="423F2998" w:rsidR="007A24CD" w:rsidRDefault="007A24CD">
      <w:pPr>
        <w:pStyle w:val="CommentText"/>
      </w:pPr>
    </w:p>
  </w:comment>
  <w:comment w:id="2271" w:author="Michael Gomes" w:date="2020-10-16T14:21:00Z" w:initials="MG">
    <w:p w14:paraId="03F789F9" w14:textId="07C9E175" w:rsidR="007A24CD" w:rsidRDefault="007A24CD">
      <w:pPr>
        <w:pStyle w:val="CommentText"/>
      </w:pPr>
      <w:r>
        <w:rPr>
          <w:rStyle w:val="CommentReference"/>
        </w:rPr>
        <w:annotationRef/>
      </w:r>
      <w:r>
        <w:t>Not sure if the following paragraphs belong here. Some of this can probably be chucked into implementation.</w:t>
      </w:r>
    </w:p>
  </w:comment>
  <w:comment w:id="2272" w:author="Tristen Paul" w:date="2020-10-17T00:24:00Z" w:initials="TP">
    <w:p w14:paraId="58F4B633" w14:textId="39BE8812" w:rsidR="007A24CD" w:rsidRDefault="007A24CD">
      <w:pPr>
        <w:pStyle w:val="CommentText"/>
      </w:pPr>
      <w:r>
        <w:rPr>
          <w:rStyle w:val="CommentReference"/>
        </w:rPr>
        <w:annotationRef/>
      </w:r>
      <w:r>
        <w:t>Nope, I’m happy with it in interpretation. Fits better here I think. We can ask Tristan but I think it’s fine</w:t>
      </w:r>
    </w:p>
  </w:comment>
  <w:comment w:id="2449" w:author="Tristen Paul" w:date="2020-10-17T00:41:00Z" w:initials="TP">
    <w:p w14:paraId="1C98C7D6" w14:textId="77777777" w:rsidR="007A24CD" w:rsidRDefault="007A24CD" w:rsidP="00F32746">
      <w:pPr>
        <w:pStyle w:val="CommentText"/>
      </w:pPr>
      <w:r>
        <w:rPr>
          <w:rStyle w:val="CommentReference"/>
        </w:rPr>
        <w:annotationRef/>
      </w:r>
      <w:r>
        <w:t>Shouldn’t this be in relation to theory?</w:t>
      </w:r>
    </w:p>
  </w:comment>
  <w:comment w:id="2450" w:author="Tristen Paul" w:date="2020-10-17T20:28:00Z" w:initials="TP">
    <w:p w14:paraId="46DB1D3F" w14:textId="439CCBA8" w:rsidR="007A24CD" w:rsidRDefault="007A24CD">
      <w:pPr>
        <w:pStyle w:val="CommentText"/>
      </w:pPr>
      <w:r>
        <w:rPr>
          <w:rStyle w:val="CommentReference"/>
        </w:rPr>
        <w:annotationRef/>
      </w:r>
      <w:r>
        <w:t>Moved</w:t>
      </w:r>
    </w:p>
  </w:comment>
  <w:comment w:id="2459" w:author="Tristen Paul" w:date="2020-10-17T00:41:00Z" w:initials="TP">
    <w:p w14:paraId="5FE5188F" w14:textId="4EBFA6DE" w:rsidR="007A24CD" w:rsidRDefault="007A24CD">
      <w:pPr>
        <w:pStyle w:val="CommentText"/>
      </w:pPr>
      <w:r>
        <w:rPr>
          <w:rStyle w:val="CommentReference"/>
        </w:rPr>
        <w:annotationRef/>
      </w:r>
      <w:r>
        <w:t>Shouldn’t this be in relation to theory?</w:t>
      </w:r>
    </w:p>
  </w:comment>
  <w:comment w:id="2480" w:author="Tristen Paul" w:date="2020-10-12T02:48:00Z" w:initials="TP">
    <w:p w14:paraId="75EEDCA8" w14:textId="0FADE0FD" w:rsidR="007A24CD" w:rsidRDefault="007A24CD">
      <w:pPr>
        <w:pStyle w:val="CommentText"/>
      </w:pPr>
      <w:r>
        <w:rPr>
          <w:rStyle w:val="CommentReference"/>
        </w:rPr>
        <w:annotationRef/>
      </w:r>
      <w:r>
        <w:t>Should be easy given NP-complete – no pattern solves our problem</w:t>
      </w:r>
    </w:p>
  </w:comment>
  <w:comment w:id="2584" w:author="Tristen Paul" w:date="2020-10-12T02:49:00Z" w:initials="TP">
    <w:p w14:paraId="374EEC37" w14:textId="0A61F5C7" w:rsidR="007A24CD" w:rsidRDefault="007A24CD">
      <w:pPr>
        <w:pStyle w:val="CommentText"/>
      </w:pPr>
      <w:r>
        <w:rPr>
          <w:rStyle w:val="CommentReference"/>
        </w:rPr>
        <w:annotationRef/>
      </w:r>
      <w:r>
        <w:t>I’ve used IEEE referencing since it seems to be the most popular in these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5735A" w15:done="0"/>
  <w15:commentEx w15:paraId="53718D53" w15:done="0"/>
  <w15:commentEx w15:paraId="145A8332" w15:done="1"/>
  <w15:commentEx w15:paraId="6878C86E" w15:paraIdParent="145A8332" w15:done="1"/>
  <w15:commentEx w15:paraId="54813F7A" w15:done="0"/>
  <w15:commentEx w15:paraId="3043E01A" w15:done="1"/>
  <w15:commentEx w15:paraId="3E17B7E7" w15:paraIdParent="3043E01A" w15:done="1"/>
  <w15:commentEx w15:paraId="6179CA61" w15:done="1"/>
  <w15:commentEx w15:paraId="669676E6" w15:paraIdParent="6179CA61" w15:done="1"/>
  <w15:commentEx w15:paraId="11958C23" w15:done="0"/>
  <w15:commentEx w15:paraId="6E91DF33" w15:done="1"/>
  <w15:commentEx w15:paraId="1632F569" w15:paraIdParent="6E91DF33" w15:done="1"/>
  <w15:commentEx w15:paraId="1A178C39" w15:done="0"/>
  <w15:commentEx w15:paraId="02E92C6F" w15:done="0"/>
  <w15:commentEx w15:paraId="51C15EB9" w15:done="1"/>
  <w15:commentEx w15:paraId="7EE4BB3F" w15:paraIdParent="51C15EB9" w15:done="1"/>
  <w15:commentEx w15:paraId="45F53858" w15:paraIdParent="51C15EB9" w15:done="1"/>
  <w15:commentEx w15:paraId="5BCA067B" w15:done="0"/>
  <w15:commentEx w15:paraId="1F0B93EB" w15:done="1"/>
  <w15:commentEx w15:paraId="56ACF680" w15:paraIdParent="1F0B93EB" w15:done="1"/>
  <w15:commentEx w15:paraId="03F789F9" w15:done="0"/>
  <w15:commentEx w15:paraId="58F4B633" w15:paraIdParent="03F789F9" w15:done="0"/>
  <w15:commentEx w15:paraId="1C98C7D6" w15:done="1"/>
  <w15:commentEx w15:paraId="46DB1D3F" w15:paraIdParent="1C98C7D6" w15:done="1"/>
  <w15:commentEx w15:paraId="5FE5188F" w15:done="0"/>
  <w15:commentEx w15:paraId="75EEDCA8" w15:done="1"/>
  <w15:commentEx w15:paraId="374EEC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24E" w16cex:dateUtc="2020-10-12T00:47:00Z"/>
  <w16cex:commentExtensible w16cex:durableId="232E3FA3" w16cex:dateUtc="2020-10-12T00:36:00Z"/>
  <w16cex:commentExtensible w16cex:durableId="2334028F" w16cex:dateUtc="2020-10-16T09:29:00Z"/>
  <w16cex:commentExtensible w16cex:durableId="2334B5AE" w16cex:dateUtc="2020-10-16T22:13:00Z"/>
  <w16cex:commentExtensible w16cex:durableId="232E324E" w16cex:dateUtc="2020-10-11T23:39:00Z"/>
  <w16cex:commentExtensible w16cex:durableId="232E4220" w16cex:dateUtc="2020-10-12T00:46:00Z"/>
  <w16cex:commentExtensible w16cex:durableId="2330D29B" w16cex:dateUtc="2020-10-13T23:27:00Z"/>
  <w16cex:commentExtensible w16cex:durableId="233404BD" w16cex:dateUtc="2020-10-13T23:56:00Z"/>
  <w16cex:commentExtensible w16cex:durableId="2334B7AE" w16cex:dateUtc="2020-10-16T22:22:00Z"/>
  <w16cex:commentExtensible w16cex:durableId="2330D3C8" w16cex:dateUtc="2020-10-13T23:32:00Z"/>
  <w16cex:commentExtensible w16cex:durableId="2334074A" w16cex:dateUtc="2020-10-16T09:49:00Z"/>
  <w16cex:commentExtensible w16cex:durableId="2334B795" w16cex:dateUtc="2020-10-16T22:21:00Z"/>
  <w16cex:commentExtensible w16cex:durableId="2330D951" w16cex:dateUtc="2020-10-13T23:56:00Z"/>
  <w16cex:commentExtensible w16cex:durableId="2330D77F" w16cex:dateUtc="2020-10-13T23:48:00Z"/>
  <w16cex:commentExtensible w16cex:durableId="2330D52B" w16cex:dateUtc="2020-10-13T23:38:00Z"/>
  <w16cex:commentExtensible w16cex:durableId="23342DD2" w16cex:dateUtc="2020-10-16T12:33:00Z"/>
  <w16cex:commentExtensible w16cex:durableId="2334B7C2" w16cex:dateUtc="2020-10-16T22:22:00Z"/>
  <w16cex:commentExtensible w16cex:durableId="2335C98C" w16cex:dateUtc="2020-10-17T17:50:00Z"/>
  <w16cex:commentExtensible w16cex:durableId="2334B7F4" w16cex:dateUtc="2020-10-16T22:23:00Z"/>
  <w16cex:commentExtensible w16cex:durableId="2335C41C" w16cex:dateUtc="2020-10-17T17:27:00Z"/>
  <w16cex:commentExtensible w16cex:durableId="23342AF6" w16cex:dateUtc="2020-10-16T12:21:00Z"/>
  <w16cex:commentExtensible w16cex:durableId="2334B851" w16cex:dateUtc="2020-10-16T22:24:00Z"/>
  <w16cex:commentExtensible w16cex:durableId="2335D207" w16cex:dateUtc="2020-10-16T22:41:00Z"/>
  <w16cex:commentExtensible w16cex:durableId="2335D279" w16cex:dateUtc="2020-10-17T18:28:00Z"/>
  <w16cex:commentExtensible w16cex:durableId="2334BC29" w16cex:dateUtc="2020-10-16T22:41:00Z"/>
  <w16cex:commentExtensible w16cex:durableId="232E428C" w16cex:dateUtc="2020-10-12T00:48:00Z"/>
  <w16cex:commentExtensible w16cex:durableId="232E42CE" w16cex:dateUtc="2020-10-12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5735A" w16cid:durableId="232E424E"/>
  <w16cid:commentId w16cid:paraId="53718D53" w16cid:durableId="232E3FA3"/>
  <w16cid:commentId w16cid:paraId="145A8332" w16cid:durableId="2334028F"/>
  <w16cid:commentId w16cid:paraId="6878C86E" w16cid:durableId="2334B5AE"/>
  <w16cid:commentId w16cid:paraId="54813F7A" w16cid:durableId="232E324E"/>
  <w16cid:commentId w16cid:paraId="3043E01A" w16cid:durableId="232E4220"/>
  <w16cid:commentId w16cid:paraId="3E17B7E7" w16cid:durableId="2330D29B"/>
  <w16cid:commentId w16cid:paraId="6179CA61" w16cid:durableId="233404BD"/>
  <w16cid:commentId w16cid:paraId="669676E6" w16cid:durableId="2334B7AE"/>
  <w16cid:commentId w16cid:paraId="11958C23" w16cid:durableId="2330D3C8"/>
  <w16cid:commentId w16cid:paraId="6E91DF33" w16cid:durableId="2334074A"/>
  <w16cid:commentId w16cid:paraId="1632F569" w16cid:durableId="2334B795"/>
  <w16cid:commentId w16cid:paraId="1A178C39" w16cid:durableId="2330D951"/>
  <w16cid:commentId w16cid:paraId="02E92C6F" w16cid:durableId="2330D77F"/>
  <w16cid:commentId w16cid:paraId="51C15EB9" w16cid:durableId="2330D52B"/>
  <w16cid:commentId w16cid:paraId="7EE4BB3F" w16cid:durableId="23342DD2"/>
  <w16cid:commentId w16cid:paraId="45F53858" w16cid:durableId="2334B7C2"/>
  <w16cid:commentId w16cid:paraId="5BCA067B" w16cid:durableId="2335C98C"/>
  <w16cid:commentId w16cid:paraId="1F0B93EB" w16cid:durableId="2334B7F4"/>
  <w16cid:commentId w16cid:paraId="56ACF680" w16cid:durableId="2335C41C"/>
  <w16cid:commentId w16cid:paraId="03F789F9" w16cid:durableId="23342AF6"/>
  <w16cid:commentId w16cid:paraId="58F4B633" w16cid:durableId="2334B851"/>
  <w16cid:commentId w16cid:paraId="1C98C7D6" w16cid:durableId="2335D207"/>
  <w16cid:commentId w16cid:paraId="46DB1D3F" w16cid:durableId="2335D279"/>
  <w16cid:commentId w16cid:paraId="5FE5188F" w16cid:durableId="2334BC29"/>
  <w16cid:commentId w16cid:paraId="75EEDCA8" w16cid:durableId="232E428C"/>
  <w16cid:commentId w16cid:paraId="374EEC37" w16cid:durableId="232E4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E70EB"/>
    <w:multiLevelType w:val="hybridMultilevel"/>
    <w:tmpl w:val="D3D631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8C259FE"/>
    <w:multiLevelType w:val="hybridMultilevel"/>
    <w:tmpl w:val="0A1E7BD6"/>
    <w:lvl w:ilvl="0" w:tplc="1C090015">
      <w:start w:val="1"/>
      <w:numFmt w:val="upperLetter"/>
      <w:lvlText w:val="%1."/>
      <w:lvlJc w:val="left"/>
      <w:pPr>
        <w:ind w:left="-6120" w:hanging="360"/>
      </w:pPr>
      <w:rPr>
        <w:rFonts w:hint="default"/>
      </w:rPr>
    </w:lvl>
    <w:lvl w:ilvl="1" w:tplc="1C090019" w:tentative="1">
      <w:start w:val="1"/>
      <w:numFmt w:val="lowerLetter"/>
      <w:lvlText w:val="%2."/>
      <w:lvlJc w:val="left"/>
      <w:pPr>
        <w:ind w:left="-5400" w:hanging="360"/>
      </w:pPr>
    </w:lvl>
    <w:lvl w:ilvl="2" w:tplc="1C09001B" w:tentative="1">
      <w:start w:val="1"/>
      <w:numFmt w:val="lowerRoman"/>
      <w:lvlText w:val="%3."/>
      <w:lvlJc w:val="right"/>
      <w:pPr>
        <w:ind w:left="-468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2520" w:hanging="180"/>
      </w:pPr>
    </w:lvl>
    <w:lvl w:ilvl="6" w:tplc="1C09000F" w:tentative="1">
      <w:start w:val="1"/>
      <w:numFmt w:val="decimal"/>
      <w:lvlText w:val="%7."/>
      <w:lvlJc w:val="left"/>
      <w:pPr>
        <w:ind w:left="-1800" w:hanging="360"/>
      </w:pPr>
    </w:lvl>
    <w:lvl w:ilvl="7" w:tplc="1C090019" w:tentative="1">
      <w:start w:val="1"/>
      <w:numFmt w:val="lowerLetter"/>
      <w:lvlText w:val="%8."/>
      <w:lvlJc w:val="left"/>
      <w:pPr>
        <w:ind w:left="-1080" w:hanging="360"/>
      </w:pPr>
    </w:lvl>
    <w:lvl w:ilvl="8" w:tplc="1C09001B" w:tentative="1">
      <w:start w:val="1"/>
      <w:numFmt w:val="lowerRoman"/>
      <w:lvlText w:val="%9."/>
      <w:lvlJc w:val="right"/>
      <w:pPr>
        <w:ind w:left="-360" w:hanging="180"/>
      </w:pPr>
    </w:lvl>
  </w:abstractNum>
  <w:abstractNum w:abstractNumId="2" w15:restartNumberingAfterBreak="0">
    <w:nsid w:val="70A11A03"/>
    <w:multiLevelType w:val="hybridMultilevel"/>
    <w:tmpl w:val="11F07C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sten Paul">
    <w15:presenceInfo w15:providerId="Windows Live" w15:userId="b896236a464d28b1"/>
  </w15:person>
  <w15:person w15:author="Michael Gomes">
    <w15:presenceInfo w15:providerId="Windows Live" w15:userId="8ad1cccf616853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C0"/>
    <w:rsid w:val="00046439"/>
    <w:rsid w:val="000D5202"/>
    <w:rsid w:val="00134902"/>
    <w:rsid w:val="00134C09"/>
    <w:rsid w:val="00135170"/>
    <w:rsid w:val="00135405"/>
    <w:rsid w:val="001365AD"/>
    <w:rsid w:val="00144AFB"/>
    <w:rsid w:val="001654FB"/>
    <w:rsid w:val="001760F8"/>
    <w:rsid w:val="00185D23"/>
    <w:rsid w:val="0019789E"/>
    <w:rsid w:val="001C335F"/>
    <w:rsid w:val="001D64C2"/>
    <w:rsid w:val="001D7E44"/>
    <w:rsid w:val="001F26FA"/>
    <w:rsid w:val="00215631"/>
    <w:rsid w:val="00230F58"/>
    <w:rsid w:val="00312599"/>
    <w:rsid w:val="00315858"/>
    <w:rsid w:val="00326354"/>
    <w:rsid w:val="003417CD"/>
    <w:rsid w:val="00357954"/>
    <w:rsid w:val="00393823"/>
    <w:rsid w:val="003E4D6C"/>
    <w:rsid w:val="003F0F09"/>
    <w:rsid w:val="00420C9C"/>
    <w:rsid w:val="004A62B1"/>
    <w:rsid w:val="004C507D"/>
    <w:rsid w:val="004D54FC"/>
    <w:rsid w:val="004E06EF"/>
    <w:rsid w:val="004E672B"/>
    <w:rsid w:val="004E7CE2"/>
    <w:rsid w:val="004F3172"/>
    <w:rsid w:val="00502521"/>
    <w:rsid w:val="00534D32"/>
    <w:rsid w:val="0055493D"/>
    <w:rsid w:val="005F3F33"/>
    <w:rsid w:val="00612FEB"/>
    <w:rsid w:val="00617706"/>
    <w:rsid w:val="00632544"/>
    <w:rsid w:val="0065006E"/>
    <w:rsid w:val="00683C60"/>
    <w:rsid w:val="00696B3A"/>
    <w:rsid w:val="007233D7"/>
    <w:rsid w:val="00732C3C"/>
    <w:rsid w:val="007515CC"/>
    <w:rsid w:val="00767A59"/>
    <w:rsid w:val="007A24CD"/>
    <w:rsid w:val="007A365E"/>
    <w:rsid w:val="007E2110"/>
    <w:rsid w:val="00807B15"/>
    <w:rsid w:val="00815A3D"/>
    <w:rsid w:val="008302F6"/>
    <w:rsid w:val="00852C1E"/>
    <w:rsid w:val="00897D1E"/>
    <w:rsid w:val="008C6529"/>
    <w:rsid w:val="008D6044"/>
    <w:rsid w:val="008E11BB"/>
    <w:rsid w:val="00940D41"/>
    <w:rsid w:val="00975432"/>
    <w:rsid w:val="00977E66"/>
    <w:rsid w:val="009841D2"/>
    <w:rsid w:val="00991F73"/>
    <w:rsid w:val="009B43D2"/>
    <w:rsid w:val="009B79D0"/>
    <w:rsid w:val="009E6C43"/>
    <w:rsid w:val="00A24A52"/>
    <w:rsid w:val="00A33476"/>
    <w:rsid w:val="00A8379C"/>
    <w:rsid w:val="00A9028B"/>
    <w:rsid w:val="00A93591"/>
    <w:rsid w:val="00AA7474"/>
    <w:rsid w:val="00AB2BF2"/>
    <w:rsid w:val="00AF66D6"/>
    <w:rsid w:val="00B04869"/>
    <w:rsid w:val="00B26AFC"/>
    <w:rsid w:val="00B619C0"/>
    <w:rsid w:val="00B71A37"/>
    <w:rsid w:val="00BC2EAE"/>
    <w:rsid w:val="00BD7F14"/>
    <w:rsid w:val="00C60CF6"/>
    <w:rsid w:val="00C91B2F"/>
    <w:rsid w:val="00D1252E"/>
    <w:rsid w:val="00D73498"/>
    <w:rsid w:val="00D849F8"/>
    <w:rsid w:val="00D93BD6"/>
    <w:rsid w:val="00DD6A3B"/>
    <w:rsid w:val="00F232E6"/>
    <w:rsid w:val="00F256E8"/>
    <w:rsid w:val="00F32746"/>
    <w:rsid w:val="00F6467B"/>
    <w:rsid w:val="00F83E34"/>
    <w:rsid w:val="00F86B53"/>
    <w:rsid w:val="00F90D4F"/>
    <w:rsid w:val="00FC2EBE"/>
    <w:rsid w:val="00FC6C03"/>
    <w:rsid w:val="00FF4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C503"/>
  <w15:chartTrackingRefBased/>
  <w15:docId w15:val="{8BE1F172-5BE6-413E-A580-AE84E7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0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C0"/>
    <w:pPr>
      <w:ind w:left="720"/>
      <w:contextualSpacing/>
    </w:pPr>
  </w:style>
  <w:style w:type="paragraph" w:styleId="Title">
    <w:name w:val="Title"/>
    <w:basedOn w:val="Normal"/>
    <w:next w:val="Normal"/>
    <w:link w:val="TitleChar"/>
    <w:uiPriority w:val="10"/>
    <w:qFormat/>
    <w:rsid w:val="008D6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0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0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0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604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D604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71A37"/>
    <w:rPr>
      <w:sz w:val="16"/>
      <w:szCs w:val="16"/>
    </w:rPr>
  </w:style>
  <w:style w:type="paragraph" w:styleId="CommentText">
    <w:name w:val="annotation text"/>
    <w:basedOn w:val="Normal"/>
    <w:link w:val="CommentTextChar"/>
    <w:uiPriority w:val="99"/>
    <w:semiHidden/>
    <w:unhideWhenUsed/>
    <w:rsid w:val="00B71A37"/>
    <w:pPr>
      <w:spacing w:line="240" w:lineRule="auto"/>
    </w:pPr>
    <w:rPr>
      <w:sz w:val="20"/>
      <w:szCs w:val="20"/>
    </w:rPr>
  </w:style>
  <w:style w:type="character" w:customStyle="1" w:styleId="CommentTextChar">
    <w:name w:val="Comment Text Char"/>
    <w:basedOn w:val="DefaultParagraphFont"/>
    <w:link w:val="CommentText"/>
    <w:uiPriority w:val="99"/>
    <w:semiHidden/>
    <w:rsid w:val="00B71A37"/>
    <w:rPr>
      <w:sz w:val="20"/>
      <w:szCs w:val="20"/>
    </w:rPr>
  </w:style>
  <w:style w:type="paragraph" w:styleId="CommentSubject">
    <w:name w:val="annotation subject"/>
    <w:basedOn w:val="CommentText"/>
    <w:next w:val="CommentText"/>
    <w:link w:val="CommentSubjectChar"/>
    <w:uiPriority w:val="99"/>
    <w:semiHidden/>
    <w:unhideWhenUsed/>
    <w:rsid w:val="00B71A37"/>
    <w:rPr>
      <w:b/>
      <w:bCs/>
    </w:rPr>
  </w:style>
  <w:style w:type="character" w:customStyle="1" w:styleId="CommentSubjectChar">
    <w:name w:val="Comment Subject Char"/>
    <w:basedOn w:val="CommentTextChar"/>
    <w:link w:val="CommentSubject"/>
    <w:uiPriority w:val="99"/>
    <w:semiHidden/>
    <w:rsid w:val="00B71A37"/>
    <w:rPr>
      <w:b/>
      <w:bCs/>
      <w:sz w:val="20"/>
      <w:szCs w:val="20"/>
    </w:rPr>
  </w:style>
  <w:style w:type="paragraph" w:styleId="BalloonText">
    <w:name w:val="Balloon Text"/>
    <w:basedOn w:val="Normal"/>
    <w:link w:val="BalloonTextChar"/>
    <w:uiPriority w:val="99"/>
    <w:semiHidden/>
    <w:unhideWhenUsed/>
    <w:rsid w:val="00B71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37"/>
    <w:rPr>
      <w:rFonts w:ascii="Segoe UI" w:hAnsi="Segoe UI" w:cs="Segoe UI"/>
      <w:sz w:val="18"/>
      <w:szCs w:val="18"/>
    </w:rPr>
  </w:style>
  <w:style w:type="character" w:styleId="Hyperlink">
    <w:name w:val="Hyperlink"/>
    <w:basedOn w:val="DefaultParagraphFont"/>
    <w:uiPriority w:val="99"/>
    <w:unhideWhenUsed/>
    <w:rsid w:val="008E11BB"/>
    <w:rPr>
      <w:color w:val="0563C1" w:themeColor="hyperlink"/>
      <w:u w:val="single"/>
    </w:rPr>
  </w:style>
  <w:style w:type="character" w:styleId="UnresolvedMention">
    <w:name w:val="Unresolved Mention"/>
    <w:basedOn w:val="DefaultParagraphFont"/>
    <w:uiPriority w:val="99"/>
    <w:semiHidden/>
    <w:unhideWhenUsed/>
    <w:rsid w:val="008E11BB"/>
    <w:rPr>
      <w:color w:val="605E5C"/>
      <w:shd w:val="clear" w:color="auto" w:fill="E1DFDD"/>
    </w:rPr>
  </w:style>
  <w:style w:type="table" w:styleId="TableGrid">
    <w:name w:val="Table Grid"/>
    <w:basedOn w:val="TableNormal"/>
    <w:uiPriority w:val="39"/>
    <w:rsid w:val="00A33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26FA"/>
    <w:rPr>
      <w:color w:val="954F72" w:themeColor="followedHyperlink"/>
      <w:u w:val="single"/>
    </w:rPr>
  </w:style>
  <w:style w:type="paragraph" w:styleId="HTMLPreformatted">
    <w:name w:val="HTML Preformatted"/>
    <w:basedOn w:val="Normal"/>
    <w:link w:val="HTMLPreformattedChar"/>
    <w:uiPriority w:val="99"/>
    <w:semiHidden/>
    <w:unhideWhenUsed/>
    <w:rsid w:val="0013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34C09"/>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054">
      <w:bodyDiv w:val="1"/>
      <w:marLeft w:val="0"/>
      <w:marRight w:val="0"/>
      <w:marTop w:val="0"/>
      <w:marBottom w:val="0"/>
      <w:divBdr>
        <w:top w:val="none" w:sz="0" w:space="0" w:color="auto"/>
        <w:left w:val="none" w:sz="0" w:space="0" w:color="auto"/>
        <w:bottom w:val="none" w:sz="0" w:space="0" w:color="auto"/>
        <w:right w:val="none" w:sz="0" w:space="0" w:color="auto"/>
      </w:divBdr>
    </w:div>
    <w:div w:id="4093283">
      <w:bodyDiv w:val="1"/>
      <w:marLeft w:val="0"/>
      <w:marRight w:val="0"/>
      <w:marTop w:val="0"/>
      <w:marBottom w:val="0"/>
      <w:divBdr>
        <w:top w:val="none" w:sz="0" w:space="0" w:color="auto"/>
        <w:left w:val="none" w:sz="0" w:space="0" w:color="auto"/>
        <w:bottom w:val="none" w:sz="0" w:space="0" w:color="auto"/>
        <w:right w:val="none" w:sz="0" w:space="0" w:color="auto"/>
      </w:divBdr>
    </w:div>
    <w:div w:id="189031744">
      <w:bodyDiv w:val="1"/>
      <w:marLeft w:val="0"/>
      <w:marRight w:val="0"/>
      <w:marTop w:val="0"/>
      <w:marBottom w:val="0"/>
      <w:divBdr>
        <w:top w:val="none" w:sz="0" w:space="0" w:color="auto"/>
        <w:left w:val="none" w:sz="0" w:space="0" w:color="auto"/>
        <w:bottom w:val="none" w:sz="0" w:space="0" w:color="auto"/>
        <w:right w:val="none" w:sz="0" w:space="0" w:color="auto"/>
      </w:divBdr>
    </w:div>
    <w:div w:id="258178580">
      <w:bodyDiv w:val="1"/>
      <w:marLeft w:val="0"/>
      <w:marRight w:val="0"/>
      <w:marTop w:val="0"/>
      <w:marBottom w:val="0"/>
      <w:divBdr>
        <w:top w:val="none" w:sz="0" w:space="0" w:color="auto"/>
        <w:left w:val="none" w:sz="0" w:space="0" w:color="auto"/>
        <w:bottom w:val="none" w:sz="0" w:space="0" w:color="auto"/>
        <w:right w:val="none" w:sz="0" w:space="0" w:color="auto"/>
      </w:divBdr>
    </w:div>
    <w:div w:id="646588566">
      <w:bodyDiv w:val="1"/>
      <w:marLeft w:val="0"/>
      <w:marRight w:val="0"/>
      <w:marTop w:val="0"/>
      <w:marBottom w:val="0"/>
      <w:divBdr>
        <w:top w:val="none" w:sz="0" w:space="0" w:color="auto"/>
        <w:left w:val="none" w:sz="0" w:space="0" w:color="auto"/>
        <w:bottom w:val="none" w:sz="0" w:space="0" w:color="auto"/>
        <w:right w:val="none" w:sz="0" w:space="0" w:color="auto"/>
      </w:divBdr>
    </w:div>
    <w:div w:id="686948566">
      <w:bodyDiv w:val="1"/>
      <w:marLeft w:val="0"/>
      <w:marRight w:val="0"/>
      <w:marTop w:val="0"/>
      <w:marBottom w:val="0"/>
      <w:divBdr>
        <w:top w:val="none" w:sz="0" w:space="0" w:color="auto"/>
        <w:left w:val="none" w:sz="0" w:space="0" w:color="auto"/>
        <w:bottom w:val="none" w:sz="0" w:space="0" w:color="auto"/>
        <w:right w:val="none" w:sz="0" w:space="0" w:color="auto"/>
      </w:divBdr>
    </w:div>
    <w:div w:id="747653216">
      <w:bodyDiv w:val="1"/>
      <w:marLeft w:val="0"/>
      <w:marRight w:val="0"/>
      <w:marTop w:val="0"/>
      <w:marBottom w:val="0"/>
      <w:divBdr>
        <w:top w:val="none" w:sz="0" w:space="0" w:color="auto"/>
        <w:left w:val="none" w:sz="0" w:space="0" w:color="auto"/>
        <w:bottom w:val="none" w:sz="0" w:space="0" w:color="auto"/>
        <w:right w:val="none" w:sz="0" w:space="0" w:color="auto"/>
      </w:divBdr>
    </w:div>
    <w:div w:id="984818155">
      <w:bodyDiv w:val="1"/>
      <w:marLeft w:val="0"/>
      <w:marRight w:val="0"/>
      <w:marTop w:val="0"/>
      <w:marBottom w:val="0"/>
      <w:divBdr>
        <w:top w:val="none" w:sz="0" w:space="0" w:color="auto"/>
        <w:left w:val="none" w:sz="0" w:space="0" w:color="auto"/>
        <w:bottom w:val="none" w:sz="0" w:space="0" w:color="auto"/>
        <w:right w:val="none" w:sz="0" w:space="0" w:color="auto"/>
      </w:divBdr>
    </w:div>
    <w:div w:id="1054741148">
      <w:bodyDiv w:val="1"/>
      <w:marLeft w:val="0"/>
      <w:marRight w:val="0"/>
      <w:marTop w:val="0"/>
      <w:marBottom w:val="0"/>
      <w:divBdr>
        <w:top w:val="none" w:sz="0" w:space="0" w:color="auto"/>
        <w:left w:val="none" w:sz="0" w:space="0" w:color="auto"/>
        <w:bottom w:val="none" w:sz="0" w:space="0" w:color="auto"/>
        <w:right w:val="none" w:sz="0" w:space="0" w:color="auto"/>
      </w:divBdr>
    </w:div>
    <w:div w:id="1101490503">
      <w:bodyDiv w:val="1"/>
      <w:marLeft w:val="0"/>
      <w:marRight w:val="0"/>
      <w:marTop w:val="0"/>
      <w:marBottom w:val="0"/>
      <w:divBdr>
        <w:top w:val="none" w:sz="0" w:space="0" w:color="auto"/>
        <w:left w:val="none" w:sz="0" w:space="0" w:color="auto"/>
        <w:bottom w:val="none" w:sz="0" w:space="0" w:color="auto"/>
        <w:right w:val="none" w:sz="0" w:space="0" w:color="auto"/>
      </w:divBdr>
    </w:div>
    <w:div w:id="1164707997">
      <w:bodyDiv w:val="1"/>
      <w:marLeft w:val="0"/>
      <w:marRight w:val="0"/>
      <w:marTop w:val="0"/>
      <w:marBottom w:val="0"/>
      <w:divBdr>
        <w:top w:val="none" w:sz="0" w:space="0" w:color="auto"/>
        <w:left w:val="none" w:sz="0" w:space="0" w:color="auto"/>
        <w:bottom w:val="none" w:sz="0" w:space="0" w:color="auto"/>
        <w:right w:val="none" w:sz="0" w:space="0" w:color="auto"/>
      </w:divBdr>
    </w:div>
    <w:div w:id="1423524912">
      <w:bodyDiv w:val="1"/>
      <w:marLeft w:val="0"/>
      <w:marRight w:val="0"/>
      <w:marTop w:val="0"/>
      <w:marBottom w:val="0"/>
      <w:divBdr>
        <w:top w:val="none" w:sz="0" w:space="0" w:color="auto"/>
        <w:left w:val="none" w:sz="0" w:space="0" w:color="auto"/>
        <w:bottom w:val="none" w:sz="0" w:space="0" w:color="auto"/>
        <w:right w:val="none" w:sz="0" w:space="0" w:color="auto"/>
      </w:divBdr>
    </w:div>
    <w:div w:id="1447773771">
      <w:bodyDiv w:val="1"/>
      <w:marLeft w:val="0"/>
      <w:marRight w:val="0"/>
      <w:marTop w:val="0"/>
      <w:marBottom w:val="0"/>
      <w:divBdr>
        <w:top w:val="none" w:sz="0" w:space="0" w:color="auto"/>
        <w:left w:val="none" w:sz="0" w:space="0" w:color="auto"/>
        <w:bottom w:val="none" w:sz="0" w:space="0" w:color="auto"/>
        <w:right w:val="none" w:sz="0" w:space="0" w:color="auto"/>
      </w:divBdr>
    </w:div>
    <w:div w:id="1468158793">
      <w:bodyDiv w:val="1"/>
      <w:marLeft w:val="0"/>
      <w:marRight w:val="0"/>
      <w:marTop w:val="0"/>
      <w:marBottom w:val="0"/>
      <w:divBdr>
        <w:top w:val="none" w:sz="0" w:space="0" w:color="auto"/>
        <w:left w:val="none" w:sz="0" w:space="0" w:color="auto"/>
        <w:bottom w:val="none" w:sz="0" w:space="0" w:color="auto"/>
        <w:right w:val="none" w:sz="0" w:space="0" w:color="auto"/>
      </w:divBdr>
    </w:div>
    <w:div w:id="1512453356">
      <w:bodyDiv w:val="1"/>
      <w:marLeft w:val="0"/>
      <w:marRight w:val="0"/>
      <w:marTop w:val="0"/>
      <w:marBottom w:val="0"/>
      <w:divBdr>
        <w:top w:val="none" w:sz="0" w:space="0" w:color="auto"/>
        <w:left w:val="none" w:sz="0" w:space="0" w:color="auto"/>
        <w:bottom w:val="none" w:sz="0" w:space="0" w:color="auto"/>
        <w:right w:val="none" w:sz="0" w:space="0" w:color="auto"/>
      </w:divBdr>
    </w:div>
    <w:div w:id="1518543140">
      <w:bodyDiv w:val="1"/>
      <w:marLeft w:val="0"/>
      <w:marRight w:val="0"/>
      <w:marTop w:val="0"/>
      <w:marBottom w:val="0"/>
      <w:divBdr>
        <w:top w:val="none" w:sz="0" w:space="0" w:color="auto"/>
        <w:left w:val="none" w:sz="0" w:space="0" w:color="auto"/>
        <w:bottom w:val="none" w:sz="0" w:space="0" w:color="auto"/>
        <w:right w:val="none" w:sz="0" w:space="0" w:color="auto"/>
      </w:divBdr>
    </w:div>
    <w:div w:id="1528640937">
      <w:bodyDiv w:val="1"/>
      <w:marLeft w:val="0"/>
      <w:marRight w:val="0"/>
      <w:marTop w:val="0"/>
      <w:marBottom w:val="0"/>
      <w:divBdr>
        <w:top w:val="none" w:sz="0" w:space="0" w:color="auto"/>
        <w:left w:val="none" w:sz="0" w:space="0" w:color="auto"/>
        <w:bottom w:val="none" w:sz="0" w:space="0" w:color="auto"/>
        <w:right w:val="none" w:sz="0" w:space="0" w:color="auto"/>
      </w:divBdr>
    </w:div>
    <w:div w:id="1725174483">
      <w:bodyDiv w:val="1"/>
      <w:marLeft w:val="0"/>
      <w:marRight w:val="0"/>
      <w:marTop w:val="0"/>
      <w:marBottom w:val="0"/>
      <w:divBdr>
        <w:top w:val="none" w:sz="0" w:space="0" w:color="auto"/>
        <w:left w:val="none" w:sz="0" w:space="0" w:color="auto"/>
        <w:bottom w:val="none" w:sz="0" w:space="0" w:color="auto"/>
        <w:right w:val="none" w:sz="0" w:space="0" w:color="auto"/>
      </w:divBdr>
    </w:div>
    <w:div w:id="1760566815">
      <w:bodyDiv w:val="1"/>
      <w:marLeft w:val="0"/>
      <w:marRight w:val="0"/>
      <w:marTop w:val="0"/>
      <w:marBottom w:val="0"/>
      <w:divBdr>
        <w:top w:val="none" w:sz="0" w:space="0" w:color="auto"/>
        <w:left w:val="none" w:sz="0" w:space="0" w:color="auto"/>
        <w:bottom w:val="none" w:sz="0" w:space="0" w:color="auto"/>
        <w:right w:val="none" w:sz="0" w:space="0" w:color="auto"/>
      </w:divBdr>
    </w:div>
    <w:div w:id="1806195600">
      <w:bodyDiv w:val="1"/>
      <w:marLeft w:val="0"/>
      <w:marRight w:val="0"/>
      <w:marTop w:val="0"/>
      <w:marBottom w:val="0"/>
      <w:divBdr>
        <w:top w:val="none" w:sz="0" w:space="0" w:color="auto"/>
        <w:left w:val="none" w:sz="0" w:space="0" w:color="auto"/>
        <w:bottom w:val="none" w:sz="0" w:space="0" w:color="auto"/>
        <w:right w:val="none" w:sz="0" w:space="0" w:color="auto"/>
      </w:divBdr>
    </w:div>
    <w:div w:id="1861550129">
      <w:bodyDiv w:val="1"/>
      <w:marLeft w:val="0"/>
      <w:marRight w:val="0"/>
      <w:marTop w:val="0"/>
      <w:marBottom w:val="0"/>
      <w:divBdr>
        <w:top w:val="none" w:sz="0" w:space="0" w:color="auto"/>
        <w:left w:val="none" w:sz="0" w:space="0" w:color="auto"/>
        <w:bottom w:val="none" w:sz="0" w:space="0" w:color="auto"/>
        <w:right w:val="none" w:sz="0" w:space="0" w:color="auto"/>
      </w:divBdr>
    </w:div>
    <w:div w:id="19218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hyperlink" Target="https://www.cs.rit.edu/~ark/fall2016/654/team/02/report.pdf"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Line</a:t>
            </a:r>
            <a:r>
              <a:rPr lang="en-ZA" baseline="0"/>
              <a:t> graph showing the average time taken for each input on each computer system using the algorithm with stacks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Computer System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Sheet1!$B$2:$B$13</c:f>
              <c:numCache>
                <c:formatCode>General</c:formatCode>
                <c:ptCount val="12"/>
                <c:pt idx="0">
                  <c:v>0.63753333300000004</c:v>
                </c:pt>
                <c:pt idx="1">
                  <c:v>1.0823</c:v>
                </c:pt>
                <c:pt idx="2">
                  <c:v>1.025933333</c:v>
                </c:pt>
                <c:pt idx="3">
                  <c:v>1.2496</c:v>
                </c:pt>
                <c:pt idx="4">
                  <c:v>1.3791</c:v>
                </c:pt>
                <c:pt idx="5">
                  <c:v>5.4070999999999998</c:v>
                </c:pt>
                <c:pt idx="6">
                  <c:v>28.4649</c:v>
                </c:pt>
                <c:pt idx="7">
                  <c:v>10.170866670000001</c:v>
                </c:pt>
                <c:pt idx="8">
                  <c:v>12.0749</c:v>
                </c:pt>
                <c:pt idx="9">
                  <c:v>640.07730000000004</c:v>
                </c:pt>
                <c:pt idx="10">
                  <c:v>102.8573</c:v>
                </c:pt>
                <c:pt idx="11">
                  <c:v>124.6240667</c:v>
                </c:pt>
              </c:numCache>
            </c:numRef>
          </c:val>
          <c:smooth val="0"/>
          <c:extLst>
            <c:ext xmlns:c16="http://schemas.microsoft.com/office/drawing/2014/chart" uri="{C3380CC4-5D6E-409C-BE32-E72D297353CC}">
              <c16:uniqueId val="{00000000-3452-46E0-A8E3-F8663B3D6034}"/>
            </c:ext>
          </c:extLst>
        </c:ser>
        <c:ser>
          <c:idx val="1"/>
          <c:order val="1"/>
          <c:tx>
            <c:strRef>
              <c:f>Sheet1!$C$1</c:f>
              <c:strCache>
                <c:ptCount val="1"/>
                <c:pt idx="0">
                  <c:v>Computer System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Sheet1!$C$2:$C$13</c:f>
              <c:numCache>
                <c:formatCode>General</c:formatCode>
                <c:ptCount val="12"/>
                <c:pt idx="0">
                  <c:v>4.053293</c:v>
                </c:pt>
                <c:pt idx="1">
                  <c:v>6.5137720000000003</c:v>
                </c:pt>
                <c:pt idx="2">
                  <c:v>6.4560300000000002</c:v>
                </c:pt>
                <c:pt idx="3">
                  <c:v>6.9855710000000002</c:v>
                </c:pt>
                <c:pt idx="4">
                  <c:v>7.5885109999999996</c:v>
                </c:pt>
                <c:pt idx="5">
                  <c:v>23.876760000000001</c:v>
                </c:pt>
                <c:pt idx="6">
                  <c:v>108.02547</c:v>
                </c:pt>
                <c:pt idx="7">
                  <c:v>46.292591000000002</c:v>
                </c:pt>
                <c:pt idx="8">
                  <c:v>52.988244999999999</c:v>
                </c:pt>
                <c:pt idx="9">
                  <c:v>1673.4867670000001</c:v>
                </c:pt>
                <c:pt idx="10">
                  <c:v>339.90043400000002</c:v>
                </c:pt>
                <c:pt idx="11">
                  <c:v>410.38825500000002</c:v>
                </c:pt>
              </c:numCache>
            </c:numRef>
          </c:val>
          <c:smooth val="0"/>
          <c:extLst>
            <c:ext xmlns:c16="http://schemas.microsoft.com/office/drawing/2014/chart" uri="{C3380CC4-5D6E-409C-BE32-E72D297353CC}">
              <c16:uniqueId val="{00000001-3452-46E0-A8E3-F8663B3D6034}"/>
            </c:ext>
          </c:extLst>
        </c:ser>
        <c:dLbls>
          <c:showLegendKey val="0"/>
          <c:showVal val="0"/>
          <c:showCatName val="0"/>
          <c:showSerName val="0"/>
          <c:showPercent val="0"/>
          <c:showBubbleSize val="0"/>
        </c:dLbls>
        <c:marker val="1"/>
        <c:smooth val="0"/>
        <c:axId val="336134848"/>
        <c:axId val="336136488"/>
      </c:lineChart>
      <c:catAx>
        <c:axId val="33613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6488"/>
        <c:crosses val="autoZero"/>
        <c:auto val="1"/>
        <c:lblAlgn val="ctr"/>
        <c:lblOffset val="100"/>
        <c:noMultiLvlLbl val="0"/>
      </c:catAx>
      <c:valAx>
        <c:axId val="33613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Average</a:t>
                </a:r>
                <a:r>
                  <a:rPr lang="en-ZA" baseline="0"/>
                  <a:t> Time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Line</a:t>
            </a:r>
            <a:r>
              <a:rPr lang="en-ZA" baseline="0"/>
              <a:t> graph showing the average time taken for each input on each computer system using the recursive algorithm</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Computer System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Sheet1!$B$2:$B$13</c:f>
              <c:numCache>
                <c:formatCode>General</c:formatCode>
                <c:ptCount val="12"/>
                <c:pt idx="0">
                  <c:v>0.19409999999999999</c:v>
                </c:pt>
                <c:pt idx="1">
                  <c:v>0.38786700000000002</c:v>
                </c:pt>
                <c:pt idx="2">
                  <c:v>0.35996666700000002</c:v>
                </c:pt>
                <c:pt idx="3">
                  <c:v>0.52936666700000001</c:v>
                </c:pt>
                <c:pt idx="4">
                  <c:v>0.49936700000000001</c:v>
                </c:pt>
                <c:pt idx="5">
                  <c:v>1.230033333</c:v>
                </c:pt>
                <c:pt idx="6">
                  <c:v>9.6986333330000001</c:v>
                </c:pt>
                <c:pt idx="7">
                  <c:v>1.951733333</c:v>
                </c:pt>
                <c:pt idx="8">
                  <c:v>2.7854000000000001</c:v>
                </c:pt>
                <c:pt idx="9">
                  <c:v>209.43816670000001</c:v>
                </c:pt>
                <c:pt idx="10">
                  <c:v>21.5076</c:v>
                </c:pt>
                <c:pt idx="11">
                  <c:v>39.171066670000002</c:v>
                </c:pt>
              </c:numCache>
            </c:numRef>
          </c:val>
          <c:smooth val="0"/>
          <c:extLst>
            <c:ext xmlns:c16="http://schemas.microsoft.com/office/drawing/2014/chart" uri="{C3380CC4-5D6E-409C-BE32-E72D297353CC}">
              <c16:uniqueId val="{00000000-FCD9-4237-9655-87C41C075C4D}"/>
            </c:ext>
          </c:extLst>
        </c:ser>
        <c:ser>
          <c:idx val="1"/>
          <c:order val="1"/>
          <c:tx>
            <c:strRef>
              <c:f>Sheet1!$C$1</c:f>
              <c:strCache>
                <c:ptCount val="1"/>
                <c:pt idx="0">
                  <c:v>Computer System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Sheet1!$C$2:$C$13</c:f>
              <c:numCache>
                <c:formatCode>General</c:formatCode>
                <c:ptCount val="12"/>
                <c:pt idx="0">
                  <c:v>0.99702299999999999</c:v>
                </c:pt>
                <c:pt idx="1">
                  <c:v>2.3087233330000001</c:v>
                </c:pt>
                <c:pt idx="2">
                  <c:v>1.948223</c:v>
                </c:pt>
                <c:pt idx="3">
                  <c:v>2.5995436669999998</c:v>
                </c:pt>
                <c:pt idx="4">
                  <c:v>2.7550750000000002</c:v>
                </c:pt>
                <c:pt idx="5">
                  <c:v>7.4981600000000004</c:v>
                </c:pt>
                <c:pt idx="6">
                  <c:v>45.906610999999998</c:v>
                </c:pt>
                <c:pt idx="7">
                  <c:v>11.95338733</c:v>
                </c:pt>
                <c:pt idx="8">
                  <c:v>18.784476000000002</c:v>
                </c:pt>
                <c:pt idx="9">
                  <c:v>581.13437599999997</c:v>
                </c:pt>
                <c:pt idx="10">
                  <c:v>79.783632999999995</c:v>
                </c:pt>
                <c:pt idx="11">
                  <c:v>129.0239053</c:v>
                </c:pt>
              </c:numCache>
            </c:numRef>
          </c:val>
          <c:smooth val="0"/>
          <c:extLst>
            <c:ext xmlns:c16="http://schemas.microsoft.com/office/drawing/2014/chart" uri="{C3380CC4-5D6E-409C-BE32-E72D297353CC}">
              <c16:uniqueId val="{00000001-FCD9-4237-9655-87C41C075C4D}"/>
            </c:ext>
          </c:extLst>
        </c:ser>
        <c:dLbls>
          <c:showLegendKey val="0"/>
          <c:showVal val="0"/>
          <c:showCatName val="0"/>
          <c:showSerName val="0"/>
          <c:showPercent val="0"/>
          <c:showBubbleSize val="0"/>
        </c:dLbls>
        <c:marker val="1"/>
        <c:smooth val="0"/>
        <c:axId val="336134848"/>
        <c:axId val="336136488"/>
      </c:lineChart>
      <c:catAx>
        <c:axId val="33613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6488"/>
        <c:crosses val="autoZero"/>
        <c:auto val="1"/>
        <c:lblAlgn val="ctr"/>
        <c:lblOffset val="100"/>
        <c:noMultiLvlLbl val="0"/>
      </c:catAx>
      <c:valAx>
        <c:axId val="33613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Average</a:t>
                </a:r>
                <a:r>
                  <a:rPr lang="en-ZA" baseline="0"/>
                  <a:t> Time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Line</a:t>
            </a:r>
            <a:r>
              <a:rPr lang="en-ZA" baseline="0"/>
              <a:t> graph showing the average time taken for each input on computer system 1 using the different algorithms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Sheet1!$B$2:$B$13</c:f>
              <c:numCache>
                <c:formatCode>General</c:formatCode>
                <c:ptCount val="12"/>
                <c:pt idx="0">
                  <c:v>0.63753333300000004</c:v>
                </c:pt>
                <c:pt idx="1">
                  <c:v>1.0823</c:v>
                </c:pt>
                <c:pt idx="2">
                  <c:v>1.025933333</c:v>
                </c:pt>
                <c:pt idx="3">
                  <c:v>1.2496</c:v>
                </c:pt>
                <c:pt idx="4">
                  <c:v>1.3791</c:v>
                </c:pt>
                <c:pt idx="5">
                  <c:v>5.4070999999999998</c:v>
                </c:pt>
                <c:pt idx="6">
                  <c:v>28.4649</c:v>
                </c:pt>
                <c:pt idx="7">
                  <c:v>10.170866670000001</c:v>
                </c:pt>
                <c:pt idx="8">
                  <c:v>12.0749</c:v>
                </c:pt>
                <c:pt idx="9">
                  <c:v>640.07730000000004</c:v>
                </c:pt>
                <c:pt idx="10">
                  <c:v>102.8573</c:v>
                </c:pt>
                <c:pt idx="11">
                  <c:v>124.6240667</c:v>
                </c:pt>
              </c:numCache>
            </c:numRef>
          </c:val>
          <c:smooth val="0"/>
          <c:extLst>
            <c:ext xmlns:c16="http://schemas.microsoft.com/office/drawing/2014/chart" uri="{C3380CC4-5D6E-409C-BE32-E72D297353CC}">
              <c16:uniqueId val="{00000000-F0C1-483A-9DCC-EFD88E6C5F68}"/>
            </c:ext>
          </c:extLst>
        </c:ser>
        <c:ser>
          <c:idx val="1"/>
          <c:order val="1"/>
          <c:tx>
            <c:strRef>
              <c:f>Sheet1!$C$1</c:f>
              <c:strCache>
                <c:ptCount val="1"/>
                <c:pt idx="0">
                  <c:v>Recursive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Sheet1!$C$2:$C$13</c:f>
              <c:numCache>
                <c:formatCode>General</c:formatCode>
                <c:ptCount val="12"/>
                <c:pt idx="0">
                  <c:v>0.19409999999999999</c:v>
                </c:pt>
                <c:pt idx="1">
                  <c:v>0.38786700000000002</c:v>
                </c:pt>
                <c:pt idx="2">
                  <c:v>0.35996666700000002</c:v>
                </c:pt>
                <c:pt idx="3">
                  <c:v>0.52936666700000001</c:v>
                </c:pt>
                <c:pt idx="4">
                  <c:v>0.49936700000000001</c:v>
                </c:pt>
                <c:pt idx="5">
                  <c:v>1.230033333</c:v>
                </c:pt>
                <c:pt idx="6">
                  <c:v>9.6986333330000001</c:v>
                </c:pt>
                <c:pt idx="7">
                  <c:v>1.951733333</c:v>
                </c:pt>
                <c:pt idx="8">
                  <c:v>2.7854000000000001</c:v>
                </c:pt>
                <c:pt idx="9">
                  <c:v>209.43816670000001</c:v>
                </c:pt>
                <c:pt idx="10">
                  <c:v>21.5076</c:v>
                </c:pt>
                <c:pt idx="11">
                  <c:v>39.171066670000002</c:v>
                </c:pt>
              </c:numCache>
            </c:numRef>
          </c:val>
          <c:smooth val="0"/>
          <c:extLst>
            <c:ext xmlns:c16="http://schemas.microsoft.com/office/drawing/2014/chart" uri="{C3380CC4-5D6E-409C-BE32-E72D297353CC}">
              <c16:uniqueId val="{00000001-F0C1-483A-9DCC-EFD88E6C5F68}"/>
            </c:ext>
          </c:extLst>
        </c:ser>
        <c:dLbls>
          <c:showLegendKey val="0"/>
          <c:showVal val="0"/>
          <c:showCatName val="0"/>
          <c:showSerName val="0"/>
          <c:showPercent val="0"/>
          <c:showBubbleSize val="0"/>
        </c:dLbls>
        <c:marker val="1"/>
        <c:smooth val="0"/>
        <c:axId val="336134848"/>
        <c:axId val="336136488"/>
      </c:lineChart>
      <c:catAx>
        <c:axId val="33613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6488"/>
        <c:crosses val="autoZero"/>
        <c:auto val="1"/>
        <c:lblAlgn val="ctr"/>
        <c:lblOffset val="100"/>
        <c:noMultiLvlLbl val="0"/>
      </c:catAx>
      <c:valAx>
        <c:axId val="33613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Average</a:t>
                </a:r>
                <a:r>
                  <a:rPr lang="en-ZA" baseline="0"/>
                  <a:t> Time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Line</a:t>
            </a:r>
            <a:r>
              <a:rPr lang="en-ZA" baseline="0"/>
              <a:t> graph showing the average time taken for each input on computer system 2 using the different algorithms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Sheet1!$B$2:$B$13</c:f>
              <c:numCache>
                <c:formatCode>General</c:formatCode>
                <c:ptCount val="12"/>
                <c:pt idx="0">
                  <c:v>4.053293</c:v>
                </c:pt>
                <c:pt idx="1">
                  <c:v>6.5137720000000003</c:v>
                </c:pt>
                <c:pt idx="2">
                  <c:v>6.4560300000000002</c:v>
                </c:pt>
                <c:pt idx="3">
                  <c:v>6.9855710000000002</c:v>
                </c:pt>
                <c:pt idx="4">
                  <c:v>7.5885109999999996</c:v>
                </c:pt>
                <c:pt idx="5">
                  <c:v>23.876760000000001</c:v>
                </c:pt>
                <c:pt idx="6">
                  <c:v>108.02547</c:v>
                </c:pt>
                <c:pt idx="7">
                  <c:v>46.292591000000002</c:v>
                </c:pt>
                <c:pt idx="8">
                  <c:v>52.988244999999999</c:v>
                </c:pt>
                <c:pt idx="9">
                  <c:v>1673.4867670000001</c:v>
                </c:pt>
                <c:pt idx="10">
                  <c:v>339.90043400000002</c:v>
                </c:pt>
                <c:pt idx="11">
                  <c:v>410.38825500000002</c:v>
                </c:pt>
              </c:numCache>
            </c:numRef>
          </c:val>
          <c:smooth val="0"/>
          <c:extLst>
            <c:ext xmlns:c16="http://schemas.microsoft.com/office/drawing/2014/chart" uri="{C3380CC4-5D6E-409C-BE32-E72D297353CC}">
              <c16:uniqueId val="{00000000-CFE0-4C69-9E24-B8AF248F93B8}"/>
            </c:ext>
          </c:extLst>
        </c:ser>
        <c:ser>
          <c:idx val="1"/>
          <c:order val="1"/>
          <c:tx>
            <c:strRef>
              <c:f>Sheet1!$C$1</c:f>
              <c:strCache>
                <c:ptCount val="1"/>
                <c:pt idx="0">
                  <c:v>Recursive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easy1</c:v>
                </c:pt>
                <c:pt idx="1">
                  <c:v>easy2</c:v>
                </c:pt>
                <c:pt idx="2">
                  <c:v>easy3</c:v>
                </c:pt>
                <c:pt idx="3">
                  <c:v>medium1</c:v>
                </c:pt>
                <c:pt idx="4">
                  <c:v>medium2</c:v>
                </c:pt>
                <c:pt idx="5">
                  <c:v>medium3</c:v>
                </c:pt>
                <c:pt idx="6">
                  <c:v>hard1</c:v>
                </c:pt>
                <c:pt idx="7">
                  <c:v>hard2</c:v>
                </c:pt>
                <c:pt idx="8">
                  <c:v>hard3</c:v>
                </c:pt>
                <c:pt idx="9">
                  <c:v>expert1</c:v>
                </c:pt>
                <c:pt idx="10">
                  <c:v>expert2</c:v>
                </c:pt>
                <c:pt idx="11">
                  <c:v>expert3</c:v>
                </c:pt>
              </c:strCache>
            </c:strRef>
          </c:cat>
          <c:val>
            <c:numRef>
              <c:f>Sheet1!$C$2:$C$13</c:f>
              <c:numCache>
                <c:formatCode>General</c:formatCode>
                <c:ptCount val="12"/>
                <c:pt idx="0">
                  <c:v>0.99702299999999999</c:v>
                </c:pt>
                <c:pt idx="1">
                  <c:v>2.3087233330000001</c:v>
                </c:pt>
                <c:pt idx="2">
                  <c:v>1.948223</c:v>
                </c:pt>
                <c:pt idx="3">
                  <c:v>2.5995436669999998</c:v>
                </c:pt>
                <c:pt idx="4">
                  <c:v>2.7550750000000002</c:v>
                </c:pt>
                <c:pt idx="5">
                  <c:v>7.4981600000000004</c:v>
                </c:pt>
                <c:pt idx="6">
                  <c:v>45.906610999999998</c:v>
                </c:pt>
                <c:pt idx="7">
                  <c:v>11.95338733</c:v>
                </c:pt>
                <c:pt idx="8">
                  <c:v>18.784476000000002</c:v>
                </c:pt>
                <c:pt idx="9">
                  <c:v>581.13437599999997</c:v>
                </c:pt>
                <c:pt idx="10">
                  <c:v>79.783632999999995</c:v>
                </c:pt>
                <c:pt idx="11">
                  <c:v>129.0239053</c:v>
                </c:pt>
              </c:numCache>
            </c:numRef>
          </c:val>
          <c:smooth val="0"/>
          <c:extLst>
            <c:ext xmlns:c16="http://schemas.microsoft.com/office/drawing/2014/chart" uri="{C3380CC4-5D6E-409C-BE32-E72D297353CC}">
              <c16:uniqueId val="{00000001-CFE0-4C69-9E24-B8AF248F93B8}"/>
            </c:ext>
          </c:extLst>
        </c:ser>
        <c:dLbls>
          <c:showLegendKey val="0"/>
          <c:showVal val="0"/>
          <c:showCatName val="0"/>
          <c:showSerName val="0"/>
          <c:showPercent val="0"/>
          <c:showBubbleSize val="0"/>
        </c:dLbls>
        <c:marker val="1"/>
        <c:smooth val="0"/>
        <c:axId val="336134848"/>
        <c:axId val="336136488"/>
      </c:lineChart>
      <c:catAx>
        <c:axId val="33613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6488"/>
        <c:crosses val="autoZero"/>
        <c:auto val="1"/>
        <c:lblAlgn val="ctr"/>
        <c:lblOffset val="100"/>
        <c:noMultiLvlLbl val="0"/>
      </c:catAx>
      <c:valAx>
        <c:axId val="33613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Average</a:t>
                </a:r>
                <a:r>
                  <a:rPr lang="en-ZA" baseline="0"/>
                  <a:t> Time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3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ZA" sz="1400" b="0" i="0" baseline="0">
                <a:effectLst/>
              </a:rPr>
              <a:t>Bar graph showing the average of average times taken for each algorithm variant on each computer system</a:t>
            </a:r>
            <a:endParaRPr lang="en-ZA"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Computer System 1</c:v>
                </c:pt>
                <c:pt idx="1">
                  <c:v>Computer System 2</c:v>
                </c:pt>
              </c:strCache>
            </c:strRef>
          </c:cat>
          <c:val>
            <c:numRef>
              <c:f>Sheet1!$B$2:$B$3</c:f>
              <c:numCache>
                <c:formatCode>General</c:formatCode>
                <c:ptCount val="2"/>
                <c:pt idx="0">
                  <c:v>77.420908335999997</c:v>
                </c:pt>
                <c:pt idx="1">
                  <c:v>223.87964199999999</c:v>
                </c:pt>
              </c:numCache>
            </c:numRef>
          </c:val>
          <c:extLst>
            <c:ext xmlns:c16="http://schemas.microsoft.com/office/drawing/2014/chart" uri="{C3380CC4-5D6E-409C-BE32-E72D297353CC}">
              <c16:uniqueId val="{00000000-CCF5-48C3-B315-9A780FEFBB91}"/>
            </c:ext>
          </c:extLst>
        </c:ser>
        <c:ser>
          <c:idx val="1"/>
          <c:order val="1"/>
          <c:tx>
            <c:strRef>
              <c:f>Sheet1!$C$1</c:f>
              <c:strCache>
                <c:ptCount val="1"/>
                <c:pt idx="0">
                  <c:v>Recursive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Computer System 1</c:v>
                </c:pt>
                <c:pt idx="1">
                  <c:v>Computer System 2</c:v>
                </c:pt>
              </c:strCache>
            </c:strRef>
          </c:cat>
          <c:val>
            <c:numRef>
              <c:f>Sheet1!$C$2:$C$3</c:f>
              <c:numCache>
                <c:formatCode>General</c:formatCode>
                <c:ptCount val="2"/>
                <c:pt idx="0">
                  <c:v>23.979441725000001</c:v>
                </c:pt>
                <c:pt idx="1">
                  <c:v>73.724428052999997</c:v>
                </c:pt>
              </c:numCache>
            </c:numRef>
          </c:val>
          <c:extLst>
            <c:ext xmlns:c16="http://schemas.microsoft.com/office/drawing/2014/chart" uri="{C3380CC4-5D6E-409C-BE32-E72D297353CC}">
              <c16:uniqueId val="{00000001-CCF5-48C3-B315-9A780FEFBB91}"/>
            </c:ext>
          </c:extLst>
        </c:ser>
        <c:dLbls>
          <c:dLblPos val="outEnd"/>
          <c:showLegendKey val="0"/>
          <c:showVal val="1"/>
          <c:showCatName val="0"/>
          <c:showSerName val="0"/>
          <c:showPercent val="0"/>
          <c:showBubbleSize val="0"/>
        </c:dLbls>
        <c:gapWidth val="219"/>
        <c:overlap val="-27"/>
        <c:axId val="552708432"/>
        <c:axId val="552703184"/>
      </c:barChart>
      <c:catAx>
        <c:axId val="55270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System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703184"/>
        <c:crosses val="autoZero"/>
        <c:auto val="1"/>
        <c:lblAlgn val="ctr"/>
        <c:lblOffset val="100"/>
        <c:noMultiLvlLbl val="0"/>
      </c:catAx>
      <c:valAx>
        <c:axId val="55270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Average</a:t>
                </a:r>
                <a:r>
                  <a:rPr lang="en-ZA" baseline="0"/>
                  <a:t> of Average Times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70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u="sng">
                <a:effectLst/>
              </a:rPr>
              <a:t>Line</a:t>
            </a:r>
            <a:r>
              <a:rPr lang="en-GB" sz="1400" b="0" u="sng" baseline="0">
                <a:effectLst/>
              </a:rPr>
              <a:t> graph</a:t>
            </a:r>
            <a:r>
              <a:rPr lang="en-GB" sz="1400" b="0" u="sng">
                <a:effectLst/>
              </a:rPr>
              <a:t> showing how the number of empty elements in a sudoku puzzle affects the time taken to be solved for each</a:t>
            </a:r>
            <a:r>
              <a:rPr lang="en-GB" sz="1400" b="0" u="sng" baseline="0">
                <a:effectLst/>
              </a:rPr>
              <a:t> implementation</a:t>
            </a:r>
            <a:endParaRPr lang="en-ZA" sz="1400" b="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Stacks Implementation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Sheet1!$B$2:$B$13</c:f>
              <c:numCache>
                <c:formatCode>General</c:formatCode>
                <c:ptCount val="12"/>
                <c:pt idx="0">
                  <c:v>0.30809999999999998</c:v>
                </c:pt>
                <c:pt idx="1">
                  <c:v>5.67E-2</c:v>
                </c:pt>
                <c:pt idx="2">
                  <c:v>9.3100000000000002E-2</c:v>
                </c:pt>
                <c:pt idx="3">
                  <c:v>0.107</c:v>
                </c:pt>
                <c:pt idx="4">
                  <c:v>0.14249999999999999</c:v>
                </c:pt>
                <c:pt idx="5">
                  <c:v>0.2087</c:v>
                </c:pt>
                <c:pt idx="6">
                  <c:v>0.1128</c:v>
                </c:pt>
                <c:pt idx="7">
                  <c:v>0.4481</c:v>
                </c:pt>
                <c:pt idx="8">
                  <c:v>1.0490999999999999</c:v>
                </c:pt>
                <c:pt idx="9">
                  <c:v>2.5171999999999999</c:v>
                </c:pt>
                <c:pt idx="10">
                  <c:v>2.7305999999999999</c:v>
                </c:pt>
                <c:pt idx="11">
                  <c:v>1.5707</c:v>
                </c:pt>
              </c:numCache>
            </c:numRef>
          </c:val>
          <c:smooth val="0"/>
          <c:extLst>
            <c:ext xmlns:c16="http://schemas.microsoft.com/office/drawing/2014/chart" uri="{C3380CC4-5D6E-409C-BE32-E72D297353CC}">
              <c16:uniqueId val="{00000000-E1F3-4762-8057-589CE240340B}"/>
            </c:ext>
          </c:extLst>
        </c:ser>
        <c:ser>
          <c:idx val="1"/>
          <c:order val="1"/>
          <c:tx>
            <c:strRef>
              <c:f>Sheet1!$C$1</c:f>
              <c:strCache>
                <c:ptCount val="1"/>
                <c:pt idx="0">
                  <c:v>Recursive Implementation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Sheet1!$C$2:$C$13</c:f>
              <c:numCache>
                <c:formatCode>General</c:formatCode>
                <c:ptCount val="12"/>
                <c:pt idx="0">
                  <c:v>8.6599999999999996E-2</c:v>
                </c:pt>
                <c:pt idx="1">
                  <c:v>2.5399999999999999E-2</c:v>
                </c:pt>
                <c:pt idx="2">
                  <c:v>4.1399999999999999E-2</c:v>
                </c:pt>
                <c:pt idx="3">
                  <c:v>4.7199999999999999E-2</c:v>
                </c:pt>
                <c:pt idx="4">
                  <c:v>6.13E-2</c:v>
                </c:pt>
                <c:pt idx="5">
                  <c:v>8.77E-2</c:v>
                </c:pt>
                <c:pt idx="6">
                  <c:v>8.7900000000000006E-2</c:v>
                </c:pt>
                <c:pt idx="7">
                  <c:v>0.15290000000000001</c:v>
                </c:pt>
                <c:pt idx="8">
                  <c:v>0.10199999999999999</c:v>
                </c:pt>
                <c:pt idx="9">
                  <c:v>0.33179999999999998</c:v>
                </c:pt>
                <c:pt idx="10">
                  <c:v>0.3548</c:v>
                </c:pt>
                <c:pt idx="11">
                  <c:v>0.25569999999999998</c:v>
                </c:pt>
              </c:numCache>
            </c:numRef>
          </c:val>
          <c:smooth val="0"/>
          <c:extLst>
            <c:ext xmlns:c16="http://schemas.microsoft.com/office/drawing/2014/chart" uri="{C3380CC4-5D6E-409C-BE32-E72D297353CC}">
              <c16:uniqueId val="{00000001-E1F3-4762-8057-589CE240340B}"/>
            </c:ext>
          </c:extLst>
        </c:ser>
        <c:dLbls>
          <c:showLegendKey val="0"/>
          <c:showVal val="0"/>
          <c:showCatName val="0"/>
          <c:showSerName val="0"/>
          <c:showPercent val="0"/>
          <c:showBubbleSize val="0"/>
        </c:dLbls>
        <c:marker val="1"/>
        <c:smooth val="0"/>
        <c:axId val="657726208"/>
        <c:axId val="657725224"/>
      </c:lineChart>
      <c:catAx>
        <c:axId val="65772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empty elements</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25224"/>
        <c:crosses val="autoZero"/>
        <c:auto val="1"/>
        <c:lblAlgn val="ctr"/>
        <c:lblOffset val="100"/>
        <c:noMultiLvlLbl val="0"/>
      </c:catAx>
      <c:valAx>
        <c:axId val="65772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Time</a:t>
                </a:r>
                <a:r>
                  <a:rPr lang="en-ZA" baseline="0"/>
                  <a:t> Taken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2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u="sng">
                <a:effectLst/>
              </a:rPr>
              <a:t>Line</a:t>
            </a:r>
            <a:r>
              <a:rPr lang="en-GB" sz="1400" b="0" u="sng" baseline="0">
                <a:effectLst/>
              </a:rPr>
              <a:t> graph</a:t>
            </a:r>
            <a:r>
              <a:rPr lang="en-GB" sz="1400" b="0" u="sng">
                <a:effectLst/>
              </a:rPr>
              <a:t> showing how the number of empty elements in a sudoku puzzle affects the time taken to be solved for each</a:t>
            </a:r>
            <a:r>
              <a:rPr lang="en-GB" sz="1400" b="0" u="sng" baseline="0">
                <a:effectLst/>
              </a:rPr>
              <a:t> implementation</a:t>
            </a:r>
            <a:endParaRPr lang="en-ZA" sz="1400" b="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Stacks Implementation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76</c:v>
                </c:pt>
                <c:pt idx="1">
                  <c:v>71</c:v>
                </c:pt>
                <c:pt idx="2">
                  <c:v>66</c:v>
                </c:pt>
                <c:pt idx="3">
                  <c:v>61</c:v>
                </c:pt>
                <c:pt idx="4">
                  <c:v>56</c:v>
                </c:pt>
                <c:pt idx="5">
                  <c:v>51</c:v>
                </c:pt>
              </c:numCache>
            </c:numRef>
          </c:cat>
          <c:val>
            <c:numRef>
              <c:f>Sheet1!$B$2:$B$7</c:f>
              <c:numCache>
                <c:formatCode>General</c:formatCode>
                <c:ptCount val="6"/>
                <c:pt idx="0">
                  <c:v>0.30809999999999998</c:v>
                </c:pt>
                <c:pt idx="1">
                  <c:v>5.67E-2</c:v>
                </c:pt>
                <c:pt idx="2">
                  <c:v>9.3100000000000002E-2</c:v>
                </c:pt>
                <c:pt idx="3">
                  <c:v>0.107</c:v>
                </c:pt>
                <c:pt idx="4">
                  <c:v>0.14249999999999999</c:v>
                </c:pt>
                <c:pt idx="5">
                  <c:v>0.2087</c:v>
                </c:pt>
              </c:numCache>
            </c:numRef>
          </c:val>
          <c:smooth val="0"/>
          <c:extLst>
            <c:ext xmlns:c16="http://schemas.microsoft.com/office/drawing/2014/chart" uri="{C3380CC4-5D6E-409C-BE32-E72D297353CC}">
              <c16:uniqueId val="{00000000-3704-45F4-9596-7F742EFE6087}"/>
            </c:ext>
          </c:extLst>
        </c:ser>
        <c:ser>
          <c:idx val="1"/>
          <c:order val="1"/>
          <c:tx>
            <c:strRef>
              <c:f>Sheet1!$C$1</c:f>
              <c:strCache>
                <c:ptCount val="1"/>
                <c:pt idx="0">
                  <c:v>Recursive Implementation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76</c:v>
                </c:pt>
                <c:pt idx="1">
                  <c:v>71</c:v>
                </c:pt>
                <c:pt idx="2">
                  <c:v>66</c:v>
                </c:pt>
                <c:pt idx="3">
                  <c:v>61</c:v>
                </c:pt>
                <c:pt idx="4">
                  <c:v>56</c:v>
                </c:pt>
                <c:pt idx="5">
                  <c:v>51</c:v>
                </c:pt>
              </c:numCache>
            </c:numRef>
          </c:cat>
          <c:val>
            <c:numRef>
              <c:f>Sheet1!$C$2:$C$7</c:f>
              <c:numCache>
                <c:formatCode>General</c:formatCode>
                <c:ptCount val="6"/>
                <c:pt idx="0">
                  <c:v>8.6599999999999996E-2</c:v>
                </c:pt>
                <c:pt idx="1">
                  <c:v>2.5399999999999999E-2</c:v>
                </c:pt>
                <c:pt idx="2">
                  <c:v>4.1399999999999999E-2</c:v>
                </c:pt>
                <c:pt idx="3">
                  <c:v>4.7199999999999999E-2</c:v>
                </c:pt>
                <c:pt idx="4">
                  <c:v>6.13E-2</c:v>
                </c:pt>
                <c:pt idx="5">
                  <c:v>8.77E-2</c:v>
                </c:pt>
              </c:numCache>
            </c:numRef>
          </c:val>
          <c:smooth val="0"/>
          <c:extLst>
            <c:ext xmlns:c16="http://schemas.microsoft.com/office/drawing/2014/chart" uri="{C3380CC4-5D6E-409C-BE32-E72D297353CC}">
              <c16:uniqueId val="{00000001-3704-45F4-9596-7F742EFE6087}"/>
            </c:ext>
          </c:extLst>
        </c:ser>
        <c:dLbls>
          <c:showLegendKey val="0"/>
          <c:showVal val="0"/>
          <c:showCatName val="0"/>
          <c:showSerName val="0"/>
          <c:showPercent val="0"/>
          <c:showBubbleSize val="0"/>
        </c:dLbls>
        <c:marker val="1"/>
        <c:smooth val="0"/>
        <c:axId val="657726208"/>
        <c:axId val="657725224"/>
      </c:lineChart>
      <c:catAx>
        <c:axId val="65772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populated elements</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25224"/>
        <c:crosses val="autoZero"/>
        <c:auto val="1"/>
        <c:lblAlgn val="ctr"/>
        <c:lblOffset val="100"/>
        <c:noMultiLvlLbl val="0"/>
      </c:catAx>
      <c:valAx>
        <c:axId val="65772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Time</a:t>
                </a:r>
                <a:r>
                  <a:rPr lang="en-ZA" baseline="0"/>
                  <a:t> Taken (ms)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2620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97E2-74E6-4794-9FA9-C71BBEFC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26</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Tristen Paul</dc:creator>
  <cp:keywords/>
  <dc:description/>
  <cp:lastModifiedBy>Michael Gomes</cp:lastModifiedBy>
  <cp:revision>20</cp:revision>
  <dcterms:created xsi:type="dcterms:W3CDTF">2020-10-17T18:57:00Z</dcterms:created>
  <dcterms:modified xsi:type="dcterms:W3CDTF">2020-10-18T18:43:00Z</dcterms:modified>
</cp:coreProperties>
</file>